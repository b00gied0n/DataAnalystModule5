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29B9" w:rsidRDefault="003F0695" w14:paraId="7568C4E1" w14:textId="77777777">
      <w:pPr>
        <w:spacing w:before="8"/>
        <w:rPr>
          <w:sz w:val="24"/>
          <w:szCs w:val="24"/>
        </w:rPr>
      </w:pPr>
      <w:r>
        <w:rPr>
          <w:sz w:val="24"/>
          <w:szCs w:val="24"/>
        </w:rPr>
        <w:tab/>
      </w:r>
    </w:p>
    <w:p w:rsidRPr="000E5F3D" w:rsidR="00422339" w:rsidP="3B764E13" w:rsidRDefault="3F4F6887" w14:paraId="7A026193" w14:textId="1BB18FEE">
      <w:pPr>
        <w:spacing w:before="8"/>
        <w:ind w:left="720"/>
        <w:rPr>
          <w:rFonts w:ascii="Century Gothic" w:hAnsi="Century Gothic"/>
          <w:b/>
          <w:bCs/>
          <w:sz w:val="24"/>
          <w:szCs w:val="24"/>
        </w:rPr>
      </w:pPr>
      <w:r w:rsidRPr="48E712FB">
        <w:rPr>
          <w:rFonts w:ascii="Century Gothic" w:hAnsi="Century Gothic"/>
          <w:b/>
          <w:bCs/>
          <w:sz w:val="24"/>
          <w:szCs w:val="24"/>
        </w:rPr>
        <w:t>Resources</w:t>
      </w:r>
      <w:r w:rsidRPr="48E712FB" w:rsidR="2043ABB5">
        <w:rPr>
          <w:rFonts w:ascii="Century Gothic" w:hAnsi="Century Gothic"/>
          <w:b/>
          <w:bCs/>
          <w:sz w:val="24"/>
          <w:szCs w:val="24"/>
        </w:rPr>
        <w:t>:</w:t>
      </w:r>
    </w:p>
    <w:p w:rsidR="00CD7623" w:rsidP="00521A7D" w:rsidRDefault="00DA29AA" w14:paraId="24664992" w14:textId="3615A829">
      <w:pPr>
        <w:pStyle w:val="ListParagraph"/>
        <w:numPr>
          <w:ilvl w:val="0"/>
          <w:numId w:val="6"/>
        </w:numPr>
        <w:spacing w:before="8"/>
        <w:rPr>
          <w:rFonts w:ascii="Century Gothic" w:hAnsi="Century Gothic"/>
          <w:sz w:val="24"/>
          <w:szCs w:val="24"/>
        </w:rPr>
      </w:pPr>
      <w:r>
        <w:rPr>
          <w:rFonts w:ascii="Century Gothic" w:hAnsi="Century Gothic"/>
          <w:sz w:val="24"/>
          <w:szCs w:val="24"/>
        </w:rPr>
        <w:t>Jup</w:t>
      </w:r>
      <w:r w:rsidR="00160EBE">
        <w:rPr>
          <w:rFonts w:ascii="Century Gothic" w:hAnsi="Century Gothic"/>
          <w:sz w:val="24"/>
          <w:szCs w:val="24"/>
        </w:rPr>
        <w:t>yter notebook</w:t>
      </w:r>
      <w:r w:rsidRPr="000E5F3D" w:rsidR="1BEBEFE1">
        <w:rPr>
          <w:rFonts w:ascii="Century Gothic" w:hAnsi="Century Gothic"/>
          <w:sz w:val="24"/>
          <w:szCs w:val="24"/>
        </w:rPr>
        <w:t>,</w:t>
      </w:r>
      <w:r w:rsidRPr="000E5F3D" w:rsidR="008B32E9">
        <w:rPr>
          <w:rFonts w:ascii="Century Gothic" w:hAnsi="Century Gothic"/>
          <w:sz w:val="24"/>
          <w:szCs w:val="24"/>
        </w:rPr>
        <w:t xml:space="preserve"> accessed via the remote desktop environment (RDE)</w:t>
      </w:r>
    </w:p>
    <w:p w:rsidRPr="000E5F3D" w:rsidR="00B25F6E" w:rsidP="00521A7D" w:rsidRDefault="0020228D" w14:paraId="57EEFFF6" w14:textId="4EBB6E73">
      <w:pPr>
        <w:pStyle w:val="ListParagraph"/>
        <w:numPr>
          <w:ilvl w:val="0"/>
          <w:numId w:val="6"/>
        </w:numPr>
        <w:spacing w:before="8"/>
        <w:rPr>
          <w:rFonts w:ascii="Century Gothic" w:hAnsi="Century Gothic"/>
          <w:sz w:val="24"/>
          <w:szCs w:val="24"/>
        </w:rPr>
      </w:pPr>
      <w:r>
        <w:rPr>
          <w:rFonts w:ascii="Century Gothic" w:hAnsi="Century Gothic"/>
          <w:sz w:val="24"/>
          <w:szCs w:val="24"/>
        </w:rPr>
        <w:t xml:space="preserve">The Mod </w:t>
      </w:r>
      <w:r w:rsidR="007446F2">
        <w:rPr>
          <w:rFonts w:ascii="Century Gothic" w:hAnsi="Century Gothic"/>
          <w:sz w:val="24"/>
          <w:szCs w:val="24"/>
        </w:rPr>
        <w:t>5</w:t>
      </w:r>
      <w:r>
        <w:rPr>
          <w:rFonts w:ascii="Century Gothic" w:hAnsi="Century Gothic"/>
          <w:sz w:val="24"/>
          <w:szCs w:val="24"/>
        </w:rPr>
        <w:t xml:space="preserve"> Fusion </w:t>
      </w:r>
      <w:r w:rsidR="00384DF9">
        <w:rPr>
          <w:rFonts w:ascii="Century Gothic" w:hAnsi="Century Gothic"/>
          <w:sz w:val="24"/>
          <w:szCs w:val="24"/>
        </w:rPr>
        <w:t>D</w:t>
      </w:r>
      <w:r>
        <w:rPr>
          <w:rFonts w:ascii="Century Gothic" w:hAnsi="Century Gothic"/>
          <w:sz w:val="24"/>
          <w:szCs w:val="24"/>
        </w:rPr>
        <w:t xml:space="preserve">ay folder within </w:t>
      </w:r>
      <w:r w:rsidR="007446F2">
        <w:rPr>
          <w:rFonts w:ascii="Century Gothic" w:hAnsi="Century Gothic"/>
          <w:sz w:val="24"/>
          <w:szCs w:val="24"/>
        </w:rPr>
        <w:t>Python</w:t>
      </w:r>
    </w:p>
    <w:p w:rsidRPr="000E5F3D" w:rsidR="00CC5CC6" w:rsidP="00521A7D" w:rsidRDefault="00C06C16" w14:paraId="0280370A" w14:textId="6F054159">
      <w:pPr>
        <w:pStyle w:val="ListParagraph"/>
        <w:numPr>
          <w:ilvl w:val="0"/>
          <w:numId w:val="6"/>
        </w:numPr>
        <w:spacing w:before="8"/>
        <w:rPr>
          <w:rFonts w:ascii="Century Gothic" w:hAnsi="Century Gothic"/>
          <w:b w:val="1"/>
          <w:bCs w:val="1"/>
          <w:sz w:val="24"/>
          <w:szCs w:val="24"/>
        </w:rPr>
      </w:pPr>
      <w:r w:rsidRPr="1B81115F" w:rsidR="00C06C16">
        <w:rPr>
          <w:rFonts w:ascii="Century Gothic" w:hAnsi="Century Gothic"/>
          <w:sz w:val="24"/>
          <w:szCs w:val="24"/>
        </w:rPr>
        <w:t xml:space="preserve">The </w:t>
      </w:r>
      <w:r w:rsidRPr="1B81115F" w:rsidR="007446F2">
        <w:rPr>
          <w:rFonts w:ascii="Century Gothic" w:hAnsi="Century Gothic"/>
          <w:sz w:val="24"/>
          <w:szCs w:val="24"/>
        </w:rPr>
        <w:t>Python</w:t>
      </w:r>
      <w:r w:rsidRPr="1B81115F" w:rsidR="000807DF">
        <w:rPr>
          <w:rFonts w:ascii="Century Gothic" w:hAnsi="Century Gothic"/>
          <w:sz w:val="24"/>
          <w:szCs w:val="24"/>
        </w:rPr>
        <w:t xml:space="preserve"> script file</w:t>
      </w:r>
      <w:r w:rsidRPr="1B81115F" w:rsidR="00C14F7B">
        <w:rPr>
          <w:rFonts w:ascii="Century Gothic" w:hAnsi="Century Gothic"/>
          <w:sz w:val="24"/>
          <w:szCs w:val="24"/>
        </w:rPr>
        <w:t>:</w:t>
      </w:r>
      <w:r w:rsidRPr="1B81115F" w:rsidR="000807DF">
        <w:rPr>
          <w:rFonts w:ascii="Century Gothic" w:hAnsi="Century Gothic"/>
          <w:sz w:val="24"/>
          <w:szCs w:val="24"/>
        </w:rPr>
        <w:t xml:space="preserve"> </w:t>
      </w:r>
      <w:r w:rsidRPr="1B81115F" w:rsidR="00EB3704">
        <w:rPr>
          <w:rFonts w:ascii="Century Gothic" w:hAnsi="Century Gothic"/>
          <w:b w:val="1"/>
          <w:bCs w:val="1"/>
          <w:sz w:val="24"/>
          <w:szCs w:val="24"/>
        </w:rPr>
        <w:t xml:space="preserve">Module </w:t>
      </w:r>
      <w:r w:rsidRPr="1B81115F" w:rsidR="007446F2">
        <w:rPr>
          <w:rFonts w:ascii="Century Gothic" w:hAnsi="Century Gothic"/>
          <w:b w:val="1"/>
          <w:bCs w:val="1"/>
          <w:sz w:val="24"/>
          <w:szCs w:val="24"/>
        </w:rPr>
        <w:t>5</w:t>
      </w:r>
      <w:r w:rsidRPr="1B81115F" w:rsidR="00EB3704">
        <w:rPr>
          <w:rFonts w:ascii="Century Gothic" w:hAnsi="Century Gothic"/>
          <w:b w:val="1"/>
          <w:bCs w:val="1"/>
          <w:sz w:val="24"/>
          <w:szCs w:val="24"/>
        </w:rPr>
        <w:t xml:space="preserve"> Fusion </w:t>
      </w:r>
      <w:proofErr w:type="spellStart"/>
      <w:r w:rsidRPr="1B81115F" w:rsidR="00EB3704">
        <w:rPr>
          <w:rFonts w:ascii="Century Gothic" w:hAnsi="Century Gothic"/>
          <w:b w:val="1"/>
          <w:bCs w:val="1"/>
          <w:sz w:val="24"/>
          <w:szCs w:val="24"/>
        </w:rPr>
        <w:t>Day</w:t>
      </w:r>
      <w:r w:rsidRPr="1B81115F" w:rsidR="007F7F0F">
        <w:rPr>
          <w:rFonts w:ascii="Century Gothic" w:hAnsi="Century Gothic"/>
          <w:b w:val="1"/>
          <w:bCs w:val="1"/>
          <w:sz w:val="24"/>
          <w:szCs w:val="24"/>
        </w:rPr>
        <w:t>.</w:t>
      </w:r>
      <w:r w:rsidRPr="1B81115F" w:rsidR="3DD17755">
        <w:rPr>
          <w:rFonts w:ascii="Century Gothic" w:hAnsi="Century Gothic"/>
          <w:b w:val="1"/>
          <w:bCs w:val="1"/>
          <w:sz w:val="24"/>
          <w:szCs w:val="24"/>
        </w:rPr>
        <w:t>i</w:t>
      </w:r>
      <w:r w:rsidRPr="1B81115F" w:rsidR="0033553F">
        <w:rPr>
          <w:rFonts w:ascii="Century Gothic" w:hAnsi="Century Gothic"/>
          <w:b w:val="1"/>
          <w:bCs w:val="1"/>
          <w:sz w:val="24"/>
          <w:szCs w:val="24"/>
        </w:rPr>
        <w:t>py</w:t>
      </w:r>
      <w:r w:rsidRPr="1B81115F" w:rsidR="5C8CAE8A">
        <w:rPr>
          <w:rFonts w:ascii="Century Gothic" w:hAnsi="Century Gothic"/>
          <w:b w:val="1"/>
          <w:bCs w:val="1"/>
          <w:sz w:val="24"/>
          <w:szCs w:val="24"/>
        </w:rPr>
        <w:t>nb</w:t>
      </w:r>
      <w:proofErr w:type="spellEnd"/>
    </w:p>
    <w:p w:rsidR="1B81115F" w:rsidP="1B81115F" w:rsidRDefault="1B81115F" w14:paraId="5365E29D" w14:textId="079379BE">
      <w:pPr>
        <w:pStyle w:val="ListParagraph"/>
        <w:numPr>
          <w:ilvl w:val="0"/>
          <w:numId w:val="6"/>
        </w:numPr>
        <w:spacing w:before="8"/>
        <w:rPr>
          <w:b w:val="1"/>
          <w:bCs w:val="1"/>
          <w:sz w:val="24"/>
          <w:szCs w:val="24"/>
        </w:rPr>
      </w:pPr>
      <w:r w:rsidRPr="1B81115F" w:rsidR="1B81115F">
        <w:rPr>
          <w:rFonts w:ascii="Century Gothic Pro" w:hAnsi="Century Gothic Pro" w:eastAsia="Century Gothic Pro" w:cs="Century Gothic Pro"/>
          <w:b w:val="0"/>
          <w:bCs w:val="0"/>
          <w:sz w:val="24"/>
          <w:szCs w:val="24"/>
        </w:rPr>
        <w:t>Excel files:</w:t>
      </w:r>
    </w:p>
    <w:p w:rsidR="59EC90E1" w:rsidP="1B81115F" w:rsidRDefault="59EC90E1" w14:paraId="4E1FBC8A" w14:textId="59B97427">
      <w:pPr>
        <w:pStyle w:val="ListParagraph"/>
        <w:numPr>
          <w:ilvl w:val="1"/>
          <w:numId w:val="6"/>
        </w:numPr>
        <w:spacing w:before="8"/>
        <w:rPr>
          <w:rFonts w:ascii="Century Gothic" w:hAnsi="Century Gothic" w:eastAsia="Century Gothic" w:cs="Century Gothic" w:asciiTheme="minorAscii" w:hAnsiTheme="minorAscii" w:eastAsiaTheme="minorAscii" w:cstheme="minorAscii"/>
          <w:b w:val="1"/>
          <w:bCs w:val="1"/>
          <w:color w:val="000000" w:themeColor="text1" w:themeTint="FF" w:themeShade="FF"/>
          <w:sz w:val="22"/>
          <w:szCs w:val="22"/>
        </w:rPr>
      </w:pPr>
      <w:r w:rsidRPr="1B81115F" w:rsidR="59EC90E1">
        <w:rPr>
          <w:rFonts w:ascii="Century Gothic" w:hAnsi="Century Gothic" w:eastAsia="Century Gothic" w:cs="Century Gothic"/>
          <w:color w:val="000000" w:themeColor="text1" w:themeTint="FF" w:themeShade="FF"/>
        </w:rPr>
        <w:t>Bike_data_2021_part1.xls</w:t>
      </w:r>
      <w:r w:rsidRPr="1B81115F" w:rsidR="1C3A90E5">
        <w:rPr>
          <w:rFonts w:ascii="Century Gothic" w:hAnsi="Century Gothic" w:eastAsia="Century Gothic" w:cs="Century Gothic"/>
          <w:color w:val="000000" w:themeColor="text1" w:themeTint="FF" w:themeShade="FF"/>
        </w:rPr>
        <w:t>x</w:t>
      </w:r>
    </w:p>
    <w:p w:rsidR="1C3A90E5" w:rsidP="1B81115F" w:rsidRDefault="1C3A90E5" w14:paraId="20EFE3A4" w14:textId="0BE079A1">
      <w:pPr>
        <w:pStyle w:val="ListParagraph"/>
        <w:numPr>
          <w:ilvl w:val="1"/>
          <w:numId w:val="6"/>
        </w:numPr>
        <w:rPr>
          <w:rFonts w:ascii="Century Gothic Pro" w:hAnsi="Century Gothic Pro" w:eastAsia="Century Gothic Pro" w:cs="Century Gothic Pro" w:asciiTheme="minorAscii" w:hAnsiTheme="minorAscii" w:eastAsiaTheme="minorAscii" w:cstheme="minorAscii"/>
          <w:color w:val="000000" w:themeColor="text1" w:themeTint="FF" w:themeShade="FF"/>
          <w:sz w:val="22"/>
          <w:szCs w:val="22"/>
        </w:rPr>
      </w:pPr>
      <w:r w:rsidRPr="1B81115F" w:rsidR="1C3A90E5">
        <w:rPr>
          <w:rFonts w:ascii="Century Gothic" w:hAnsi="Century Gothic" w:eastAsia="Century Gothic" w:cs="Century Gothic"/>
          <w:color w:val="000000" w:themeColor="text1" w:themeTint="FF" w:themeShade="FF"/>
        </w:rPr>
        <w:t>Bike_data_2021_part2.xlsx</w:t>
      </w:r>
    </w:p>
    <w:p w:rsidR="01045B6B" w:rsidP="1B81115F" w:rsidRDefault="01045B6B" w14:paraId="382F3CC5" w14:textId="30410D8E">
      <w:pPr>
        <w:pStyle w:val="ListParagraph"/>
        <w:numPr>
          <w:ilvl w:val="1"/>
          <w:numId w:val="6"/>
        </w:numPr>
        <w:spacing w:before="8"/>
        <w:rPr>
          <w:rFonts w:ascii="Century Gothic Pro" w:hAnsi="Century Gothic Pro" w:eastAsia="Century Gothic Pro" w:cs="Century Gothic Pro" w:asciiTheme="minorAscii" w:hAnsiTheme="minorAscii" w:eastAsiaTheme="minorAscii" w:cstheme="minorAscii"/>
          <w:b w:val="1"/>
          <w:bCs w:val="1"/>
          <w:sz w:val="24"/>
          <w:szCs w:val="24"/>
        </w:rPr>
      </w:pPr>
      <w:r w:rsidRPr="1B81115F" w:rsidR="01045B6B">
        <w:rPr>
          <w:rFonts w:ascii="Century Gothic" w:hAnsi="Century Gothic" w:eastAsia="Century Gothic" w:cs="Century Gothic"/>
          <w:b w:val="0"/>
          <w:bCs w:val="0"/>
          <w:color w:val="000000" w:themeColor="text1" w:themeTint="FF" w:themeShade="FF"/>
        </w:rPr>
        <w:t>Bike_data_new.xlsx</w:t>
      </w:r>
    </w:p>
    <w:p w:rsidR="003F0695" w:rsidRDefault="003F0695" w14:paraId="36FE0C3D" w14:textId="77777777">
      <w:pPr>
        <w:spacing w:before="8"/>
        <w:rPr>
          <w:rFonts w:ascii="Century Gothic" w:hAnsi="Century Gothic"/>
          <w:sz w:val="24"/>
          <w:szCs w:val="24"/>
        </w:rPr>
      </w:pPr>
    </w:p>
    <w:tbl>
      <w:tblPr>
        <w:tblStyle w:val="TableGrid"/>
        <w:tblW w:w="9780" w:type="dxa"/>
        <w:tblInd w:w="421" w:type="dxa"/>
        <w:tblLook w:val="04A0" w:firstRow="1" w:lastRow="0" w:firstColumn="1" w:lastColumn="0" w:noHBand="0" w:noVBand="1"/>
      </w:tblPr>
      <w:tblGrid>
        <w:gridCol w:w="9780"/>
      </w:tblGrid>
      <w:tr w:rsidRPr="000E5F3D" w:rsidR="0096099A" w:rsidTr="1A868015" w14:paraId="3B0EB33C" w14:textId="77777777">
        <w:tc>
          <w:tcPr>
            <w:tcW w:w="9780" w:type="dxa"/>
            <w:shd w:val="clear" w:color="auto" w:fill="C2D69B" w:themeFill="accent3" w:themeFillTint="99"/>
            <w:tcMar/>
          </w:tcPr>
          <w:p w:rsidRPr="000E5F3D" w:rsidR="0096099A" w:rsidP="005A395E" w:rsidRDefault="0096099A" w14:paraId="0694FA21" w14:textId="77777777">
            <w:pPr>
              <w:rPr>
                <w:rFonts w:ascii="Century Gothic" w:hAnsi="Century Gothic" w:eastAsia="Century Gothic" w:cs="Century Gothic"/>
                <w:b/>
                <w:bCs/>
              </w:rPr>
            </w:pPr>
            <w:r w:rsidRPr="000E5F3D">
              <w:rPr>
                <w:rFonts w:ascii="Century Gothic" w:hAnsi="Century Gothic" w:eastAsia="Century Gothic" w:cs="Century Gothic"/>
                <w:b/>
              </w:rPr>
              <w:t xml:space="preserve">Task 1: </w:t>
            </w:r>
            <w:r w:rsidRPr="000E5F3D">
              <w:rPr>
                <w:rFonts w:ascii="Century Gothic" w:hAnsi="Century Gothic" w:eastAsia="Century Gothic" w:cs="Century Gothic"/>
                <w:b/>
                <w:bCs/>
              </w:rPr>
              <w:t>Collaborative discussion</w:t>
            </w:r>
          </w:p>
          <w:p w:rsidRPr="000E5F3D" w:rsidR="0096099A" w:rsidP="005A395E" w:rsidRDefault="0096099A" w14:paraId="1C4C6D6D" w14:textId="77777777">
            <w:pPr>
              <w:spacing w:before="8"/>
              <w:rPr>
                <w:rFonts w:ascii="Century Gothic" w:hAnsi="Century Gothic" w:eastAsia="Century Gothic" w:cs="Century Gothic"/>
                <w:b/>
              </w:rPr>
            </w:pPr>
          </w:p>
        </w:tc>
      </w:tr>
      <w:tr w:rsidRPr="000E5F3D" w:rsidR="0096099A" w:rsidTr="1A868015" w14:paraId="5901FC67" w14:textId="77777777">
        <w:tc>
          <w:tcPr>
            <w:tcW w:w="9780" w:type="dxa"/>
            <w:tcMar/>
          </w:tcPr>
          <w:p w:rsidRPr="000E5F3D" w:rsidR="0096099A" w:rsidP="005A395E" w:rsidRDefault="0096099A" w14:paraId="3DFEC6F6" w14:textId="77777777">
            <w:pPr>
              <w:rPr>
                <w:rFonts w:ascii="Century Gothic" w:hAnsi="Century Gothic" w:eastAsia="Century Gothic" w:cs="Century Gothic"/>
                <w:b/>
              </w:rPr>
            </w:pPr>
            <w:r w:rsidRPr="000E5F3D">
              <w:rPr>
                <w:rFonts w:ascii="Century Gothic" w:hAnsi="Century Gothic" w:eastAsia="Century Gothic" w:cs="Century Gothic"/>
                <w:b/>
              </w:rPr>
              <w:t xml:space="preserve">Output: </w:t>
            </w:r>
            <w:r w:rsidRPr="000E5F3D">
              <w:rPr>
                <w:rFonts w:ascii="Century Gothic" w:hAnsi="Century Gothic" w:eastAsia="Century Gothic" w:cs="Century Gothic"/>
                <w:bCs/>
              </w:rPr>
              <w:t>Your discussion notes</w:t>
            </w:r>
          </w:p>
          <w:p w:rsidRPr="000E5F3D" w:rsidR="0096099A" w:rsidP="005A395E" w:rsidRDefault="0096099A" w14:paraId="72238DC0" w14:textId="77777777">
            <w:pPr>
              <w:rPr>
                <w:rFonts w:ascii="Century Gothic" w:hAnsi="Century Gothic" w:eastAsia="Century Gothic" w:cs="Century Gothic"/>
                <w:b/>
              </w:rPr>
            </w:pPr>
          </w:p>
        </w:tc>
      </w:tr>
      <w:tr w:rsidRPr="000E5F3D" w:rsidR="0096099A" w:rsidTr="1A868015" w14:paraId="0854AE0B" w14:textId="77777777">
        <w:tc>
          <w:tcPr>
            <w:tcW w:w="9780" w:type="dxa"/>
            <w:tcMar/>
          </w:tcPr>
          <w:p w:rsidRPr="000E5F3D" w:rsidR="0096099A" w:rsidP="1A868015" w:rsidRDefault="0096099A" w14:paraId="3C3CECC9" w14:textId="445C1B17">
            <w:pPr>
              <w:rPr>
                <w:rFonts w:ascii="Century Gothic" w:hAnsi="Century Gothic" w:eastAsia="Century Gothic" w:cs="Century Gothic"/>
                <w:b w:val="1"/>
                <w:bCs w:val="1"/>
              </w:rPr>
            </w:pPr>
            <w:r w:rsidRPr="1A868015" w:rsidR="03900FDF">
              <w:rPr>
                <w:rFonts w:ascii="Century Gothic" w:hAnsi="Century Gothic" w:eastAsia="Century Gothic" w:cs="Century Gothic"/>
                <w:b w:val="1"/>
                <w:bCs w:val="1"/>
              </w:rPr>
              <w:t xml:space="preserve">Time: </w:t>
            </w:r>
            <w:r w:rsidRPr="1A868015" w:rsidR="05CA9A6B">
              <w:rPr>
                <w:rFonts w:ascii="Century Gothic" w:hAnsi="Century Gothic" w:eastAsia="Century Gothic" w:cs="Century Gothic"/>
              </w:rPr>
              <w:t>10</w:t>
            </w:r>
            <w:r w:rsidRPr="1A868015" w:rsidR="03900FDF">
              <w:rPr>
                <w:rFonts w:ascii="Century Gothic" w:hAnsi="Century Gothic" w:eastAsia="Century Gothic" w:cs="Century Gothic"/>
              </w:rPr>
              <w:t xml:space="preserve"> mins</w:t>
            </w:r>
          </w:p>
        </w:tc>
      </w:tr>
      <w:tr w:rsidRPr="000E5F3D" w:rsidR="0096099A" w:rsidTr="1A868015" w14:paraId="7043759C" w14:textId="77777777">
        <w:tc>
          <w:tcPr>
            <w:tcW w:w="9780" w:type="dxa"/>
            <w:tcMar/>
          </w:tcPr>
          <w:p w:rsidR="0096099A" w:rsidP="005A395E" w:rsidRDefault="0096099A" w14:paraId="33A5995D" w14:textId="69B51F09">
            <w:pPr>
              <w:spacing w:before="8"/>
              <w:rPr>
                <w:rFonts w:ascii="Century Gothic" w:hAnsi="Century Gothic" w:eastAsia="Century Gothic" w:cs="Century Gothic"/>
                <w:color w:val="000000" w:themeColor="text1"/>
              </w:rPr>
            </w:pPr>
          </w:p>
          <w:p w:rsidRPr="000E5F3D" w:rsidR="0096099A" w:rsidP="005A395E" w:rsidRDefault="2C7F93D5" w14:paraId="72F9558E" w14:textId="03E44314">
            <w:pPr>
              <w:spacing w:before="8"/>
              <w:rPr>
                <w:rFonts w:ascii="Century Gothic" w:hAnsi="Century Gothic" w:eastAsia="Century Gothic" w:cs="Century Gothic"/>
                <w:color w:val="000000" w:themeColor="text1"/>
              </w:rPr>
            </w:pPr>
            <w:r w:rsidRPr="48E712FB">
              <w:rPr>
                <w:rFonts w:ascii="Century Gothic" w:hAnsi="Century Gothic" w:eastAsia="Century Gothic" w:cs="Century Gothic"/>
                <w:color w:val="000000" w:themeColor="text1"/>
              </w:rPr>
              <w:t xml:space="preserve">You’ll join a small group of your fellow analysts in a </w:t>
            </w:r>
            <w:r w:rsidRPr="48E712FB">
              <w:rPr>
                <w:rFonts w:ascii="Century Gothic" w:hAnsi="Century Gothic" w:eastAsia="Century Gothic" w:cs="Century Gothic"/>
                <w:b/>
                <w:bCs/>
                <w:color w:val="000000" w:themeColor="text1"/>
              </w:rPr>
              <w:t xml:space="preserve">virtual breakout room </w:t>
            </w:r>
            <w:r w:rsidRPr="48E712FB">
              <w:rPr>
                <w:rFonts w:ascii="Century Gothic" w:hAnsi="Century Gothic" w:eastAsia="Century Gothic" w:cs="Century Gothic"/>
                <w:color w:val="000000" w:themeColor="text1"/>
              </w:rPr>
              <w:t xml:space="preserve">to work together to answer the following </w:t>
            </w:r>
            <w:r w:rsidRPr="48E712FB" w:rsidR="7524BA6B">
              <w:rPr>
                <w:rFonts w:ascii="Century Gothic" w:hAnsi="Century Gothic" w:eastAsia="Century Gothic" w:cs="Century Gothic"/>
                <w:color w:val="000000" w:themeColor="text1"/>
              </w:rPr>
              <w:t>question</w:t>
            </w:r>
            <w:r w:rsidRPr="48E712FB" w:rsidR="3B18DB51">
              <w:rPr>
                <w:rFonts w:ascii="Century Gothic" w:hAnsi="Century Gothic" w:eastAsia="Century Gothic" w:cs="Century Gothic"/>
                <w:color w:val="000000" w:themeColor="text1"/>
              </w:rPr>
              <w:t>:</w:t>
            </w:r>
            <w:r w:rsidRPr="48E712FB" w:rsidR="07B30D7F">
              <w:rPr>
                <w:rFonts w:ascii="Century Gothic" w:hAnsi="Century Gothic" w:eastAsia="Century Gothic" w:cs="Century Gothic"/>
                <w:color w:val="000000" w:themeColor="text1"/>
              </w:rPr>
              <w:t xml:space="preserve"> </w:t>
            </w:r>
          </w:p>
          <w:p w:rsidR="0096099A" w:rsidP="005A395E" w:rsidRDefault="0096099A" w14:paraId="4411F4DE" w14:textId="73237A9F">
            <w:pPr>
              <w:spacing w:before="8"/>
              <w:rPr>
                <w:color w:val="000000" w:themeColor="text1"/>
              </w:rPr>
            </w:pPr>
          </w:p>
          <w:p w:rsidR="001110B8" w:rsidP="00342AE8" w:rsidRDefault="001110B8" w14:paraId="5EC5A77C" w14:textId="0F8A0A31">
            <w:pPr>
              <w:pStyle w:val="ListParagraph"/>
              <w:numPr>
                <w:ilvl w:val="0"/>
                <w:numId w:val="35"/>
              </w:numPr>
              <w:spacing w:before="8"/>
              <w:rPr>
                <w:rFonts w:ascii="Century Gothic" w:hAnsi="Century Gothic"/>
                <w:color w:val="000000" w:themeColor="text1"/>
              </w:rPr>
            </w:pPr>
            <w:r w:rsidRPr="2086DDBB">
              <w:rPr>
                <w:rFonts w:ascii="Century Gothic" w:hAnsi="Century Gothic"/>
                <w:color w:val="000000" w:themeColor="text1"/>
              </w:rPr>
              <w:t xml:space="preserve">Transport accounts for </w:t>
            </w:r>
            <w:r w:rsidRPr="2086DDBB" w:rsidR="00A06E29">
              <w:rPr>
                <w:rFonts w:ascii="Century Gothic" w:hAnsi="Century Gothic"/>
                <w:color w:val="000000" w:themeColor="text1"/>
              </w:rPr>
              <w:t>23% of the world’s energ</w:t>
            </w:r>
            <w:r w:rsidRPr="2086DDBB" w:rsidR="000540D7">
              <w:rPr>
                <w:rFonts w:ascii="Century Gothic" w:hAnsi="Century Gothic"/>
                <w:color w:val="000000" w:themeColor="text1"/>
              </w:rPr>
              <w:t>y-</w:t>
            </w:r>
            <w:r w:rsidRPr="2086DDBB" w:rsidR="00A06E29">
              <w:rPr>
                <w:rFonts w:ascii="Century Gothic" w:hAnsi="Century Gothic"/>
                <w:color w:val="000000" w:themeColor="text1"/>
              </w:rPr>
              <w:t>related carbon dioxide</w:t>
            </w:r>
            <w:r w:rsidRPr="2086DDBB" w:rsidR="00174BA5">
              <w:rPr>
                <w:rFonts w:ascii="Century Gothic" w:hAnsi="Century Gothic"/>
                <w:color w:val="000000" w:themeColor="text1"/>
              </w:rPr>
              <w:t xml:space="preserve"> (CO2)</w:t>
            </w:r>
            <w:r w:rsidRPr="2086DDBB" w:rsidR="00A06E29">
              <w:rPr>
                <w:rFonts w:ascii="Century Gothic" w:hAnsi="Century Gothic"/>
                <w:color w:val="000000" w:themeColor="text1"/>
              </w:rPr>
              <w:t xml:space="preserve"> emissions. </w:t>
            </w:r>
            <w:r w:rsidRPr="2086DDBB" w:rsidR="003507AA">
              <w:rPr>
                <w:rFonts w:ascii="Century Gothic" w:hAnsi="Century Gothic"/>
                <w:color w:val="000000" w:themeColor="text1"/>
              </w:rPr>
              <w:t xml:space="preserve">What role can data play in reducing </w:t>
            </w:r>
            <w:r w:rsidRPr="2086DDBB" w:rsidR="00191F73">
              <w:rPr>
                <w:rFonts w:ascii="Century Gothic" w:hAnsi="Century Gothic"/>
                <w:color w:val="000000" w:themeColor="text1"/>
              </w:rPr>
              <w:t>this figure?</w:t>
            </w:r>
          </w:p>
          <w:p w:rsidR="00961D90" w:rsidP="48E712FB" w:rsidRDefault="00961D90" w14:paraId="57C83C0E" w14:textId="28073A6A">
            <w:pPr>
              <w:spacing w:before="8"/>
              <w:rPr>
                <w:color w:val="31849B" w:themeColor="accent5" w:themeShade="BF"/>
              </w:rPr>
            </w:pPr>
          </w:p>
          <w:p w:rsidRPr="00D53286" w:rsidR="00FF3570" w:rsidP="00961D90" w:rsidRDefault="00776A0A" w14:paraId="63F2A3BA" w14:textId="13F89008">
            <w:pPr>
              <w:spacing w:before="8"/>
              <w:ind w:left="720"/>
              <w:rPr>
                <w:rFonts w:ascii="Century Gothic" w:hAnsi="Century Gothic"/>
                <w:color w:val="000000" w:themeColor="text1"/>
              </w:rPr>
            </w:pPr>
            <w:r w:rsidRPr="2086DDBB">
              <w:rPr>
                <w:rFonts w:ascii="Century Gothic" w:hAnsi="Century Gothic"/>
                <w:color w:val="000000" w:themeColor="text1"/>
              </w:rPr>
              <w:t>Source</w:t>
            </w:r>
            <w:r w:rsidRPr="2086DDBB" w:rsidR="0003046C">
              <w:rPr>
                <w:rFonts w:ascii="Century Gothic" w:hAnsi="Century Gothic"/>
                <w:color w:val="000000" w:themeColor="text1"/>
              </w:rPr>
              <w:t xml:space="preserve">: </w:t>
            </w:r>
            <w:hyperlink w:history="1" r:id="rId11">
              <w:r w:rsidRPr="2086DDBB" w:rsidR="0003046C">
                <w:rPr>
                  <w:rStyle w:val="Hyperlink"/>
                  <w:rFonts w:ascii="Century Gothic" w:hAnsi="Century Gothic"/>
                </w:rPr>
                <w:t xml:space="preserve">International </w:t>
              </w:r>
              <w:r w:rsidRPr="2086DDBB" w:rsidR="002B1719">
                <w:rPr>
                  <w:rStyle w:val="Hyperlink"/>
                  <w:rFonts w:ascii="Century Gothic" w:hAnsi="Century Gothic"/>
                </w:rPr>
                <w:t>I</w:t>
              </w:r>
              <w:r w:rsidRPr="2086DDBB" w:rsidR="0003046C">
                <w:rPr>
                  <w:rStyle w:val="Hyperlink"/>
                  <w:rFonts w:ascii="Century Gothic" w:hAnsi="Century Gothic"/>
                </w:rPr>
                <w:t>nstitute for Sustainable Development</w:t>
              </w:r>
            </w:hyperlink>
            <w:r w:rsidRPr="2086DDBB" w:rsidR="0003046C">
              <w:rPr>
                <w:rFonts w:ascii="Century Gothic" w:hAnsi="Century Gothic"/>
                <w:color w:val="000000" w:themeColor="text1"/>
              </w:rPr>
              <w:t xml:space="preserve"> </w:t>
            </w:r>
          </w:p>
          <w:p w:rsidRPr="00D53286" w:rsidR="00371BB0" w:rsidP="00FF3570" w:rsidRDefault="00371BB0" w14:paraId="62858EC1" w14:textId="77777777">
            <w:pPr>
              <w:spacing w:before="8"/>
              <w:rPr>
                <w:rStyle w:val="normaltextrun"/>
                <w:rFonts w:ascii="Century Gothic" w:hAnsi="Century Gothic"/>
                <w:color w:val="000000"/>
                <w:shd w:val="clear" w:color="auto" w:fill="FFFFFF"/>
              </w:rPr>
            </w:pPr>
          </w:p>
          <w:p w:rsidRPr="000E5F3D" w:rsidR="0096099A" w:rsidP="00221DCF" w:rsidRDefault="0096099A" w14:paraId="2B6CBFA8" w14:textId="74BB9BFF">
            <w:pPr>
              <w:spacing w:before="8"/>
              <w:rPr>
                <w:color w:val="000000" w:themeColor="text1"/>
              </w:rPr>
            </w:pPr>
          </w:p>
          <w:p w:rsidRPr="000E5F3D" w:rsidR="0096099A" w:rsidP="005A395E" w:rsidRDefault="0096099A" w14:paraId="06014A8E" w14:textId="77777777">
            <w:pPr>
              <w:rPr>
                <w:rFonts w:ascii="Century Gothic" w:hAnsi="Century Gothic" w:eastAsia="Century Gothic" w:cs="Century Gothic"/>
                <w:b/>
                <w:color w:val="000000" w:themeColor="text1"/>
              </w:rPr>
            </w:pPr>
            <w:r w:rsidRPr="38AEA177">
              <w:rPr>
                <w:rFonts w:ascii="Century Gothic" w:hAnsi="Century Gothic" w:eastAsia="Century Gothic" w:cs="Century Gothic"/>
                <w:b/>
                <w:color w:val="000000" w:themeColor="text1"/>
              </w:rPr>
              <w:t>Instructions:</w:t>
            </w:r>
          </w:p>
          <w:p w:rsidRPr="00ED41FE" w:rsidR="0096099A" w:rsidP="00521A7D" w:rsidRDefault="0096099A" w14:paraId="618269AA" w14:textId="3CABFC59">
            <w:pPr>
              <w:pStyle w:val="ListParagraph"/>
              <w:numPr>
                <w:ilvl w:val="0"/>
                <w:numId w:val="7"/>
              </w:numPr>
              <w:rPr>
                <w:rFonts w:ascii="Century Gothic" w:hAnsi="Century Gothic" w:eastAsiaTheme="minorEastAsia" w:cstheme="minorBidi"/>
                <w:color w:val="000000" w:themeColor="text1"/>
              </w:rPr>
            </w:pPr>
            <w:r w:rsidRPr="000E5F3D">
              <w:rPr>
                <w:rFonts w:ascii="Century Gothic" w:hAnsi="Century Gothic" w:eastAsia="Century Gothic" w:cs="Century Gothic"/>
                <w:color w:val="000000" w:themeColor="text1"/>
              </w:rPr>
              <w:t>Join the discussion</w:t>
            </w:r>
          </w:p>
          <w:p w:rsidRPr="000E5F3D" w:rsidR="0096099A" w:rsidP="00521A7D" w:rsidRDefault="0096099A" w14:paraId="631C9046" w14:textId="66817833">
            <w:pPr>
              <w:pStyle w:val="ListParagraph"/>
              <w:numPr>
                <w:ilvl w:val="0"/>
                <w:numId w:val="7"/>
              </w:numPr>
              <w:rPr>
                <w:rFonts w:ascii="Century Gothic" w:hAnsi="Century Gothic"/>
                <w:color w:val="000000" w:themeColor="text1"/>
              </w:rPr>
            </w:pPr>
            <w:r w:rsidRPr="2848FB7D">
              <w:rPr>
                <w:rFonts w:ascii="Century Gothic" w:hAnsi="Century Gothic" w:eastAsia="Century Gothic" w:cs="Century Gothic"/>
                <w:color w:val="000000" w:themeColor="text1"/>
              </w:rPr>
              <w:t>Add your thoughts to your group’s Jamboard</w:t>
            </w:r>
          </w:p>
          <w:p w:rsidRPr="000E5F3D" w:rsidR="0096099A" w:rsidP="00521A7D" w:rsidRDefault="0096099A" w14:paraId="59D7AE63" w14:textId="77777777">
            <w:pPr>
              <w:pStyle w:val="ListParagraph"/>
              <w:numPr>
                <w:ilvl w:val="0"/>
                <w:numId w:val="7"/>
              </w:numPr>
              <w:rPr>
                <w:rFonts w:ascii="Century Gothic" w:hAnsi="Century Gothic"/>
                <w:color w:val="000000" w:themeColor="text1"/>
              </w:rPr>
            </w:pPr>
            <w:r w:rsidRPr="000E5F3D">
              <w:rPr>
                <w:rFonts w:ascii="Century Gothic" w:hAnsi="Century Gothic" w:eastAsia="Century Gothic" w:cs="Century Gothic"/>
                <w:color w:val="000000" w:themeColor="text1"/>
              </w:rPr>
              <w:t>Type any discussion notes you’d like to take from this task in the space below</w:t>
            </w:r>
          </w:p>
          <w:p w:rsidRPr="00ED41FE" w:rsidR="0096099A" w:rsidP="00ED41FE" w:rsidRDefault="0096099A" w14:paraId="4F905CC3" w14:textId="77777777">
            <w:pPr>
              <w:spacing w:before="8"/>
              <w:rPr>
                <w:rFonts w:ascii="Century Gothic" w:hAnsi="Century Gothic"/>
                <w:color w:val="000000" w:themeColor="text1"/>
              </w:rPr>
            </w:pPr>
          </w:p>
        </w:tc>
      </w:tr>
      <w:tr w:rsidRPr="000E5F3D" w:rsidR="00ED41FE" w:rsidTr="1A868015" w14:paraId="667FB4C8" w14:textId="77777777">
        <w:tc>
          <w:tcPr>
            <w:tcW w:w="9780" w:type="dxa"/>
            <w:shd w:val="clear" w:color="auto" w:fill="E5DFEC" w:themeFill="accent4" w:themeFillTint="33"/>
            <w:tcMar/>
          </w:tcPr>
          <w:p w:rsidR="00ED41FE" w:rsidP="005A395E" w:rsidRDefault="008A358B" w14:paraId="6515EC07" w14:textId="5843A9F9">
            <w:pPr>
              <w:spacing w:before="8"/>
              <w:rPr>
                <w:rFonts w:ascii="Century Gothic" w:hAnsi="Century Gothic" w:eastAsia="Century Gothic" w:cs="Century Gothic"/>
                <w:color w:val="000000" w:themeColor="text1"/>
              </w:rPr>
            </w:pPr>
            <w:bookmarkStart w:name="_Hlk93405113" w:id="0"/>
            <w:r>
              <w:rPr>
                <w:rFonts w:ascii="Century Gothic" w:hAnsi="Century Gothic" w:eastAsia="Century Gothic" w:cs="Century Gothic"/>
                <w:color w:val="000000" w:themeColor="text1"/>
              </w:rPr>
              <w:t>Type y</w:t>
            </w:r>
            <w:r w:rsidR="00ED41FE">
              <w:rPr>
                <w:rFonts w:ascii="Century Gothic" w:hAnsi="Century Gothic" w:eastAsia="Century Gothic" w:cs="Century Gothic"/>
                <w:color w:val="000000" w:themeColor="text1"/>
              </w:rPr>
              <w:t>our discussion notes</w:t>
            </w:r>
            <w:r>
              <w:rPr>
                <w:rFonts w:ascii="Century Gothic" w:hAnsi="Century Gothic" w:eastAsia="Century Gothic" w:cs="Century Gothic"/>
                <w:color w:val="000000" w:themeColor="text1"/>
              </w:rPr>
              <w:t xml:space="preserve"> here</w:t>
            </w:r>
            <w:r w:rsidR="006434C4">
              <w:rPr>
                <w:rFonts w:ascii="Century Gothic" w:hAnsi="Century Gothic" w:eastAsia="Century Gothic" w:cs="Century Gothic"/>
                <w:color w:val="000000" w:themeColor="text1"/>
              </w:rPr>
              <w:t>:</w:t>
            </w:r>
          </w:p>
          <w:p w:rsidR="006434C4" w:rsidP="005A395E" w:rsidRDefault="006434C4" w14:paraId="21E66DF4" w14:textId="77777777">
            <w:pPr>
              <w:spacing w:before="8"/>
              <w:rPr>
                <w:rFonts w:ascii="Century Gothic" w:hAnsi="Century Gothic" w:eastAsia="Century Gothic" w:cs="Century Gothic"/>
                <w:color w:val="000000" w:themeColor="text1"/>
              </w:rPr>
            </w:pPr>
          </w:p>
          <w:p w:rsidR="006434C4" w:rsidP="005A395E" w:rsidRDefault="006434C4" w14:paraId="60C33C66" w14:textId="77777777">
            <w:pPr>
              <w:spacing w:before="8"/>
              <w:rPr>
                <w:rFonts w:ascii="Century Gothic" w:hAnsi="Century Gothic" w:eastAsia="Century Gothic" w:cs="Century Gothic"/>
                <w:color w:val="000000" w:themeColor="text1"/>
              </w:rPr>
            </w:pPr>
          </w:p>
          <w:p w:rsidR="006434C4" w:rsidP="005A395E" w:rsidRDefault="006434C4" w14:paraId="030F2D19" w14:textId="77777777">
            <w:pPr>
              <w:spacing w:before="8"/>
              <w:rPr>
                <w:rFonts w:ascii="Century Gothic" w:hAnsi="Century Gothic" w:eastAsia="Century Gothic" w:cs="Century Gothic"/>
                <w:color w:val="000000" w:themeColor="text1"/>
              </w:rPr>
            </w:pPr>
          </w:p>
          <w:p w:rsidR="006434C4" w:rsidP="005A395E" w:rsidRDefault="006434C4" w14:paraId="290957F2" w14:textId="3CF0F5B6">
            <w:pPr>
              <w:spacing w:before="8"/>
              <w:rPr>
                <w:rFonts w:ascii="Century Gothic" w:hAnsi="Century Gothic" w:eastAsia="Century Gothic" w:cs="Century Gothic"/>
                <w:color w:val="000000" w:themeColor="text1"/>
              </w:rPr>
            </w:pPr>
          </w:p>
        </w:tc>
      </w:tr>
      <w:bookmarkEnd w:id="0"/>
    </w:tbl>
    <w:p w:rsidR="00F11151" w:rsidRDefault="00F11151" w14:paraId="56EFA449" w14:textId="0FED25A8">
      <w:pPr>
        <w:spacing w:before="8"/>
        <w:rPr>
          <w:rFonts w:ascii="Century Gothic" w:hAnsi="Century Gothic"/>
          <w:sz w:val="24"/>
          <w:szCs w:val="24"/>
        </w:rPr>
      </w:pPr>
    </w:p>
    <w:p w:rsidR="00745DC8" w:rsidRDefault="00745DC8" w14:paraId="5016BE50" w14:textId="77777777">
      <w:pPr>
        <w:rPr>
          <w:rFonts w:ascii="Century Gothic" w:hAnsi="Century Gothic"/>
          <w:b/>
          <w:bCs/>
          <w:sz w:val="24"/>
          <w:szCs w:val="24"/>
        </w:rPr>
      </w:pPr>
      <w:r>
        <w:rPr>
          <w:rFonts w:ascii="Century Gothic" w:hAnsi="Century Gothic"/>
          <w:b/>
          <w:bCs/>
          <w:sz w:val="24"/>
          <w:szCs w:val="24"/>
        </w:rPr>
        <w:br w:type="page"/>
      </w:r>
    </w:p>
    <w:p w:rsidRPr="001A4E0F" w:rsidR="00017BB3" w:rsidRDefault="00017BB3" w14:paraId="54BBECC1" w14:textId="653C29A6">
      <w:pPr>
        <w:spacing w:before="8"/>
        <w:rPr>
          <w:rFonts w:ascii="Century Gothic" w:hAnsi="Century Gothic"/>
          <w:b/>
          <w:bCs/>
          <w:sz w:val="24"/>
          <w:szCs w:val="24"/>
        </w:rPr>
      </w:pPr>
      <w:r w:rsidRPr="001A4E0F">
        <w:rPr>
          <w:rFonts w:ascii="Century Gothic" w:hAnsi="Century Gothic"/>
          <w:b/>
          <w:bCs/>
          <w:sz w:val="24"/>
          <w:szCs w:val="24"/>
        </w:rPr>
        <w:t>About the dataset</w:t>
      </w:r>
    </w:p>
    <w:p w:rsidR="009B1E53" w:rsidRDefault="009B1E53" w14:paraId="22CB3583" w14:textId="77777777">
      <w:pPr>
        <w:spacing w:before="8"/>
        <w:rPr>
          <w:rFonts w:ascii="Century Gothic" w:hAnsi="Century Gothic"/>
          <w:sz w:val="24"/>
          <w:szCs w:val="24"/>
        </w:rPr>
      </w:pPr>
    </w:p>
    <w:p w:rsidR="009B1E53" w:rsidRDefault="000100D7" w14:paraId="272AC40E" w14:textId="68541D4B">
      <w:pPr>
        <w:spacing w:before="8"/>
        <w:rPr>
          <w:rFonts w:ascii="Century Gothic" w:hAnsi="Century Gothic"/>
          <w:sz w:val="24"/>
          <w:szCs w:val="24"/>
        </w:rPr>
      </w:pPr>
      <w:r w:rsidRPr="48E712FB">
        <w:rPr>
          <w:rFonts w:ascii="Century Gothic" w:hAnsi="Century Gothic"/>
          <w:sz w:val="24"/>
          <w:szCs w:val="24"/>
        </w:rPr>
        <w:t>There are 14 variables included in the datasets</w:t>
      </w:r>
      <w:r w:rsidRPr="48E712FB" w:rsidR="003A6924">
        <w:rPr>
          <w:rFonts w:ascii="Century Gothic" w:hAnsi="Century Gothic"/>
          <w:sz w:val="24"/>
          <w:szCs w:val="24"/>
        </w:rPr>
        <w:t>;</w:t>
      </w:r>
      <w:r w:rsidRPr="48E712FB">
        <w:rPr>
          <w:rFonts w:ascii="Century Gothic" w:hAnsi="Century Gothic"/>
          <w:sz w:val="24"/>
          <w:szCs w:val="24"/>
        </w:rPr>
        <w:t xml:space="preserve"> these are listed b</w:t>
      </w:r>
      <w:r w:rsidRPr="48E712FB" w:rsidR="002E50A2">
        <w:rPr>
          <w:rFonts w:ascii="Century Gothic" w:hAnsi="Century Gothic"/>
          <w:sz w:val="24"/>
          <w:szCs w:val="24"/>
        </w:rPr>
        <w:t>elow</w:t>
      </w:r>
      <w:r w:rsidRPr="48E712FB" w:rsidR="00DC474B">
        <w:rPr>
          <w:rFonts w:ascii="Century Gothic" w:hAnsi="Century Gothic"/>
          <w:sz w:val="24"/>
          <w:szCs w:val="24"/>
        </w:rPr>
        <w:t xml:space="preserve">. </w:t>
      </w:r>
      <w:r w:rsidRPr="48E712FB" w:rsidR="009B1E53">
        <w:rPr>
          <w:rFonts w:ascii="Century Gothic" w:hAnsi="Century Gothic"/>
          <w:sz w:val="24"/>
          <w:szCs w:val="24"/>
        </w:rPr>
        <w:t xml:space="preserve">The </w:t>
      </w:r>
      <w:r w:rsidRPr="48E712FB" w:rsidR="00DF6E8B">
        <w:rPr>
          <w:rFonts w:ascii="Century Gothic" w:hAnsi="Century Gothic"/>
          <w:sz w:val="24"/>
          <w:szCs w:val="24"/>
        </w:rPr>
        <w:t>‘</w:t>
      </w:r>
      <w:r w:rsidRPr="48E712FB" w:rsidR="009B1E53">
        <w:rPr>
          <w:rFonts w:ascii="Century Gothic" w:hAnsi="Century Gothic"/>
          <w:sz w:val="24"/>
          <w:szCs w:val="24"/>
        </w:rPr>
        <w:t>bikecount</w:t>
      </w:r>
      <w:r w:rsidRPr="48E712FB" w:rsidR="00DF6E8B">
        <w:rPr>
          <w:rFonts w:ascii="Century Gothic" w:hAnsi="Century Gothic"/>
          <w:sz w:val="24"/>
          <w:szCs w:val="24"/>
        </w:rPr>
        <w:t>’</w:t>
      </w:r>
      <w:r w:rsidRPr="48E712FB" w:rsidR="009B1E53">
        <w:rPr>
          <w:rFonts w:ascii="Century Gothic" w:hAnsi="Century Gothic"/>
          <w:sz w:val="24"/>
          <w:szCs w:val="24"/>
        </w:rPr>
        <w:t xml:space="preserve"> variable is the dependent variable. The dataset tracks specific weather conditions that may affect the dependent variable.</w:t>
      </w:r>
    </w:p>
    <w:p w:rsidR="00DC474B" w:rsidRDefault="00DC474B" w14:paraId="0D0AD678" w14:textId="77777777">
      <w:pPr>
        <w:spacing w:before="8"/>
        <w:rPr>
          <w:rFonts w:ascii="Century Gothic" w:hAnsi="Century Gothic"/>
          <w:sz w:val="24"/>
          <w:szCs w:val="24"/>
        </w:rPr>
      </w:pPr>
    </w:p>
    <w:tbl>
      <w:tblPr>
        <w:tblStyle w:val="TableGrid"/>
        <w:tblW w:w="0" w:type="auto"/>
        <w:tblLook w:val="04A0" w:firstRow="1" w:lastRow="0" w:firstColumn="1" w:lastColumn="0" w:noHBand="0" w:noVBand="1"/>
      </w:tblPr>
      <w:tblGrid>
        <w:gridCol w:w="484"/>
        <w:gridCol w:w="1825"/>
        <w:gridCol w:w="1655"/>
        <w:gridCol w:w="3119"/>
        <w:gridCol w:w="3577"/>
      </w:tblGrid>
      <w:tr w:rsidR="003F7C1B" w:rsidTr="48E712FB" w14:paraId="33E0218D" w14:textId="77777777">
        <w:tc>
          <w:tcPr>
            <w:tcW w:w="484" w:type="dxa"/>
            <w:shd w:val="clear" w:color="auto" w:fill="EAF1DD" w:themeFill="accent3" w:themeFillTint="33"/>
          </w:tcPr>
          <w:p w:rsidRPr="00B77F3D" w:rsidR="00745DC8" w:rsidP="00383FC5" w:rsidRDefault="00745DC8" w14:paraId="2215EF97" w14:textId="77777777">
            <w:pPr>
              <w:spacing w:before="8" w:after="120"/>
              <w:rPr>
                <w:rFonts w:ascii="Century Gothic" w:hAnsi="Century Gothic"/>
              </w:rPr>
            </w:pPr>
          </w:p>
        </w:tc>
        <w:tc>
          <w:tcPr>
            <w:tcW w:w="1825" w:type="dxa"/>
            <w:shd w:val="clear" w:color="auto" w:fill="EAF1DD" w:themeFill="accent3" w:themeFillTint="33"/>
          </w:tcPr>
          <w:p w:rsidRPr="00B77F3D" w:rsidR="00745DC8" w:rsidP="00383FC5" w:rsidRDefault="00ED4932" w14:paraId="3E9539EA" w14:textId="7614107C">
            <w:pPr>
              <w:spacing w:before="8" w:after="120"/>
              <w:rPr>
                <w:rFonts w:ascii="Century Gothic" w:hAnsi="Century Gothic"/>
              </w:rPr>
            </w:pPr>
            <w:r w:rsidRPr="00B77F3D">
              <w:rPr>
                <w:rFonts w:ascii="Century Gothic" w:hAnsi="Century Gothic"/>
              </w:rPr>
              <w:t>Name</w:t>
            </w:r>
          </w:p>
        </w:tc>
        <w:tc>
          <w:tcPr>
            <w:tcW w:w="1655" w:type="dxa"/>
            <w:shd w:val="clear" w:color="auto" w:fill="EAF1DD" w:themeFill="accent3" w:themeFillTint="33"/>
          </w:tcPr>
          <w:p w:rsidRPr="00B77F3D" w:rsidR="00745DC8" w:rsidP="00383FC5" w:rsidRDefault="1717583D" w14:paraId="7DDB9979" w14:textId="55685E0C">
            <w:pPr>
              <w:spacing w:before="8" w:after="120"/>
              <w:rPr>
                <w:rFonts w:ascii="Century Gothic" w:hAnsi="Century Gothic"/>
              </w:rPr>
            </w:pPr>
            <w:r w:rsidRPr="48E712FB">
              <w:rPr>
                <w:rFonts w:ascii="Century Gothic" w:hAnsi="Century Gothic"/>
              </w:rPr>
              <w:t>Data type</w:t>
            </w:r>
          </w:p>
        </w:tc>
        <w:tc>
          <w:tcPr>
            <w:tcW w:w="3119" w:type="dxa"/>
            <w:shd w:val="clear" w:color="auto" w:fill="EAF1DD" w:themeFill="accent3" w:themeFillTint="33"/>
          </w:tcPr>
          <w:p w:rsidRPr="00B77F3D" w:rsidR="00745DC8" w:rsidP="00383FC5" w:rsidRDefault="00ED4932" w14:paraId="6C9BC47F" w14:textId="42785A6C">
            <w:pPr>
              <w:spacing w:before="8" w:after="120"/>
              <w:rPr>
                <w:rFonts w:ascii="Century Gothic" w:hAnsi="Century Gothic"/>
              </w:rPr>
            </w:pPr>
            <w:r w:rsidRPr="00B77F3D">
              <w:rPr>
                <w:rFonts w:ascii="Century Gothic" w:hAnsi="Century Gothic"/>
              </w:rPr>
              <w:t>Description</w:t>
            </w:r>
          </w:p>
        </w:tc>
        <w:tc>
          <w:tcPr>
            <w:tcW w:w="3577" w:type="dxa"/>
            <w:shd w:val="clear" w:color="auto" w:fill="EAF1DD" w:themeFill="accent3" w:themeFillTint="33"/>
          </w:tcPr>
          <w:p w:rsidRPr="00B77F3D" w:rsidR="00745DC8" w:rsidP="00383FC5" w:rsidRDefault="00ED4932" w14:paraId="2ECE1A9F" w14:textId="24F878FC">
            <w:pPr>
              <w:spacing w:before="8" w:after="120"/>
              <w:rPr>
                <w:rFonts w:ascii="Century Gothic" w:hAnsi="Century Gothic"/>
              </w:rPr>
            </w:pPr>
            <w:r w:rsidRPr="00B77F3D">
              <w:rPr>
                <w:rFonts w:ascii="Century Gothic" w:hAnsi="Century Gothic"/>
              </w:rPr>
              <w:t>Levels</w:t>
            </w:r>
          </w:p>
        </w:tc>
      </w:tr>
      <w:tr w:rsidR="003F7C1B" w:rsidTr="48E712FB" w14:paraId="7980C24C" w14:textId="77777777">
        <w:tc>
          <w:tcPr>
            <w:tcW w:w="484" w:type="dxa"/>
          </w:tcPr>
          <w:p w:rsidRPr="00B77F3D" w:rsidR="00745DC8" w:rsidP="00383FC5" w:rsidRDefault="00ED4932" w14:paraId="3873E541" w14:textId="01359540">
            <w:pPr>
              <w:spacing w:before="8" w:after="120"/>
              <w:rPr>
                <w:rFonts w:ascii="Century Gothic" w:hAnsi="Century Gothic"/>
              </w:rPr>
            </w:pPr>
            <w:r w:rsidRPr="00B77F3D">
              <w:rPr>
                <w:rFonts w:ascii="Century Gothic" w:hAnsi="Century Gothic"/>
              </w:rPr>
              <w:t>1</w:t>
            </w:r>
          </w:p>
        </w:tc>
        <w:tc>
          <w:tcPr>
            <w:tcW w:w="1825" w:type="dxa"/>
          </w:tcPr>
          <w:p w:rsidRPr="00B77F3D" w:rsidR="00745DC8" w:rsidP="00383FC5" w:rsidRDefault="00747FEA" w14:paraId="512ECFF2" w14:textId="75069261">
            <w:pPr>
              <w:spacing w:before="8" w:after="120"/>
              <w:rPr>
                <w:rFonts w:ascii="Century Gothic" w:hAnsi="Century Gothic"/>
              </w:rPr>
            </w:pPr>
            <w:r w:rsidRPr="00B77F3D">
              <w:rPr>
                <w:rFonts w:ascii="Century Gothic" w:hAnsi="Century Gothic"/>
              </w:rPr>
              <w:t>timestamp</w:t>
            </w:r>
          </w:p>
        </w:tc>
        <w:tc>
          <w:tcPr>
            <w:tcW w:w="1655" w:type="dxa"/>
          </w:tcPr>
          <w:p w:rsidRPr="00B77F3D" w:rsidR="00745DC8" w:rsidP="00383FC5" w:rsidRDefault="00747FEA" w14:paraId="0BEC4EE2" w14:textId="31243109">
            <w:pPr>
              <w:spacing w:before="8" w:after="120"/>
              <w:rPr>
                <w:rFonts w:ascii="Century Gothic" w:hAnsi="Century Gothic"/>
              </w:rPr>
            </w:pPr>
            <w:r w:rsidRPr="00B77F3D">
              <w:rPr>
                <w:rFonts w:ascii="Century Gothic" w:hAnsi="Century Gothic"/>
              </w:rPr>
              <w:t>Data-time</w:t>
            </w:r>
          </w:p>
        </w:tc>
        <w:tc>
          <w:tcPr>
            <w:tcW w:w="3119" w:type="dxa"/>
          </w:tcPr>
          <w:p w:rsidRPr="00B77F3D" w:rsidR="00745DC8" w:rsidP="00383FC5" w:rsidRDefault="00FD2014" w14:paraId="039AF106" w14:textId="56756814">
            <w:pPr>
              <w:spacing w:before="8" w:after="120"/>
              <w:rPr>
                <w:rFonts w:ascii="Century Gothic" w:hAnsi="Century Gothic"/>
              </w:rPr>
            </w:pPr>
            <w:r w:rsidRPr="00B77F3D">
              <w:rPr>
                <w:rFonts w:ascii="Century Gothic" w:hAnsi="Century Gothic"/>
              </w:rPr>
              <w:t>A unique date and time stamp</w:t>
            </w:r>
          </w:p>
        </w:tc>
        <w:tc>
          <w:tcPr>
            <w:tcW w:w="3577" w:type="dxa"/>
          </w:tcPr>
          <w:p w:rsidRPr="00B77F3D" w:rsidR="00745DC8" w:rsidP="00383FC5" w:rsidRDefault="00D81D6F" w14:paraId="6A1D1A24" w14:textId="4369D7AF">
            <w:pPr>
              <w:spacing w:before="8" w:after="120"/>
              <w:rPr>
                <w:rFonts w:ascii="Century Gothic" w:hAnsi="Century Gothic"/>
              </w:rPr>
            </w:pPr>
            <w:r w:rsidRPr="00B77F3D">
              <w:rPr>
                <w:rFonts w:ascii="Century Gothic" w:hAnsi="Century Gothic"/>
              </w:rPr>
              <w:t>None</w:t>
            </w:r>
          </w:p>
        </w:tc>
      </w:tr>
      <w:tr w:rsidR="003F7C1B" w:rsidTr="48E712FB" w14:paraId="5F4A11C4" w14:textId="77777777">
        <w:tc>
          <w:tcPr>
            <w:tcW w:w="484" w:type="dxa"/>
          </w:tcPr>
          <w:p w:rsidRPr="00B77F3D" w:rsidR="00745DC8" w:rsidP="00383FC5" w:rsidRDefault="00ED4932" w14:paraId="5BAADB0A" w14:textId="650B48E1">
            <w:pPr>
              <w:spacing w:before="8" w:after="120"/>
              <w:rPr>
                <w:rFonts w:ascii="Century Gothic" w:hAnsi="Century Gothic"/>
              </w:rPr>
            </w:pPr>
            <w:r w:rsidRPr="00B77F3D">
              <w:rPr>
                <w:rFonts w:ascii="Century Gothic" w:hAnsi="Century Gothic"/>
              </w:rPr>
              <w:t>2</w:t>
            </w:r>
          </w:p>
        </w:tc>
        <w:tc>
          <w:tcPr>
            <w:tcW w:w="1825" w:type="dxa"/>
          </w:tcPr>
          <w:p w:rsidRPr="00B77F3D" w:rsidR="00745DC8" w:rsidP="00383FC5" w:rsidRDefault="00747FEA" w14:paraId="44A1EB2B" w14:textId="63512777">
            <w:pPr>
              <w:spacing w:before="8" w:after="120"/>
              <w:rPr>
                <w:rFonts w:ascii="Century Gothic" w:hAnsi="Century Gothic"/>
              </w:rPr>
            </w:pPr>
            <w:r w:rsidRPr="00B77F3D">
              <w:rPr>
                <w:rFonts w:ascii="Century Gothic" w:hAnsi="Century Gothic"/>
              </w:rPr>
              <w:t>year</w:t>
            </w:r>
          </w:p>
        </w:tc>
        <w:tc>
          <w:tcPr>
            <w:tcW w:w="1655" w:type="dxa"/>
          </w:tcPr>
          <w:p w:rsidRPr="00B77F3D" w:rsidR="00745DC8" w:rsidP="00383FC5" w:rsidRDefault="003A6924" w14:paraId="12C7B6FA" w14:textId="34E82C38">
            <w:pPr>
              <w:spacing w:before="8" w:after="120"/>
              <w:rPr>
                <w:rFonts w:ascii="Century Gothic" w:hAnsi="Century Gothic"/>
              </w:rPr>
            </w:pPr>
            <w:r w:rsidRPr="2086DDBB">
              <w:rPr>
                <w:rFonts w:ascii="Century Gothic" w:hAnsi="Century Gothic"/>
              </w:rPr>
              <w:t>C</w:t>
            </w:r>
            <w:r w:rsidRPr="2086DDBB" w:rsidR="00747FEA">
              <w:rPr>
                <w:rFonts w:ascii="Century Gothic" w:hAnsi="Century Gothic"/>
              </w:rPr>
              <w:t>ategorical</w:t>
            </w:r>
          </w:p>
        </w:tc>
        <w:tc>
          <w:tcPr>
            <w:tcW w:w="3119" w:type="dxa"/>
          </w:tcPr>
          <w:p w:rsidRPr="00B77F3D" w:rsidR="00745DC8" w:rsidP="00383FC5" w:rsidRDefault="00691072" w14:paraId="12C34CF2" w14:textId="3097CD67">
            <w:pPr>
              <w:spacing w:before="8" w:after="120"/>
              <w:rPr>
                <w:rFonts w:ascii="Century Gothic" w:hAnsi="Century Gothic"/>
              </w:rPr>
            </w:pPr>
            <w:r w:rsidRPr="00B77F3D">
              <w:rPr>
                <w:rFonts w:ascii="Century Gothic" w:hAnsi="Century Gothic"/>
              </w:rPr>
              <w:t>The year 2021</w:t>
            </w:r>
          </w:p>
        </w:tc>
        <w:tc>
          <w:tcPr>
            <w:tcW w:w="3577" w:type="dxa"/>
          </w:tcPr>
          <w:p w:rsidRPr="00B77F3D" w:rsidR="00745DC8" w:rsidP="00383FC5" w:rsidRDefault="001C7F65" w14:paraId="696B9543" w14:textId="4791F6BC">
            <w:pPr>
              <w:spacing w:before="8" w:after="120"/>
              <w:rPr>
                <w:rFonts w:ascii="Century Gothic" w:hAnsi="Century Gothic"/>
              </w:rPr>
            </w:pPr>
            <w:r w:rsidRPr="00B77F3D">
              <w:rPr>
                <w:rFonts w:ascii="Century Gothic" w:hAnsi="Century Gothic"/>
              </w:rPr>
              <w:t>2021</w:t>
            </w:r>
          </w:p>
        </w:tc>
      </w:tr>
      <w:tr w:rsidR="003F7C1B" w:rsidTr="48E712FB" w14:paraId="3CC703B0" w14:textId="77777777">
        <w:tc>
          <w:tcPr>
            <w:tcW w:w="484" w:type="dxa"/>
          </w:tcPr>
          <w:p w:rsidRPr="00B77F3D" w:rsidR="00745DC8" w:rsidP="00383FC5" w:rsidRDefault="00ED4932" w14:paraId="379871A8" w14:textId="7CF7BE5F">
            <w:pPr>
              <w:spacing w:before="8" w:after="120"/>
              <w:rPr>
                <w:rFonts w:ascii="Century Gothic" w:hAnsi="Century Gothic"/>
              </w:rPr>
            </w:pPr>
            <w:r w:rsidRPr="00B77F3D">
              <w:rPr>
                <w:rFonts w:ascii="Century Gothic" w:hAnsi="Century Gothic"/>
              </w:rPr>
              <w:t>3</w:t>
            </w:r>
          </w:p>
        </w:tc>
        <w:tc>
          <w:tcPr>
            <w:tcW w:w="1825" w:type="dxa"/>
          </w:tcPr>
          <w:p w:rsidRPr="00B77F3D" w:rsidR="00745DC8" w:rsidP="00383FC5" w:rsidRDefault="00334A58" w14:paraId="6E4D119F" w14:textId="5F93FD1D">
            <w:pPr>
              <w:spacing w:before="8" w:after="120"/>
              <w:rPr>
                <w:rFonts w:ascii="Century Gothic" w:hAnsi="Century Gothic"/>
              </w:rPr>
            </w:pPr>
            <w:r w:rsidRPr="00B77F3D">
              <w:rPr>
                <w:rFonts w:ascii="Century Gothic" w:hAnsi="Century Gothic"/>
              </w:rPr>
              <w:t>s</w:t>
            </w:r>
            <w:r w:rsidRPr="00B77F3D" w:rsidR="00747FEA">
              <w:rPr>
                <w:rFonts w:ascii="Century Gothic" w:hAnsi="Century Gothic"/>
              </w:rPr>
              <w:t>eason</w:t>
            </w:r>
          </w:p>
        </w:tc>
        <w:tc>
          <w:tcPr>
            <w:tcW w:w="1655" w:type="dxa"/>
          </w:tcPr>
          <w:p w:rsidRPr="00B77F3D" w:rsidR="00745DC8" w:rsidP="00383FC5" w:rsidRDefault="003A6924" w14:paraId="1DA9E791" w14:textId="0DF1A78D">
            <w:pPr>
              <w:spacing w:before="8" w:after="120"/>
              <w:rPr>
                <w:rFonts w:ascii="Century Gothic" w:hAnsi="Century Gothic"/>
              </w:rPr>
            </w:pPr>
            <w:r w:rsidRPr="2086DDBB">
              <w:rPr>
                <w:rFonts w:ascii="Century Gothic" w:hAnsi="Century Gothic"/>
              </w:rPr>
              <w:t>C</w:t>
            </w:r>
            <w:r w:rsidRPr="2086DDBB" w:rsidR="00381AA5">
              <w:rPr>
                <w:rFonts w:ascii="Century Gothic" w:hAnsi="Century Gothic"/>
              </w:rPr>
              <w:t>ategorical</w:t>
            </w:r>
          </w:p>
        </w:tc>
        <w:tc>
          <w:tcPr>
            <w:tcW w:w="3119" w:type="dxa"/>
          </w:tcPr>
          <w:p w:rsidRPr="00B77F3D" w:rsidR="00745DC8" w:rsidP="00383FC5" w:rsidRDefault="00691072" w14:paraId="1A25613F" w14:textId="1BEBC66F">
            <w:pPr>
              <w:spacing w:before="8" w:after="120"/>
              <w:rPr>
                <w:rFonts w:ascii="Century Gothic" w:hAnsi="Century Gothic"/>
              </w:rPr>
            </w:pPr>
            <w:r w:rsidRPr="00B77F3D">
              <w:rPr>
                <w:rFonts w:ascii="Century Gothic" w:hAnsi="Century Gothic"/>
              </w:rPr>
              <w:t>Meteorological seasons</w:t>
            </w:r>
          </w:p>
        </w:tc>
        <w:tc>
          <w:tcPr>
            <w:tcW w:w="3577" w:type="dxa"/>
          </w:tcPr>
          <w:p w:rsidRPr="00B77F3D" w:rsidR="00745DC8" w:rsidP="00383FC5" w:rsidRDefault="001C7F65" w14:paraId="6EC9BD61" w14:textId="16E1FEFB">
            <w:pPr>
              <w:spacing w:before="8" w:after="120"/>
              <w:rPr>
                <w:rFonts w:ascii="Century Gothic" w:hAnsi="Century Gothic"/>
              </w:rPr>
            </w:pPr>
            <w:r w:rsidRPr="00B77F3D">
              <w:rPr>
                <w:rFonts w:ascii="Century Gothic" w:hAnsi="Century Gothic"/>
              </w:rPr>
              <w:t>Spring</w:t>
            </w:r>
            <w:r w:rsidRPr="00B77F3D" w:rsidR="0040569F">
              <w:rPr>
                <w:rFonts w:ascii="Century Gothic" w:hAnsi="Century Gothic"/>
              </w:rPr>
              <w:t xml:space="preserve"> </w:t>
            </w:r>
            <w:r w:rsidRPr="00B77F3D" w:rsidR="00FB34F5">
              <w:rPr>
                <w:rFonts w:ascii="Century Gothic" w:hAnsi="Century Gothic"/>
              </w:rPr>
              <w:t>=</w:t>
            </w:r>
            <w:r w:rsidRPr="00B77F3D" w:rsidR="0040569F">
              <w:rPr>
                <w:rFonts w:ascii="Century Gothic" w:hAnsi="Century Gothic"/>
              </w:rPr>
              <w:t xml:space="preserve"> Mar to May</w:t>
            </w:r>
          </w:p>
          <w:p w:rsidRPr="00B77F3D" w:rsidR="0040569F" w:rsidP="00383FC5" w:rsidRDefault="0040569F" w14:paraId="335A1B2C" w14:textId="458E8B37">
            <w:pPr>
              <w:spacing w:before="8" w:after="120"/>
              <w:rPr>
                <w:rFonts w:ascii="Century Gothic" w:hAnsi="Century Gothic"/>
              </w:rPr>
            </w:pPr>
            <w:r w:rsidRPr="00B77F3D">
              <w:rPr>
                <w:rFonts w:ascii="Century Gothic" w:hAnsi="Century Gothic"/>
              </w:rPr>
              <w:t xml:space="preserve">Summer </w:t>
            </w:r>
            <w:r w:rsidRPr="00B77F3D" w:rsidR="00FB34F5">
              <w:rPr>
                <w:rFonts w:ascii="Century Gothic" w:hAnsi="Century Gothic"/>
              </w:rPr>
              <w:t>=</w:t>
            </w:r>
            <w:r w:rsidRPr="00B77F3D">
              <w:rPr>
                <w:rFonts w:ascii="Century Gothic" w:hAnsi="Century Gothic"/>
              </w:rPr>
              <w:t xml:space="preserve"> June to Aug</w:t>
            </w:r>
          </w:p>
          <w:p w:rsidRPr="00B77F3D" w:rsidR="007E7B78" w:rsidP="00383FC5" w:rsidRDefault="007E7B78" w14:paraId="2AC8EE23" w14:textId="20655800">
            <w:pPr>
              <w:spacing w:before="8" w:after="120"/>
              <w:rPr>
                <w:rFonts w:ascii="Century Gothic" w:hAnsi="Century Gothic"/>
              </w:rPr>
            </w:pPr>
            <w:r w:rsidRPr="00B77F3D">
              <w:rPr>
                <w:rFonts w:ascii="Century Gothic" w:hAnsi="Century Gothic"/>
              </w:rPr>
              <w:t xml:space="preserve">Autumn </w:t>
            </w:r>
            <w:r w:rsidRPr="00B77F3D" w:rsidR="00FB34F5">
              <w:rPr>
                <w:rFonts w:ascii="Century Gothic" w:hAnsi="Century Gothic"/>
              </w:rPr>
              <w:t>=</w:t>
            </w:r>
            <w:r w:rsidRPr="00B77F3D">
              <w:rPr>
                <w:rFonts w:ascii="Century Gothic" w:hAnsi="Century Gothic"/>
              </w:rPr>
              <w:t xml:space="preserve"> Sept to Nov</w:t>
            </w:r>
          </w:p>
          <w:p w:rsidRPr="00B77F3D" w:rsidR="007E7B78" w:rsidP="00383FC5" w:rsidRDefault="007E7B78" w14:paraId="271070E0" w14:textId="3C9E648F">
            <w:pPr>
              <w:spacing w:before="8" w:after="120"/>
              <w:rPr>
                <w:rFonts w:ascii="Century Gothic" w:hAnsi="Century Gothic"/>
              </w:rPr>
            </w:pPr>
            <w:r w:rsidRPr="00B77F3D">
              <w:rPr>
                <w:rFonts w:ascii="Century Gothic" w:hAnsi="Century Gothic"/>
              </w:rPr>
              <w:t xml:space="preserve">Winter </w:t>
            </w:r>
            <w:r w:rsidRPr="00B77F3D" w:rsidR="00FB34F5">
              <w:rPr>
                <w:rFonts w:ascii="Century Gothic" w:hAnsi="Century Gothic"/>
              </w:rPr>
              <w:t>=</w:t>
            </w:r>
            <w:r w:rsidRPr="00B77F3D">
              <w:rPr>
                <w:rFonts w:ascii="Century Gothic" w:hAnsi="Century Gothic"/>
              </w:rPr>
              <w:t xml:space="preserve"> Dec to Feb</w:t>
            </w:r>
          </w:p>
        </w:tc>
      </w:tr>
      <w:tr w:rsidR="003F7C1B" w:rsidTr="48E712FB" w14:paraId="6180B01E" w14:textId="77777777">
        <w:tc>
          <w:tcPr>
            <w:tcW w:w="484" w:type="dxa"/>
          </w:tcPr>
          <w:p w:rsidRPr="00B77F3D" w:rsidR="00745DC8" w:rsidP="00383FC5" w:rsidRDefault="00ED4932" w14:paraId="39E54743" w14:textId="474F2C29">
            <w:pPr>
              <w:spacing w:before="8" w:after="120"/>
              <w:rPr>
                <w:rFonts w:ascii="Century Gothic" w:hAnsi="Century Gothic"/>
              </w:rPr>
            </w:pPr>
            <w:r w:rsidRPr="00B77F3D">
              <w:rPr>
                <w:rFonts w:ascii="Century Gothic" w:hAnsi="Century Gothic"/>
              </w:rPr>
              <w:t>4</w:t>
            </w:r>
          </w:p>
        </w:tc>
        <w:tc>
          <w:tcPr>
            <w:tcW w:w="1825" w:type="dxa"/>
          </w:tcPr>
          <w:p w:rsidRPr="00B77F3D" w:rsidR="00745DC8" w:rsidP="00383FC5" w:rsidRDefault="00334A58" w14:paraId="2BEBA464" w14:textId="60DD55B9">
            <w:pPr>
              <w:spacing w:before="8" w:after="120"/>
              <w:rPr>
                <w:rFonts w:ascii="Century Gothic" w:hAnsi="Century Gothic"/>
              </w:rPr>
            </w:pPr>
            <w:r w:rsidRPr="00B77F3D">
              <w:rPr>
                <w:rFonts w:ascii="Century Gothic" w:hAnsi="Century Gothic"/>
              </w:rPr>
              <w:t>month</w:t>
            </w:r>
          </w:p>
        </w:tc>
        <w:tc>
          <w:tcPr>
            <w:tcW w:w="1655" w:type="dxa"/>
          </w:tcPr>
          <w:p w:rsidRPr="00B77F3D" w:rsidR="00745DC8" w:rsidP="00383FC5" w:rsidRDefault="003A6924" w14:paraId="0A0E5C02" w14:textId="5FDCFCBD">
            <w:pPr>
              <w:spacing w:before="8" w:after="120"/>
              <w:rPr>
                <w:rFonts w:ascii="Century Gothic" w:hAnsi="Century Gothic"/>
              </w:rPr>
            </w:pPr>
            <w:r w:rsidRPr="2086DDBB">
              <w:rPr>
                <w:rFonts w:ascii="Century Gothic" w:hAnsi="Century Gothic"/>
              </w:rPr>
              <w:t>C</w:t>
            </w:r>
            <w:r w:rsidRPr="2086DDBB" w:rsidR="00381AA5">
              <w:rPr>
                <w:rFonts w:ascii="Century Gothic" w:hAnsi="Century Gothic"/>
              </w:rPr>
              <w:t>ategorical</w:t>
            </w:r>
          </w:p>
        </w:tc>
        <w:tc>
          <w:tcPr>
            <w:tcW w:w="3119" w:type="dxa"/>
          </w:tcPr>
          <w:p w:rsidRPr="00B77F3D" w:rsidR="00745DC8" w:rsidP="00383FC5" w:rsidRDefault="001323B4" w14:paraId="63EC7DBC" w14:textId="49BA035F">
            <w:pPr>
              <w:spacing w:before="8" w:after="120"/>
              <w:rPr>
                <w:rFonts w:ascii="Century Gothic" w:hAnsi="Century Gothic"/>
              </w:rPr>
            </w:pPr>
            <w:r w:rsidRPr="00B77F3D">
              <w:rPr>
                <w:rFonts w:ascii="Century Gothic" w:hAnsi="Century Gothic"/>
              </w:rPr>
              <w:t>The month</w:t>
            </w:r>
            <w:r w:rsidRPr="00B77F3D" w:rsidR="00322266">
              <w:rPr>
                <w:rFonts w:ascii="Century Gothic" w:hAnsi="Century Gothic"/>
              </w:rPr>
              <w:t xml:space="preserve"> of the year:</w:t>
            </w:r>
            <w:r w:rsidRPr="00B77F3D">
              <w:rPr>
                <w:rFonts w:ascii="Century Gothic" w:hAnsi="Century Gothic"/>
              </w:rPr>
              <w:t xml:space="preserve"> January to December</w:t>
            </w:r>
          </w:p>
        </w:tc>
        <w:tc>
          <w:tcPr>
            <w:tcW w:w="3577" w:type="dxa"/>
          </w:tcPr>
          <w:p w:rsidRPr="00FB34F5" w:rsidR="00FB34F5" w:rsidP="00FB34F5" w:rsidRDefault="00FB34F5" w14:paraId="265D831F" w14:textId="77777777">
            <w:pPr>
              <w:spacing w:before="8" w:after="120"/>
              <w:rPr>
                <w:rFonts w:ascii="Century Gothic" w:hAnsi="Century Gothic"/>
              </w:rPr>
            </w:pPr>
            <w:r w:rsidRPr="00FB34F5">
              <w:rPr>
                <w:rFonts w:ascii="Century Gothic" w:hAnsi="Century Gothic"/>
              </w:rPr>
              <w:t>1 = January  </w:t>
            </w:r>
          </w:p>
          <w:p w:rsidRPr="00FB34F5" w:rsidR="00FB34F5" w:rsidP="00FB34F5" w:rsidRDefault="00FB34F5" w14:paraId="6C7BF67B" w14:textId="77777777">
            <w:pPr>
              <w:spacing w:before="8" w:after="120"/>
              <w:rPr>
                <w:rFonts w:ascii="Century Gothic" w:hAnsi="Century Gothic"/>
              </w:rPr>
            </w:pPr>
            <w:r w:rsidRPr="00FB34F5">
              <w:rPr>
                <w:rFonts w:ascii="Century Gothic" w:hAnsi="Century Gothic"/>
              </w:rPr>
              <w:t>2 = February  </w:t>
            </w:r>
          </w:p>
          <w:p w:rsidRPr="00FB34F5" w:rsidR="00FB34F5" w:rsidP="00FB34F5" w:rsidRDefault="00FB34F5" w14:paraId="6AABABB1" w14:textId="77777777">
            <w:pPr>
              <w:spacing w:before="8" w:after="120"/>
              <w:rPr>
                <w:rFonts w:ascii="Century Gothic" w:hAnsi="Century Gothic"/>
              </w:rPr>
            </w:pPr>
            <w:r w:rsidRPr="00FB34F5">
              <w:rPr>
                <w:rFonts w:ascii="Century Gothic" w:hAnsi="Century Gothic"/>
              </w:rPr>
              <w:t>3 = March </w:t>
            </w:r>
          </w:p>
          <w:p w:rsidRPr="00FB34F5" w:rsidR="00FB34F5" w:rsidP="00FB34F5" w:rsidRDefault="00FB34F5" w14:paraId="56E68B6D" w14:textId="77777777">
            <w:pPr>
              <w:spacing w:before="8" w:after="120"/>
              <w:rPr>
                <w:rFonts w:ascii="Century Gothic" w:hAnsi="Century Gothic"/>
              </w:rPr>
            </w:pPr>
            <w:r w:rsidRPr="00FB34F5">
              <w:rPr>
                <w:rFonts w:ascii="Century Gothic" w:hAnsi="Century Gothic"/>
              </w:rPr>
              <w:t>4 = April  </w:t>
            </w:r>
          </w:p>
          <w:p w:rsidRPr="00FB34F5" w:rsidR="00FB34F5" w:rsidP="00FB34F5" w:rsidRDefault="00FB34F5" w14:paraId="657FC48A" w14:textId="77777777">
            <w:pPr>
              <w:spacing w:before="8" w:after="120"/>
              <w:rPr>
                <w:rFonts w:ascii="Century Gothic" w:hAnsi="Century Gothic"/>
              </w:rPr>
            </w:pPr>
            <w:r w:rsidRPr="00FB34F5">
              <w:rPr>
                <w:rFonts w:ascii="Century Gothic" w:hAnsi="Century Gothic"/>
              </w:rPr>
              <w:t>5 = May </w:t>
            </w:r>
          </w:p>
          <w:p w:rsidRPr="00FB34F5" w:rsidR="00FB34F5" w:rsidP="00FB34F5" w:rsidRDefault="00FB34F5" w14:paraId="71A3CA35" w14:textId="77777777">
            <w:pPr>
              <w:spacing w:before="8" w:after="120"/>
              <w:rPr>
                <w:rFonts w:ascii="Century Gothic" w:hAnsi="Century Gothic"/>
              </w:rPr>
            </w:pPr>
            <w:r w:rsidRPr="00FB34F5">
              <w:rPr>
                <w:rFonts w:ascii="Century Gothic" w:hAnsi="Century Gothic"/>
              </w:rPr>
              <w:t>6 = June  </w:t>
            </w:r>
          </w:p>
          <w:p w:rsidRPr="00FB34F5" w:rsidR="00FB34F5" w:rsidP="00FB34F5" w:rsidRDefault="00FB34F5" w14:paraId="3391388F" w14:textId="77777777">
            <w:pPr>
              <w:spacing w:before="8" w:after="120"/>
              <w:rPr>
                <w:rFonts w:ascii="Century Gothic" w:hAnsi="Century Gothic"/>
              </w:rPr>
            </w:pPr>
            <w:r w:rsidRPr="00FB34F5">
              <w:rPr>
                <w:rFonts w:ascii="Century Gothic" w:hAnsi="Century Gothic"/>
              </w:rPr>
              <w:t>7 = July  </w:t>
            </w:r>
          </w:p>
          <w:p w:rsidRPr="00FB34F5" w:rsidR="00FB34F5" w:rsidP="00FB34F5" w:rsidRDefault="00FB34F5" w14:paraId="65338F9A" w14:textId="77777777">
            <w:pPr>
              <w:spacing w:before="8" w:after="120"/>
              <w:rPr>
                <w:rFonts w:ascii="Century Gothic" w:hAnsi="Century Gothic"/>
              </w:rPr>
            </w:pPr>
            <w:r w:rsidRPr="00FB34F5">
              <w:rPr>
                <w:rFonts w:ascii="Century Gothic" w:hAnsi="Century Gothic"/>
              </w:rPr>
              <w:t>8 = August  </w:t>
            </w:r>
          </w:p>
          <w:p w:rsidRPr="00FB34F5" w:rsidR="00FB34F5" w:rsidP="00FB34F5" w:rsidRDefault="00FB34F5" w14:paraId="0618F5FE" w14:textId="77777777">
            <w:pPr>
              <w:spacing w:before="8" w:after="120"/>
              <w:rPr>
                <w:rFonts w:ascii="Century Gothic" w:hAnsi="Century Gothic"/>
              </w:rPr>
            </w:pPr>
            <w:r w:rsidRPr="00FB34F5">
              <w:rPr>
                <w:rFonts w:ascii="Century Gothic" w:hAnsi="Century Gothic"/>
              </w:rPr>
              <w:t>9 = September  </w:t>
            </w:r>
          </w:p>
          <w:p w:rsidRPr="00FB34F5" w:rsidR="00FB34F5" w:rsidP="00FB34F5" w:rsidRDefault="00FB34F5" w14:paraId="06A1CC19" w14:textId="77777777">
            <w:pPr>
              <w:spacing w:before="8" w:after="120"/>
              <w:rPr>
                <w:rFonts w:ascii="Century Gothic" w:hAnsi="Century Gothic"/>
              </w:rPr>
            </w:pPr>
            <w:r w:rsidRPr="00FB34F5">
              <w:rPr>
                <w:rFonts w:ascii="Century Gothic" w:hAnsi="Century Gothic"/>
              </w:rPr>
              <w:t>10 = October </w:t>
            </w:r>
          </w:p>
          <w:p w:rsidRPr="00FB34F5" w:rsidR="00FB34F5" w:rsidP="00FB34F5" w:rsidRDefault="00FB34F5" w14:paraId="081F7EC0" w14:textId="77777777">
            <w:pPr>
              <w:spacing w:before="8" w:after="120"/>
              <w:rPr>
                <w:rFonts w:ascii="Century Gothic" w:hAnsi="Century Gothic"/>
              </w:rPr>
            </w:pPr>
            <w:r w:rsidRPr="00FB34F5">
              <w:rPr>
                <w:rFonts w:ascii="Century Gothic" w:hAnsi="Century Gothic"/>
              </w:rPr>
              <w:t>11 = November  </w:t>
            </w:r>
          </w:p>
          <w:p w:rsidRPr="00B77F3D" w:rsidR="00745DC8" w:rsidP="00383FC5" w:rsidRDefault="00FB34F5" w14:paraId="02A07A4E" w14:textId="5266BAA7">
            <w:pPr>
              <w:spacing w:before="8" w:after="120"/>
              <w:rPr>
                <w:rFonts w:ascii="Century Gothic" w:hAnsi="Century Gothic"/>
              </w:rPr>
            </w:pPr>
            <w:r w:rsidRPr="00FB34F5">
              <w:rPr>
                <w:rFonts w:ascii="Century Gothic" w:hAnsi="Century Gothic"/>
              </w:rPr>
              <w:t>12 = December </w:t>
            </w:r>
          </w:p>
        </w:tc>
      </w:tr>
      <w:tr w:rsidR="003F7C1B" w:rsidTr="48E712FB" w14:paraId="62ECC3EA" w14:textId="77777777">
        <w:tc>
          <w:tcPr>
            <w:tcW w:w="484" w:type="dxa"/>
          </w:tcPr>
          <w:p w:rsidRPr="00B77F3D" w:rsidR="00745DC8" w:rsidP="00383FC5" w:rsidRDefault="00ED4932" w14:paraId="20F14811" w14:textId="435DFF3B">
            <w:pPr>
              <w:spacing w:before="8" w:after="120"/>
              <w:rPr>
                <w:rFonts w:ascii="Century Gothic" w:hAnsi="Century Gothic"/>
              </w:rPr>
            </w:pPr>
            <w:r w:rsidRPr="00B77F3D">
              <w:rPr>
                <w:rFonts w:ascii="Century Gothic" w:hAnsi="Century Gothic"/>
              </w:rPr>
              <w:t>5</w:t>
            </w:r>
          </w:p>
        </w:tc>
        <w:tc>
          <w:tcPr>
            <w:tcW w:w="1825" w:type="dxa"/>
          </w:tcPr>
          <w:p w:rsidRPr="00B77F3D" w:rsidR="00745DC8" w:rsidP="00383FC5" w:rsidRDefault="00334A58" w14:paraId="6366847F" w14:textId="2051D885">
            <w:pPr>
              <w:spacing w:before="8" w:after="120"/>
              <w:rPr>
                <w:rFonts w:ascii="Century Gothic" w:hAnsi="Century Gothic"/>
              </w:rPr>
            </w:pPr>
            <w:r w:rsidRPr="00B77F3D">
              <w:rPr>
                <w:rFonts w:ascii="Century Gothic" w:hAnsi="Century Gothic"/>
              </w:rPr>
              <w:t>day</w:t>
            </w:r>
          </w:p>
        </w:tc>
        <w:tc>
          <w:tcPr>
            <w:tcW w:w="1655" w:type="dxa"/>
          </w:tcPr>
          <w:p w:rsidRPr="00B77F3D" w:rsidR="00745DC8" w:rsidP="00383FC5" w:rsidRDefault="003A6924" w14:paraId="6EF5F18C" w14:textId="79CD7F29">
            <w:pPr>
              <w:spacing w:before="8" w:after="120"/>
              <w:rPr>
                <w:rFonts w:ascii="Century Gothic" w:hAnsi="Century Gothic"/>
              </w:rPr>
            </w:pPr>
            <w:r w:rsidRPr="2086DDBB">
              <w:rPr>
                <w:rFonts w:ascii="Century Gothic" w:hAnsi="Century Gothic"/>
              </w:rPr>
              <w:t>C</w:t>
            </w:r>
            <w:r w:rsidRPr="2086DDBB" w:rsidR="00381AA5">
              <w:rPr>
                <w:rFonts w:ascii="Century Gothic" w:hAnsi="Century Gothic"/>
              </w:rPr>
              <w:t>ategorical</w:t>
            </w:r>
          </w:p>
        </w:tc>
        <w:tc>
          <w:tcPr>
            <w:tcW w:w="3119" w:type="dxa"/>
          </w:tcPr>
          <w:p w:rsidRPr="00B77F3D" w:rsidR="00745DC8" w:rsidP="00383FC5" w:rsidRDefault="00322266" w14:paraId="6C4079E6" w14:textId="611C0646">
            <w:pPr>
              <w:spacing w:before="8" w:after="120"/>
              <w:rPr>
                <w:rFonts w:ascii="Century Gothic" w:hAnsi="Century Gothic"/>
              </w:rPr>
            </w:pPr>
            <w:r w:rsidRPr="00B77F3D">
              <w:rPr>
                <w:rFonts w:ascii="Century Gothic" w:hAnsi="Century Gothic"/>
              </w:rPr>
              <w:t>The day of the week: Monday to Sunday</w:t>
            </w:r>
          </w:p>
        </w:tc>
        <w:tc>
          <w:tcPr>
            <w:tcW w:w="3577" w:type="dxa"/>
          </w:tcPr>
          <w:p w:rsidRPr="00325DD4" w:rsidR="00325DD4" w:rsidP="00325DD4" w:rsidRDefault="00325DD4" w14:paraId="77E935E8" w14:textId="77777777">
            <w:pPr>
              <w:spacing w:before="8" w:after="120"/>
              <w:rPr>
                <w:rFonts w:ascii="Century Gothic" w:hAnsi="Century Gothic"/>
              </w:rPr>
            </w:pPr>
            <w:r w:rsidRPr="00325DD4">
              <w:rPr>
                <w:rFonts w:ascii="Century Gothic" w:hAnsi="Century Gothic"/>
              </w:rPr>
              <w:t>1 = Monday </w:t>
            </w:r>
          </w:p>
          <w:p w:rsidRPr="00325DD4" w:rsidR="00325DD4" w:rsidP="00325DD4" w:rsidRDefault="00325DD4" w14:paraId="48C5F05B" w14:textId="77777777">
            <w:pPr>
              <w:spacing w:before="8" w:after="120"/>
              <w:rPr>
                <w:rFonts w:ascii="Century Gothic" w:hAnsi="Century Gothic"/>
              </w:rPr>
            </w:pPr>
            <w:r w:rsidRPr="00325DD4">
              <w:rPr>
                <w:rFonts w:ascii="Century Gothic" w:hAnsi="Century Gothic"/>
              </w:rPr>
              <w:t>2 = Tuesday </w:t>
            </w:r>
          </w:p>
          <w:p w:rsidRPr="00325DD4" w:rsidR="00325DD4" w:rsidP="00325DD4" w:rsidRDefault="00325DD4" w14:paraId="6CA29C43" w14:textId="77777777">
            <w:pPr>
              <w:spacing w:before="8" w:after="120"/>
              <w:rPr>
                <w:rFonts w:ascii="Century Gothic" w:hAnsi="Century Gothic"/>
              </w:rPr>
            </w:pPr>
            <w:r w:rsidRPr="00325DD4">
              <w:rPr>
                <w:rFonts w:ascii="Century Gothic" w:hAnsi="Century Gothic"/>
              </w:rPr>
              <w:t>3 = Wednesday </w:t>
            </w:r>
          </w:p>
          <w:p w:rsidRPr="00325DD4" w:rsidR="00325DD4" w:rsidP="00325DD4" w:rsidRDefault="00325DD4" w14:paraId="3551A1F0" w14:textId="77777777">
            <w:pPr>
              <w:spacing w:before="8" w:after="120"/>
              <w:rPr>
                <w:rFonts w:ascii="Century Gothic" w:hAnsi="Century Gothic"/>
              </w:rPr>
            </w:pPr>
            <w:r w:rsidRPr="00325DD4">
              <w:rPr>
                <w:rFonts w:ascii="Century Gothic" w:hAnsi="Century Gothic"/>
              </w:rPr>
              <w:t>4 = Thursday </w:t>
            </w:r>
          </w:p>
          <w:p w:rsidRPr="00325DD4" w:rsidR="00325DD4" w:rsidP="00325DD4" w:rsidRDefault="00325DD4" w14:paraId="17BE47BC" w14:textId="77777777">
            <w:pPr>
              <w:spacing w:before="8" w:after="120"/>
              <w:rPr>
                <w:rFonts w:ascii="Century Gothic" w:hAnsi="Century Gothic"/>
              </w:rPr>
            </w:pPr>
            <w:r w:rsidRPr="00325DD4">
              <w:rPr>
                <w:rFonts w:ascii="Century Gothic" w:hAnsi="Century Gothic"/>
              </w:rPr>
              <w:t>5 = Friday </w:t>
            </w:r>
          </w:p>
          <w:p w:rsidRPr="00325DD4" w:rsidR="00325DD4" w:rsidP="00325DD4" w:rsidRDefault="00325DD4" w14:paraId="79D2BF13" w14:textId="77777777">
            <w:pPr>
              <w:spacing w:before="8" w:after="120"/>
              <w:rPr>
                <w:rFonts w:ascii="Century Gothic" w:hAnsi="Century Gothic"/>
              </w:rPr>
            </w:pPr>
            <w:r w:rsidRPr="00325DD4">
              <w:rPr>
                <w:rFonts w:ascii="Century Gothic" w:hAnsi="Century Gothic"/>
              </w:rPr>
              <w:t>6 = Saturday </w:t>
            </w:r>
          </w:p>
          <w:p w:rsidRPr="00B77F3D" w:rsidR="00745DC8" w:rsidP="00383FC5" w:rsidRDefault="00325DD4" w14:paraId="00915815" w14:textId="62E299EA">
            <w:pPr>
              <w:spacing w:before="8" w:after="120"/>
              <w:rPr>
                <w:rFonts w:ascii="Century Gothic" w:hAnsi="Century Gothic"/>
              </w:rPr>
            </w:pPr>
            <w:r w:rsidRPr="00325DD4">
              <w:rPr>
                <w:rFonts w:ascii="Century Gothic" w:hAnsi="Century Gothic"/>
              </w:rPr>
              <w:t>7 = Sunday </w:t>
            </w:r>
          </w:p>
        </w:tc>
      </w:tr>
      <w:tr w:rsidR="003F7C1B" w:rsidTr="48E712FB" w14:paraId="3DBD0028" w14:textId="77777777">
        <w:tc>
          <w:tcPr>
            <w:tcW w:w="484" w:type="dxa"/>
          </w:tcPr>
          <w:p w:rsidRPr="00B77F3D" w:rsidR="00745DC8" w:rsidP="00383FC5" w:rsidRDefault="00ED4932" w14:paraId="3024E13F" w14:textId="08154837">
            <w:pPr>
              <w:spacing w:before="8" w:after="120"/>
              <w:rPr>
                <w:rFonts w:ascii="Century Gothic" w:hAnsi="Century Gothic"/>
              </w:rPr>
            </w:pPr>
            <w:r w:rsidRPr="00B77F3D">
              <w:rPr>
                <w:rFonts w:ascii="Century Gothic" w:hAnsi="Century Gothic"/>
              </w:rPr>
              <w:t>6</w:t>
            </w:r>
          </w:p>
        </w:tc>
        <w:tc>
          <w:tcPr>
            <w:tcW w:w="1825" w:type="dxa"/>
          </w:tcPr>
          <w:p w:rsidRPr="00B77F3D" w:rsidR="00745DC8" w:rsidP="00383FC5" w:rsidRDefault="00334A58" w14:paraId="11E1E8C9" w14:textId="0D24DC2A">
            <w:pPr>
              <w:spacing w:before="8" w:after="120"/>
              <w:rPr>
                <w:rFonts w:ascii="Century Gothic" w:hAnsi="Century Gothic"/>
              </w:rPr>
            </w:pPr>
            <w:r w:rsidRPr="00B77F3D">
              <w:rPr>
                <w:rFonts w:ascii="Century Gothic" w:hAnsi="Century Gothic"/>
              </w:rPr>
              <w:t>hour</w:t>
            </w:r>
          </w:p>
        </w:tc>
        <w:tc>
          <w:tcPr>
            <w:tcW w:w="1655" w:type="dxa"/>
          </w:tcPr>
          <w:p w:rsidRPr="00B77F3D" w:rsidR="00745DC8" w:rsidP="00383FC5" w:rsidRDefault="003A6924" w14:paraId="22AC11A8" w14:textId="3ABE4979">
            <w:pPr>
              <w:spacing w:before="8" w:after="120"/>
              <w:rPr>
                <w:rFonts w:ascii="Century Gothic" w:hAnsi="Century Gothic"/>
              </w:rPr>
            </w:pPr>
            <w:r w:rsidRPr="2086DDBB">
              <w:rPr>
                <w:rFonts w:ascii="Century Gothic" w:hAnsi="Century Gothic"/>
              </w:rPr>
              <w:t>C</w:t>
            </w:r>
            <w:r w:rsidRPr="2086DDBB" w:rsidR="00381AA5">
              <w:rPr>
                <w:rFonts w:ascii="Century Gothic" w:hAnsi="Century Gothic"/>
              </w:rPr>
              <w:t>ategorical</w:t>
            </w:r>
          </w:p>
        </w:tc>
        <w:tc>
          <w:tcPr>
            <w:tcW w:w="3119" w:type="dxa"/>
          </w:tcPr>
          <w:p w:rsidRPr="00B77F3D" w:rsidR="00745DC8" w:rsidP="00383FC5" w:rsidRDefault="00D77676" w14:paraId="3E2E1B12" w14:textId="1963BC94">
            <w:pPr>
              <w:spacing w:before="8" w:after="120"/>
              <w:rPr>
                <w:rFonts w:ascii="Century Gothic" w:hAnsi="Century Gothic"/>
              </w:rPr>
            </w:pPr>
            <w:r w:rsidRPr="2086DDBB">
              <w:rPr>
                <w:rFonts w:ascii="Century Gothic" w:hAnsi="Century Gothic"/>
              </w:rPr>
              <w:t>Hours from 0</w:t>
            </w:r>
            <w:r w:rsidRPr="2086DDBB" w:rsidR="009D311C">
              <w:rPr>
                <w:rFonts w:ascii="Century Gothic" w:hAnsi="Century Gothic"/>
              </w:rPr>
              <w:t xml:space="preserve"> to </w:t>
            </w:r>
            <w:r w:rsidRPr="2086DDBB">
              <w:rPr>
                <w:rFonts w:ascii="Century Gothic" w:hAnsi="Century Gothic"/>
              </w:rPr>
              <w:t>23</w:t>
            </w:r>
          </w:p>
        </w:tc>
        <w:tc>
          <w:tcPr>
            <w:tcW w:w="3577" w:type="dxa"/>
          </w:tcPr>
          <w:p w:rsidRPr="009D311C" w:rsidR="00745DC8" w:rsidP="009D311C" w:rsidRDefault="009D311C" w14:paraId="09D14E7E" w14:textId="1DA02890">
            <w:pPr>
              <w:spacing w:before="8" w:after="120"/>
              <w:rPr>
                <w:rFonts w:ascii="Century Gothic" w:hAnsi="Century Gothic"/>
              </w:rPr>
            </w:pPr>
            <w:r w:rsidRPr="2086DDBB">
              <w:rPr>
                <w:rFonts w:ascii="Century Gothic" w:hAnsi="Century Gothic"/>
              </w:rPr>
              <w:t xml:space="preserve">0–23 </w:t>
            </w:r>
          </w:p>
        </w:tc>
      </w:tr>
      <w:tr w:rsidR="003F7C1B" w:rsidTr="48E712FB" w14:paraId="0E476C98" w14:textId="77777777">
        <w:tc>
          <w:tcPr>
            <w:tcW w:w="484" w:type="dxa"/>
          </w:tcPr>
          <w:p w:rsidRPr="00B77F3D" w:rsidR="00745DC8" w:rsidP="00383FC5" w:rsidRDefault="00ED4932" w14:paraId="16BBC3D8" w14:textId="338007ED">
            <w:pPr>
              <w:spacing w:before="8" w:after="120"/>
              <w:rPr>
                <w:rFonts w:ascii="Century Gothic" w:hAnsi="Century Gothic"/>
              </w:rPr>
            </w:pPr>
            <w:r w:rsidRPr="00B77F3D">
              <w:rPr>
                <w:rFonts w:ascii="Century Gothic" w:hAnsi="Century Gothic"/>
              </w:rPr>
              <w:t>7</w:t>
            </w:r>
          </w:p>
        </w:tc>
        <w:tc>
          <w:tcPr>
            <w:tcW w:w="1825" w:type="dxa"/>
          </w:tcPr>
          <w:p w:rsidRPr="00B77F3D" w:rsidR="00745DC8" w:rsidP="00383FC5" w:rsidRDefault="00334A58" w14:paraId="3C54E99F" w14:textId="616289E1">
            <w:pPr>
              <w:spacing w:before="8" w:after="120"/>
              <w:rPr>
                <w:rFonts w:ascii="Century Gothic" w:hAnsi="Century Gothic"/>
              </w:rPr>
            </w:pPr>
            <w:r w:rsidRPr="00B77F3D">
              <w:rPr>
                <w:rFonts w:ascii="Century Gothic" w:hAnsi="Century Gothic"/>
              </w:rPr>
              <w:t>isholiday</w:t>
            </w:r>
          </w:p>
        </w:tc>
        <w:tc>
          <w:tcPr>
            <w:tcW w:w="1655" w:type="dxa"/>
          </w:tcPr>
          <w:p w:rsidRPr="00B77F3D" w:rsidR="00745DC8" w:rsidP="00383FC5" w:rsidRDefault="003A6924" w14:paraId="20933C6D" w14:textId="1805ACA4">
            <w:pPr>
              <w:spacing w:before="8" w:after="120"/>
              <w:rPr>
                <w:rFonts w:ascii="Century Gothic" w:hAnsi="Century Gothic"/>
              </w:rPr>
            </w:pPr>
            <w:r w:rsidRPr="2086DDBB">
              <w:rPr>
                <w:rFonts w:ascii="Century Gothic" w:hAnsi="Century Gothic"/>
              </w:rPr>
              <w:t>C</w:t>
            </w:r>
            <w:r w:rsidRPr="2086DDBB" w:rsidR="00381AA5">
              <w:rPr>
                <w:rFonts w:ascii="Century Gothic" w:hAnsi="Century Gothic"/>
              </w:rPr>
              <w:t>ategorical</w:t>
            </w:r>
          </w:p>
        </w:tc>
        <w:tc>
          <w:tcPr>
            <w:tcW w:w="3119" w:type="dxa"/>
          </w:tcPr>
          <w:p w:rsidRPr="00B77F3D" w:rsidR="00745DC8" w:rsidP="00383FC5" w:rsidRDefault="556A8843" w14:paraId="4B81D5E6" w14:textId="130D090E">
            <w:pPr>
              <w:spacing w:before="8" w:after="120"/>
              <w:rPr>
                <w:rFonts w:ascii="Century Gothic" w:hAnsi="Century Gothic"/>
              </w:rPr>
            </w:pPr>
            <w:r w:rsidRPr="066DA6CE">
              <w:rPr>
                <w:rFonts w:ascii="Century Gothic" w:hAnsi="Century Gothic"/>
              </w:rPr>
              <w:t>Shows</w:t>
            </w:r>
            <w:r w:rsidRPr="066DA6CE" w:rsidR="1C5C1BF9">
              <w:rPr>
                <w:rFonts w:ascii="Century Gothic" w:hAnsi="Century Gothic"/>
              </w:rPr>
              <w:t xml:space="preserve"> </w:t>
            </w:r>
            <w:r w:rsidRPr="066DA6CE" w:rsidR="621E0C29">
              <w:rPr>
                <w:rFonts w:ascii="Century Gothic" w:hAnsi="Century Gothic"/>
              </w:rPr>
              <w:t>whether</w:t>
            </w:r>
            <w:r w:rsidRPr="066DA6CE" w:rsidR="7ACF191D">
              <w:rPr>
                <w:rFonts w:ascii="Century Gothic" w:hAnsi="Century Gothic"/>
              </w:rPr>
              <w:t xml:space="preserve"> </w:t>
            </w:r>
            <w:r w:rsidRPr="066DA6CE" w:rsidR="7E8714FE">
              <w:rPr>
                <w:rFonts w:ascii="Century Gothic" w:hAnsi="Century Gothic"/>
              </w:rPr>
              <w:t>or not the day is</w:t>
            </w:r>
            <w:r w:rsidRPr="066DA6CE" w:rsidR="1C5C1BF9">
              <w:rPr>
                <w:rFonts w:ascii="Century Gothic" w:hAnsi="Century Gothic"/>
              </w:rPr>
              <w:t xml:space="preserve"> a public</w:t>
            </w:r>
            <w:r w:rsidRPr="066DA6CE" w:rsidR="7ACF191D">
              <w:rPr>
                <w:rFonts w:ascii="Century Gothic" w:hAnsi="Century Gothic"/>
              </w:rPr>
              <w:t xml:space="preserve"> holiday</w:t>
            </w:r>
          </w:p>
        </w:tc>
        <w:tc>
          <w:tcPr>
            <w:tcW w:w="3577" w:type="dxa"/>
          </w:tcPr>
          <w:p w:rsidRPr="00371552" w:rsidR="00371552" w:rsidP="00371552" w:rsidRDefault="00371552" w14:paraId="611782F0" w14:textId="77777777">
            <w:pPr>
              <w:spacing w:before="8" w:after="120"/>
              <w:rPr>
                <w:rFonts w:ascii="Century Gothic" w:hAnsi="Century Gothic"/>
              </w:rPr>
            </w:pPr>
            <w:r w:rsidRPr="00371552">
              <w:rPr>
                <w:rFonts w:ascii="Century Gothic" w:hAnsi="Century Gothic"/>
              </w:rPr>
              <w:t>1 = holiday </w:t>
            </w:r>
          </w:p>
          <w:p w:rsidRPr="00B77F3D" w:rsidR="00745DC8" w:rsidP="00383FC5" w:rsidRDefault="00371552" w14:paraId="4EF7AA27" w14:textId="5F0FE8E6">
            <w:pPr>
              <w:spacing w:before="8" w:after="120"/>
              <w:rPr>
                <w:rFonts w:ascii="Century Gothic" w:hAnsi="Century Gothic"/>
              </w:rPr>
            </w:pPr>
            <w:r w:rsidRPr="00371552">
              <w:rPr>
                <w:rFonts w:ascii="Century Gothic" w:hAnsi="Century Gothic"/>
              </w:rPr>
              <w:t>0 = non-holiday   </w:t>
            </w:r>
          </w:p>
        </w:tc>
      </w:tr>
      <w:tr w:rsidR="00A77F02" w:rsidTr="48E712FB" w14:paraId="17543D11" w14:textId="77777777">
        <w:tc>
          <w:tcPr>
            <w:tcW w:w="484" w:type="dxa"/>
          </w:tcPr>
          <w:p w:rsidRPr="00B77F3D" w:rsidR="00ED4932" w:rsidP="00383FC5" w:rsidRDefault="00383FC5" w14:paraId="26DB5230" w14:textId="1A8A6F69">
            <w:pPr>
              <w:spacing w:before="8" w:after="120"/>
              <w:rPr>
                <w:rFonts w:ascii="Century Gothic" w:hAnsi="Century Gothic"/>
              </w:rPr>
            </w:pPr>
            <w:r w:rsidRPr="00B77F3D">
              <w:rPr>
                <w:rFonts w:ascii="Century Gothic" w:hAnsi="Century Gothic"/>
              </w:rPr>
              <w:t>8</w:t>
            </w:r>
          </w:p>
        </w:tc>
        <w:tc>
          <w:tcPr>
            <w:tcW w:w="1825" w:type="dxa"/>
          </w:tcPr>
          <w:p w:rsidRPr="00B77F3D" w:rsidR="00ED4932" w:rsidP="00383FC5" w:rsidRDefault="003F7C1B" w14:paraId="46ECBD99" w14:textId="207A9B37">
            <w:pPr>
              <w:spacing w:before="8" w:after="120"/>
              <w:rPr>
                <w:rFonts w:ascii="Century Gothic" w:hAnsi="Century Gothic"/>
              </w:rPr>
            </w:pPr>
            <w:r w:rsidRPr="00B77F3D">
              <w:rPr>
                <w:rFonts w:ascii="Century Gothic" w:hAnsi="Century Gothic"/>
              </w:rPr>
              <w:t>isweekend</w:t>
            </w:r>
          </w:p>
        </w:tc>
        <w:tc>
          <w:tcPr>
            <w:tcW w:w="1655" w:type="dxa"/>
          </w:tcPr>
          <w:p w:rsidRPr="00B77F3D" w:rsidR="00ED4932" w:rsidP="00383FC5" w:rsidRDefault="003A6924" w14:paraId="03327F56" w14:textId="17AB2875">
            <w:pPr>
              <w:spacing w:before="8" w:after="120"/>
              <w:rPr>
                <w:rFonts w:ascii="Century Gothic" w:hAnsi="Century Gothic"/>
              </w:rPr>
            </w:pPr>
            <w:r w:rsidRPr="2086DDBB">
              <w:rPr>
                <w:rFonts w:ascii="Century Gothic" w:hAnsi="Century Gothic"/>
              </w:rPr>
              <w:t>C</w:t>
            </w:r>
            <w:r w:rsidRPr="2086DDBB" w:rsidR="00381AA5">
              <w:rPr>
                <w:rFonts w:ascii="Century Gothic" w:hAnsi="Century Gothic"/>
              </w:rPr>
              <w:t>ategorical</w:t>
            </w:r>
          </w:p>
        </w:tc>
        <w:tc>
          <w:tcPr>
            <w:tcW w:w="3119" w:type="dxa"/>
          </w:tcPr>
          <w:p w:rsidRPr="00B77F3D" w:rsidR="00ED4932" w:rsidP="00383FC5" w:rsidRDefault="002C2EC4" w14:paraId="434BB72C" w14:textId="67DFCD09">
            <w:pPr>
              <w:spacing w:before="8" w:after="120"/>
              <w:rPr>
                <w:rFonts w:ascii="Century Gothic" w:hAnsi="Century Gothic"/>
              </w:rPr>
            </w:pPr>
            <w:r w:rsidRPr="2086DDBB">
              <w:rPr>
                <w:rFonts w:ascii="Century Gothic" w:hAnsi="Century Gothic"/>
              </w:rPr>
              <w:t>Shows</w:t>
            </w:r>
            <w:r w:rsidRPr="2086DDBB" w:rsidR="00580A59">
              <w:rPr>
                <w:rFonts w:ascii="Century Gothic" w:hAnsi="Century Gothic"/>
              </w:rPr>
              <w:t xml:space="preserve"> whether the day is a </w:t>
            </w:r>
            <w:r w:rsidRPr="2086DDBB" w:rsidR="00EE5558">
              <w:rPr>
                <w:rFonts w:ascii="Century Gothic" w:hAnsi="Century Gothic"/>
              </w:rPr>
              <w:t>weekend</w:t>
            </w:r>
            <w:r w:rsidRPr="2086DDBB" w:rsidR="00580A59">
              <w:rPr>
                <w:rFonts w:ascii="Century Gothic" w:hAnsi="Century Gothic"/>
              </w:rPr>
              <w:t xml:space="preserve"> or </w:t>
            </w:r>
            <w:r w:rsidRPr="2086DDBB" w:rsidR="005E777E">
              <w:rPr>
                <w:rFonts w:ascii="Century Gothic" w:hAnsi="Century Gothic"/>
              </w:rPr>
              <w:t xml:space="preserve">a </w:t>
            </w:r>
            <w:r w:rsidRPr="2086DDBB" w:rsidR="006E7BC1">
              <w:rPr>
                <w:rFonts w:ascii="Century Gothic" w:hAnsi="Century Gothic"/>
              </w:rPr>
              <w:t>weekday</w:t>
            </w:r>
          </w:p>
        </w:tc>
        <w:tc>
          <w:tcPr>
            <w:tcW w:w="3577" w:type="dxa"/>
          </w:tcPr>
          <w:p w:rsidRPr="00371552" w:rsidR="00371552" w:rsidP="00371552" w:rsidRDefault="00371552" w14:paraId="4F800508" w14:textId="77777777">
            <w:pPr>
              <w:spacing w:before="8" w:after="120"/>
              <w:rPr>
                <w:rFonts w:ascii="Century Gothic" w:hAnsi="Century Gothic"/>
              </w:rPr>
            </w:pPr>
            <w:r w:rsidRPr="00371552">
              <w:rPr>
                <w:rFonts w:ascii="Century Gothic" w:hAnsi="Century Gothic"/>
              </w:rPr>
              <w:t>1 = weekend </w:t>
            </w:r>
          </w:p>
          <w:p w:rsidRPr="00B77F3D" w:rsidR="00ED4932" w:rsidP="00383FC5" w:rsidRDefault="00371552" w14:paraId="4ABEDDEA" w14:textId="0E48F7C2">
            <w:pPr>
              <w:spacing w:before="8" w:after="120"/>
              <w:rPr>
                <w:rFonts w:ascii="Century Gothic" w:hAnsi="Century Gothic"/>
              </w:rPr>
            </w:pPr>
            <w:r w:rsidRPr="00371552">
              <w:rPr>
                <w:rFonts w:ascii="Century Gothic" w:hAnsi="Century Gothic"/>
              </w:rPr>
              <w:t>0 = weekday </w:t>
            </w:r>
          </w:p>
        </w:tc>
      </w:tr>
      <w:tr w:rsidR="00A77F02" w:rsidTr="48E712FB" w14:paraId="4B9FC903" w14:textId="77777777">
        <w:tc>
          <w:tcPr>
            <w:tcW w:w="484" w:type="dxa"/>
          </w:tcPr>
          <w:p w:rsidRPr="00B77F3D" w:rsidR="00ED4932" w:rsidP="00383FC5" w:rsidRDefault="00383FC5" w14:paraId="5BE1BB82" w14:textId="4BE0D8A6">
            <w:pPr>
              <w:spacing w:before="8" w:after="120"/>
              <w:rPr>
                <w:rFonts w:ascii="Century Gothic" w:hAnsi="Century Gothic"/>
              </w:rPr>
            </w:pPr>
            <w:r w:rsidRPr="00B77F3D">
              <w:rPr>
                <w:rFonts w:ascii="Century Gothic" w:hAnsi="Century Gothic"/>
              </w:rPr>
              <w:t>9</w:t>
            </w:r>
          </w:p>
        </w:tc>
        <w:tc>
          <w:tcPr>
            <w:tcW w:w="1825" w:type="dxa"/>
          </w:tcPr>
          <w:p w:rsidRPr="00B77F3D" w:rsidR="00ED4932" w:rsidP="00383FC5" w:rsidRDefault="003F7C1B" w14:paraId="7DE35AB1" w14:textId="28AFDBD0">
            <w:pPr>
              <w:spacing w:before="8" w:after="120"/>
              <w:rPr>
                <w:rFonts w:ascii="Century Gothic" w:hAnsi="Century Gothic"/>
              </w:rPr>
            </w:pPr>
            <w:r w:rsidRPr="00B77F3D">
              <w:rPr>
                <w:rFonts w:ascii="Century Gothic" w:hAnsi="Century Gothic"/>
              </w:rPr>
              <w:t>weathercode</w:t>
            </w:r>
          </w:p>
        </w:tc>
        <w:tc>
          <w:tcPr>
            <w:tcW w:w="1655" w:type="dxa"/>
          </w:tcPr>
          <w:p w:rsidRPr="00B77F3D" w:rsidR="00ED4932" w:rsidP="00383FC5" w:rsidRDefault="003A6924" w14:paraId="161B2ACB" w14:textId="22B1D03D">
            <w:pPr>
              <w:spacing w:before="8" w:after="120"/>
              <w:rPr>
                <w:rFonts w:ascii="Century Gothic" w:hAnsi="Century Gothic"/>
              </w:rPr>
            </w:pPr>
            <w:r w:rsidRPr="2086DDBB">
              <w:rPr>
                <w:rFonts w:ascii="Century Gothic" w:hAnsi="Century Gothic"/>
              </w:rPr>
              <w:t>C</w:t>
            </w:r>
            <w:r w:rsidRPr="2086DDBB" w:rsidR="00381AA5">
              <w:rPr>
                <w:rFonts w:ascii="Century Gothic" w:hAnsi="Century Gothic"/>
              </w:rPr>
              <w:t>ategorical</w:t>
            </w:r>
          </w:p>
        </w:tc>
        <w:tc>
          <w:tcPr>
            <w:tcW w:w="3119" w:type="dxa"/>
          </w:tcPr>
          <w:p w:rsidRPr="00B77F3D" w:rsidR="00ED4932" w:rsidP="00383FC5" w:rsidRDefault="002C2EC4" w14:paraId="2B457634" w14:textId="098BAC6A">
            <w:pPr>
              <w:spacing w:before="8" w:after="120"/>
              <w:rPr>
                <w:rFonts w:ascii="Century Gothic" w:hAnsi="Century Gothic"/>
              </w:rPr>
            </w:pPr>
            <w:r w:rsidRPr="00B77F3D">
              <w:rPr>
                <w:rFonts w:ascii="Century Gothic" w:hAnsi="Century Gothic"/>
              </w:rPr>
              <w:t>Shows</w:t>
            </w:r>
            <w:r w:rsidRPr="00B77F3D" w:rsidR="006E7BC1">
              <w:rPr>
                <w:rFonts w:ascii="Century Gothic" w:hAnsi="Century Gothic"/>
              </w:rPr>
              <w:t xml:space="preserve"> the day’s weather status </w:t>
            </w:r>
          </w:p>
        </w:tc>
        <w:tc>
          <w:tcPr>
            <w:tcW w:w="3577" w:type="dxa"/>
          </w:tcPr>
          <w:p w:rsidRPr="00F57B16" w:rsidR="00F57B16" w:rsidP="00F57B16" w:rsidRDefault="00F57B16" w14:paraId="35825D90" w14:textId="14976CB4">
            <w:pPr>
              <w:spacing w:before="8" w:after="120"/>
              <w:rPr>
                <w:rFonts w:ascii="Century Gothic" w:hAnsi="Century Gothic"/>
              </w:rPr>
            </w:pPr>
            <w:r w:rsidRPr="2086DDBB">
              <w:rPr>
                <w:rFonts w:ascii="Century Gothic" w:hAnsi="Century Gothic"/>
              </w:rPr>
              <w:t>1 = mostly clear</w:t>
            </w:r>
            <w:r w:rsidRPr="2086DDBB" w:rsidR="000C287A">
              <w:rPr>
                <w:rFonts w:ascii="Century Gothic" w:hAnsi="Century Gothic"/>
              </w:rPr>
              <w:t>,</w:t>
            </w:r>
            <w:r w:rsidRPr="2086DDBB">
              <w:rPr>
                <w:rFonts w:ascii="Century Gothic" w:hAnsi="Century Gothic"/>
              </w:rPr>
              <w:t xml:space="preserve"> but some areas </w:t>
            </w:r>
            <w:r w:rsidRPr="2086DDBB" w:rsidR="000C287A">
              <w:rPr>
                <w:rFonts w:ascii="Century Gothic" w:hAnsi="Century Gothic"/>
              </w:rPr>
              <w:t>may have</w:t>
            </w:r>
            <w:r w:rsidRPr="2086DDBB">
              <w:rPr>
                <w:rFonts w:ascii="Century Gothic" w:hAnsi="Century Gothic"/>
              </w:rPr>
              <w:t xml:space="preserve"> patches of fog/haze </w:t>
            </w:r>
          </w:p>
          <w:p w:rsidRPr="00F57B16" w:rsidR="00F57B16" w:rsidP="00F57B16" w:rsidRDefault="00F57B16" w14:paraId="654C2F48" w14:textId="77777777">
            <w:pPr>
              <w:spacing w:before="8" w:after="120"/>
              <w:rPr>
                <w:rFonts w:ascii="Century Gothic" w:hAnsi="Century Gothic"/>
              </w:rPr>
            </w:pPr>
            <w:r w:rsidRPr="00F57B16">
              <w:rPr>
                <w:rFonts w:ascii="Century Gothic" w:hAnsi="Century Gothic"/>
              </w:rPr>
              <w:t>2 = scattered clouds or few clouds </w:t>
            </w:r>
          </w:p>
          <w:p w:rsidRPr="00F57B16" w:rsidR="00F57B16" w:rsidP="00F57B16" w:rsidRDefault="00F57B16" w14:paraId="36BED26B" w14:textId="77777777">
            <w:pPr>
              <w:spacing w:before="8" w:after="120"/>
              <w:rPr>
                <w:rFonts w:ascii="Century Gothic" w:hAnsi="Century Gothic"/>
              </w:rPr>
            </w:pPr>
            <w:r w:rsidRPr="00F57B16">
              <w:rPr>
                <w:rFonts w:ascii="Century Gothic" w:hAnsi="Century Gothic"/>
              </w:rPr>
              <w:t>3 = Broken clouds </w:t>
            </w:r>
          </w:p>
          <w:p w:rsidRPr="00F57B16" w:rsidR="00F57B16" w:rsidP="00F57B16" w:rsidRDefault="00F57B16" w14:paraId="519B36F9" w14:textId="77777777">
            <w:pPr>
              <w:spacing w:before="8" w:after="120"/>
              <w:rPr>
                <w:rFonts w:ascii="Century Gothic" w:hAnsi="Century Gothic"/>
              </w:rPr>
            </w:pPr>
            <w:r w:rsidRPr="00F57B16">
              <w:rPr>
                <w:rFonts w:ascii="Century Gothic" w:hAnsi="Century Gothic"/>
              </w:rPr>
              <w:t>4 = Cloudy </w:t>
            </w:r>
          </w:p>
          <w:p w:rsidRPr="00F57B16" w:rsidR="00F57B16" w:rsidP="00F57B16" w:rsidRDefault="00F57B16" w14:paraId="4A98E212" w14:textId="77777777">
            <w:pPr>
              <w:spacing w:before="8" w:after="120"/>
              <w:rPr>
                <w:rFonts w:ascii="Century Gothic" w:hAnsi="Century Gothic"/>
              </w:rPr>
            </w:pPr>
            <w:r w:rsidRPr="00F57B16">
              <w:rPr>
                <w:rFonts w:ascii="Century Gothic" w:hAnsi="Century Gothic"/>
              </w:rPr>
              <w:t>7 = Rain or light rain shower </w:t>
            </w:r>
          </w:p>
          <w:p w:rsidRPr="00F57B16" w:rsidR="00F57B16" w:rsidP="00F57B16" w:rsidRDefault="00F57B16" w14:paraId="6625B0CB" w14:textId="77777777">
            <w:pPr>
              <w:spacing w:before="8" w:after="120"/>
              <w:rPr>
                <w:rFonts w:ascii="Century Gothic" w:hAnsi="Century Gothic"/>
              </w:rPr>
            </w:pPr>
            <w:r w:rsidRPr="00F57B16">
              <w:rPr>
                <w:rFonts w:ascii="Century Gothic" w:hAnsi="Century Gothic"/>
              </w:rPr>
              <w:t>10 = Rain with thunderstorm </w:t>
            </w:r>
          </w:p>
          <w:p w:rsidRPr="00F57B16" w:rsidR="00F57B16" w:rsidP="00F57B16" w:rsidRDefault="00F57B16" w14:paraId="4EFC36EF" w14:textId="77777777">
            <w:pPr>
              <w:spacing w:before="8" w:after="120"/>
              <w:rPr>
                <w:rFonts w:ascii="Century Gothic" w:hAnsi="Century Gothic"/>
              </w:rPr>
            </w:pPr>
            <w:r w:rsidRPr="00F57B16">
              <w:rPr>
                <w:rFonts w:ascii="Century Gothic" w:hAnsi="Century Gothic"/>
              </w:rPr>
              <w:t>26 = Snowfall </w:t>
            </w:r>
          </w:p>
          <w:p w:rsidRPr="00B77F3D" w:rsidR="00ED4932" w:rsidP="00383FC5" w:rsidRDefault="00F57B16" w14:paraId="22D4752B" w14:textId="11EAB067">
            <w:pPr>
              <w:spacing w:before="8" w:after="120"/>
              <w:rPr>
                <w:rFonts w:ascii="Century Gothic" w:hAnsi="Century Gothic"/>
              </w:rPr>
            </w:pPr>
            <w:r w:rsidRPr="00F57B16">
              <w:rPr>
                <w:rFonts w:ascii="Century Gothic" w:hAnsi="Century Gothic"/>
              </w:rPr>
              <w:t>94 = Freezing Fog </w:t>
            </w:r>
          </w:p>
        </w:tc>
      </w:tr>
      <w:tr w:rsidR="00A77F02" w:rsidTr="48E712FB" w14:paraId="4EA71E42" w14:textId="77777777">
        <w:tc>
          <w:tcPr>
            <w:tcW w:w="484" w:type="dxa"/>
          </w:tcPr>
          <w:p w:rsidRPr="00B77F3D" w:rsidR="00ED4932" w:rsidP="00383FC5" w:rsidRDefault="00383FC5" w14:paraId="082158AB" w14:textId="4D7B5A91">
            <w:pPr>
              <w:spacing w:before="8" w:after="120"/>
              <w:rPr>
                <w:rFonts w:ascii="Century Gothic" w:hAnsi="Century Gothic"/>
              </w:rPr>
            </w:pPr>
            <w:r w:rsidRPr="00B77F3D">
              <w:rPr>
                <w:rFonts w:ascii="Century Gothic" w:hAnsi="Century Gothic"/>
              </w:rPr>
              <w:t>10</w:t>
            </w:r>
          </w:p>
        </w:tc>
        <w:tc>
          <w:tcPr>
            <w:tcW w:w="1825" w:type="dxa"/>
          </w:tcPr>
          <w:p w:rsidRPr="00B77F3D" w:rsidR="00ED4932" w:rsidP="00383FC5" w:rsidRDefault="003F7C1B" w14:paraId="02534AA0" w14:textId="225DF75E">
            <w:pPr>
              <w:spacing w:before="8" w:after="120"/>
              <w:rPr>
                <w:rFonts w:ascii="Century Gothic" w:hAnsi="Century Gothic"/>
              </w:rPr>
            </w:pPr>
            <w:r w:rsidRPr="00B77F3D">
              <w:rPr>
                <w:rFonts w:ascii="Century Gothic" w:hAnsi="Century Gothic"/>
              </w:rPr>
              <w:t>t1</w:t>
            </w:r>
          </w:p>
        </w:tc>
        <w:tc>
          <w:tcPr>
            <w:tcW w:w="1655" w:type="dxa"/>
          </w:tcPr>
          <w:p w:rsidRPr="00B77F3D" w:rsidR="00ED4932" w:rsidP="00383FC5" w:rsidRDefault="003A6924" w14:paraId="50629FEF" w14:textId="2EA58482">
            <w:pPr>
              <w:spacing w:before="8" w:after="120"/>
              <w:rPr>
                <w:rFonts w:ascii="Century Gothic" w:hAnsi="Century Gothic"/>
              </w:rPr>
            </w:pPr>
            <w:r w:rsidRPr="2086DDBB">
              <w:rPr>
                <w:rFonts w:ascii="Century Gothic" w:hAnsi="Century Gothic"/>
              </w:rPr>
              <w:t>Nu</w:t>
            </w:r>
            <w:r w:rsidRPr="2086DDBB" w:rsidR="00381AA5">
              <w:rPr>
                <w:rFonts w:ascii="Century Gothic" w:hAnsi="Century Gothic"/>
              </w:rPr>
              <w:t>merical</w:t>
            </w:r>
          </w:p>
        </w:tc>
        <w:tc>
          <w:tcPr>
            <w:tcW w:w="3119" w:type="dxa"/>
          </w:tcPr>
          <w:p w:rsidRPr="00B77F3D" w:rsidR="00ED4932" w:rsidP="00383FC5" w:rsidRDefault="00334C25" w14:paraId="729E7C6C" w14:textId="00F769CA">
            <w:pPr>
              <w:spacing w:before="8" w:after="120"/>
              <w:rPr>
                <w:rFonts w:ascii="Century Gothic" w:hAnsi="Century Gothic"/>
              </w:rPr>
            </w:pPr>
            <w:r w:rsidRPr="2086DDBB">
              <w:rPr>
                <w:rFonts w:ascii="Century Gothic" w:hAnsi="Century Gothic"/>
              </w:rPr>
              <w:t xml:space="preserve">Shows the real temperature in </w:t>
            </w:r>
            <w:r w:rsidRPr="2086DDBB" w:rsidR="003C2060">
              <w:rPr>
                <w:rFonts w:ascii="Century Gothic" w:hAnsi="Century Gothic"/>
              </w:rPr>
              <w:t xml:space="preserve">degrees </w:t>
            </w:r>
            <w:r w:rsidRPr="2086DDBB">
              <w:rPr>
                <w:rFonts w:ascii="Century Gothic" w:hAnsi="Century Gothic"/>
              </w:rPr>
              <w:t>Celsius</w:t>
            </w:r>
          </w:p>
        </w:tc>
        <w:tc>
          <w:tcPr>
            <w:tcW w:w="3577" w:type="dxa"/>
          </w:tcPr>
          <w:p w:rsidRPr="00B77F3D" w:rsidR="00ED4932" w:rsidP="00383FC5" w:rsidRDefault="00D81D6F" w14:paraId="451841F5" w14:textId="353BCF83">
            <w:pPr>
              <w:spacing w:before="8" w:after="120"/>
              <w:rPr>
                <w:rFonts w:ascii="Century Gothic" w:hAnsi="Century Gothic"/>
              </w:rPr>
            </w:pPr>
            <w:r w:rsidRPr="00B77F3D">
              <w:rPr>
                <w:rFonts w:ascii="Century Gothic" w:hAnsi="Century Gothic"/>
              </w:rPr>
              <w:t>None</w:t>
            </w:r>
          </w:p>
        </w:tc>
      </w:tr>
      <w:tr w:rsidR="00A77F02" w:rsidTr="48E712FB" w14:paraId="67B4CF60" w14:textId="77777777">
        <w:tc>
          <w:tcPr>
            <w:tcW w:w="484" w:type="dxa"/>
          </w:tcPr>
          <w:p w:rsidRPr="00B77F3D" w:rsidR="00ED4932" w:rsidP="00383FC5" w:rsidRDefault="00383FC5" w14:paraId="230E326B" w14:textId="293881FE">
            <w:pPr>
              <w:spacing w:before="8" w:after="120"/>
              <w:rPr>
                <w:rFonts w:ascii="Century Gothic" w:hAnsi="Century Gothic"/>
              </w:rPr>
            </w:pPr>
            <w:r w:rsidRPr="00B77F3D">
              <w:rPr>
                <w:rFonts w:ascii="Century Gothic" w:hAnsi="Century Gothic"/>
              </w:rPr>
              <w:t>11</w:t>
            </w:r>
          </w:p>
        </w:tc>
        <w:tc>
          <w:tcPr>
            <w:tcW w:w="1825" w:type="dxa"/>
          </w:tcPr>
          <w:p w:rsidRPr="00B77F3D" w:rsidR="00ED4932" w:rsidP="00383FC5" w:rsidRDefault="003F7C1B" w14:paraId="72B0EF7C" w14:textId="1C6D82E3">
            <w:pPr>
              <w:spacing w:before="8" w:after="120"/>
              <w:rPr>
                <w:rFonts w:ascii="Century Gothic" w:hAnsi="Century Gothic"/>
              </w:rPr>
            </w:pPr>
            <w:r w:rsidRPr="00B77F3D">
              <w:rPr>
                <w:rFonts w:ascii="Century Gothic" w:hAnsi="Century Gothic"/>
              </w:rPr>
              <w:t>t2</w:t>
            </w:r>
          </w:p>
        </w:tc>
        <w:tc>
          <w:tcPr>
            <w:tcW w:w="1655" w:type="dxa"/>
          </w:tcPr>
          <w:p w:rsidRPr="00B77F3D" w:rsidR="00ED4932" w:rsidP="00383FC5" w:rsidRDefault="003A6924" w14:paraId="08E0663B" w14:textId="194A3B95">
            <w:pPr>
              <w:spacing w:before="8" w:after="120"/>
              <w:rPr>
                <w:rFonts w:ascii="Century Gothic" w:hAnsi="Century Gothic"/>
              </w:rPr>
            </w:pPr>
            <w:r w:rsidRPr="2086DDBB">
              <w:rPr>
                <w:rFonts w:ascii="Century Gothic" w:hAnsi="Century Gothic"/>
              </w:rPr>
              <w:t>N</w:t>
            </w:r>
            <w:r w:rsidRPr="2086DDBB" w:rsidR="00A77F02">
              <w:rPr>
                <w:rFonts w:ascii="Century Gothic" w:hAnsi="Century Gothic"/>
              </w:rPr>
              <w:t>umerical</w:t>
            </w:r>
          </w:p>
        </w:tc>
        <w:tc>
          <w:tcPr>
            <w:tcW w:w="3119" w:type="dxa"/>
          </w:tcPr>
          <w:p w:rsidRPr="00B77F3D" w:rsidR="00ED4932" w:rsidP="00383FC5" w:rsidRDefault="00334C25" w14:paraId="23BE946A" w14:textId="00DD5A60">
            <w:pPr>
              <w:spacing w:before="8" w:after="120"/>
              <w:rPr>
                <w:rFonts w:ascii="Century Gothic" w:hAnsi="Century Gothic"/>
              </w:rPr>
            </w:pPr>
            <w:r w:rsidRPr="2086DDBB">
              <w:rPr>
                <w:rFonts w:ascii="Century Gothic" w:hAnsi="Century Gothic"/>
              </w:rPr>
              <w:t xml:space="preserve">Shows the </w:t>
            </w:r>
            <w:r w:rsidRPr="2086DDBB" w:rsidR="00D81D6F">
              <w:rPr>
                <w:rFonts w:ascii="Century Gothic" w:hAnsi="Century Gothic"/>
              </w:rPr>
              <w:t>‘feels like’ temperature in</w:t>
            </w:r>
            <w:r w:rsidRPr="2086DDBB" w:rsidR="003C2060">
              <w:rPr>
                <w:rFonts w:ascii="Century Gothic" w:hAnsi="Century Gothic"/>
              </w:rPr>
              <w:t xml:space="preserve"> degrees</w:t>
            </w:r>
            <w:r w:rsidRPr="2086DDBB" w:rsidR="00D81D6F">
              <w:rPr>
                <w:rFonts w:ascii="Century Gothic" w:hAnsi="Century Gothic"/>
              </w:rPr>
              <w:t xml:space="preserve"> Celsius</w:t>
            </w:r>
          </w:p>
        </w:tc>
        <w:tc>
          <w:tcPr>
            <w:tcW w:w="3577" w:type="dxa"/>
          </w:tcPr>
          <w:p w:rsidRPr="00B77F3D" w:rsidR="00ED4932" w:rsidP="00383FC5" w:rsidRDefault="00D81D6F" w14:paraId="61507C13" w14:textId="33DB4F9F">
            <w:pPr>
              <w:spacing w:before="8" w:after="120"/>
              <w:rPr>
                <w:rFonts w:ascii="Century Gothic" w:hAnsi="Century Gothic"/>
              </w:rPr>
            </w:pPr>
            <w:r w:rsidRPr="00B77F3D">
              <w:rPr>
                <w:rFonts w:ascii="Century Gothic" w:hAnsi="Century Gothic"/>
              </w:rPr>
              <w:t>None</w:t>
            </w:r>
          </w:p>
        </w:tc>
      </w:tr>
      <w:tr w:rsidR="00A77F02" w:rsidTr="48E712FB" w14:paraId="7716A33E" w14:textId="77777777">
        <w:tc>
          <w:tcPr>
            <w:tcW w:w="484" w:type="dxa"/>
          </w:tcPr>
          <w:p w:rsidRPr="00B77F3D" w:rsidR="00ED4932" w:rsidP="00383FC5" w:rsidRDefault="00383FC5" w14:paraId="6428AB16" w14:textId="5D56E72F">
            <w:pPr>
              <w:spacing w:before="8" w:after="120"/>
              <w:rPr>
                <w:rFonts w:ascii="Century Gothic" w:hAnsi="Century Gothic"/>
              </w:rPr>
            </w:pPr>
            <w:r w:rsidRPr="00B77F3D">
              <w:rPr>
                <w:rFonts w:ascii="Century Gothic" w:hAnsi="Century Gothic"/>
              </w:rPr>
              <w:t>12</w:t>
            </w:r>
          </w:p>
        </w:tc>
        <w:tc>
          <w:tcPr>
            <w:tcW w:w="1825" w:type="dxa"/>
          </w:tcPr>
          <w:p w:rsidRPr="00B77F3D" w:rsidR="00ED4932" w:rsidP="00383FC5" w:rsidRDefault="003F7C1B" w14:paraId="073869ED" w14:textId="66BC552E">
            <w:pPr>
              <w:spacing w:before="8" w:after="120"/>
              <w:rPr>
                <w:rFonts w:ascii="Century Gothic" w:hAnsi="Century Gothic"/>
              </w:rPr>
            </w:pPr>
            <w:r w:rsidRPr="00B77F3D">
              <w:rPr>
                <w:rFonts w:ascii="Century Gothic" w:hAnsi="Century Gothic"/>
              </w:rPr>
              <w:t>humidity</w:t>
            </w:r>
          </w:p>
        </w:tc>
        <w:tc>
          <w:tcPr>
            <w:tcW w:w="1655" w:type="dxa"/>
          </w:tcPr>
          <w:p w:rsidRPr="00B77F3D" w:rsidR="00ED4932" w:rsidP="00383FC5" w:rsidRDefault="003A6924" w14:paraId="1A445109" w14:textId="4A891F23">
            <w:pPr>
              <w:spacing w:before="8" w:after="120"/>
              <w:rPr>
                <w:rFonts w:ascii="Century Gothic" w:hAnsi="Century Gothic"/>
              </w:rPr>
            </w:pPr>
            <w:r w:rsidRPr="2086DDBB">
              <w:rPr>
                <w:rFonts w:ascii="Century Gothic" w:hAnsi="Century Gothic"/>
              </w:rPr>
              <w:t>N</w:t>
            </w:r>
            <w:r w:rsidRPr="2086DDBB" w:rsidR="00A77F02">
              <w:rPr>
                <w:rFonts w:ascii="Century Gothic" w:hAnsi="Century Gothic"/>
              </w:rPr>
              <w:t>umerical</w:t>
            </w:r>
          </w:p>
        </w:tc>
        <w:tc>
          <w:tcPr>
            <w:tcW w:w="3119" w:type="dxa"/>
          </w:tcPr>
          <w:p w:rsidRPr="00B77F3D" w:rsidR="00ED4932" w:rsidP="00383FC5" w:rsidRDefault="00D81D6F" w14:paraId="49E598FD" w14:textId="02102540">
            <w:pPr>
              <w:spacing w:before="8" w:after="120"/>
              <w:rPr>
                <w:rFonts w:ascii="Century Gothic" w:hAnsi="Century Gothic"/>
              </w:rPr>
            </w:pPr>
            <w:r w:rsidRPr="2086DDBB">
              <w:rPr>
                <w:rFonts w:ascii="Century Gothic" w:hAnsi="Century Gothic"/>
              </w:rPr>
              <w:t xml:space="preserve">Shows the humidity </w:t>
            </w:r>
            <w:r w:rsidRPr="2086DDBB" w:rsidR="003C2060">
              <w:rPr>
                <w:rFonts w:ascii="Century Gothic" w:hAnsi="Century Gothic"/>
              </w:rPr>
              <w:t xml:space="preserve">as a </w:t>
            </w:r>
            <w:r w:rsidRPr="2086DDBB">
              <w:rPr>
                <w:rFonts w:ascii="Century Gothic" w:hAnsi="Century Gothic"/>
              </w:rPr>
              <w:t>percentage</w:t>
            </w:r>
          </w:p>
        </w:tc>
        <w:tc>
          <w:tcPr>
            <w:tcW w:w="3577" w:type="dxa"/>
          </w:tcPr>
          <w:p w:rsidRPr="00B77F3D" w:rsidR="00ED4932" w:rsidP="00383FC5" w:rsidRDefault="00D81D6F" w14:paraId="082B1022" w14:textId="52693815">
            <w:pPr>
              <w:spacing w:before="8" w:after="120"/>
              <w:rPr>
                <w:rFonts w:ascii="Century Gothic" w:hAnsi="Century Gothic"/>
              </w:rPr>
            </w:pPr>
            <w:r w:rsidRPr="00B77F3D">
              <w:rPr>
                <w:rFonts w:ascii="Century Gothic" w:hAnsi="Century Gothic"/>
              </w:rPr>
              <w:t>None</w:t>
            </w:r>
          </w:p>
        </w:tc>
      </w:tr>
      <w:tr w:rsidR="00A77F02" w:rsidTr="48E712FB" w14:paraId="60DC42C4" w14:textId="77777777">
        <w:tc>
          <w:tcPr>
            <w:tcW w:w="484" w:type="dxa"/>
          </w:tcPr>
          <w:p w:rsidRPr="00B77F3D" w:rsidR="00ED4932" w:rsidP="00383FC5" w:rsidRDefault="00383FC5" w14:paraId="3072867B" w14:textId="2F951ADB">
            <w:pPr>
              <w:spacing w:before="8" w:after="120"/>
              <w:rPr>
                <w:rFonts w:ascii="Century Gothic" w:hAnsi="Century Gothic"/>
              </w:rPr>
            </w:pPr>
            <w:r w:rsidRPr="00B77F3D">
              <w:rPr>
                <w:rFonts w:ascii="Century Gothic" w:hAnsi="Century Gothic"/>
              </w:rPr>
              <w:t>13</w:t>
            </w:r>
          </w:p>
        </w:tc>
        <w:tc>
          <w:tcPr>
            <w:tcW w:w="1825" w:type="dxa"/>
          </w:tcPr>
          <w:p w:rsidRPr="00B77F3D" w:rsidR="00ED4932" w:rsidP="00383FC5" w:rsidRDefault="003F7C1B" w14:paraId="349DEE22" w14:textId="1739A2A1">
            <w:pPr>
              <w:spacing w:before="8" w:after="120"/>
              <w:rPr>
                <w:rFonts w:ascii="Century Gothic" w:hAnsi="Century Gothic"/>
              </w:rPr>
            </w:pPr>
            <w:r w:rsidRPr="00B77F3D">
              <w:rPr>
                <w:rFonts w:ascii="Century Gothic" w:hAnsi="Century Gothic"/>
              </w:rPr>
              <w:t>windspeed</w:t>
            </w:r>
          </w:p>
        </w:tc>
        <w:tc>
          <w:tcPr>
            <w:tcW w:w="1655" w:type="dxa"/>
          </w:tcPr>
          <w:p w:rsidRPr="00B77F3D" w:rsidR="00ED4932" w:rsidP="00383FC5" w:rsidRDefault="003A6924" w14:paraId="29C552D6" w14:textId="03A032B5">
            <w:pPr>
              <w:spacing w:before="8" w:after="120"/>
              <w:rPr>
                <w:rFonts w:ascii="Century Gothic" w:hAnsi="Century Gothic"/>
              </w:rPr>
            </w:pPr>
            <w:r w:rsidRPr="2086DDBB">
              <w:rPr>
                <w:rFonts w:ascii="Century Gothic" w:hAnsi="Century Gothic"/>
              </w:rPr>
              <w:t>N</w:t>
            </w:r>
            <w:r w:rsidRPr="2086DDBB" w:rsidR="00A77F02">
              <w:rPr>
                <w:rFonts w:ascii="Century Gothic" w:hAnsi="Century Gothic"/>
              </w:rPr>
              <w:t>umerical</w:t>
            </w:r>
          </w:p>
        </w:tc>
        <w:tc>
          <w:tcPr>
            <w:tcW w:w="3119" w:type="dxa"/>
          </w:tcPr>
          <w:p w:rsidRPr="00B77F3D" w:rsidR="00ED4932" w:rsidP="00383FC5" w:rsidRDefault="00D81D6F" w14:paraId="1207B655" w14:textId="7FDBC850">
            <w:pPr>
              <w:spacing w:before="8" w:after="120"/>
              <w:rPr>
                <w:rFonts w:ascii="Century Gothic" w:hAnsi="Century Gothic"/>
              </w:rPr>
            </w:pPr>
            <w:r w:rsidRPr="00B77F3D">
              <w:rPr>
                <w:rFonts w:ascii="Century Gothic" w:hAnsi="Century Gothic"/>
              </w:rPr>
              <w:t>Shows the wind speed in km/h</w:t>
            </w:r>
          </w:p>
        </w:tc>
        <w:tc>
          <w:tcPr>
            <w:tcW w:w="3577" w:type="dxa"/>
          </w:tcPr>
          <w:p w:rsidRPr="00B77F3D" w:rsidR="00ED4932" w:rsidP="00383FC5" w:rsidRDefault="00D81D6F" w14:paraId="4CEAA582" w14:textId="7E1DF5D3">
            <w:pPr>
              <w:spacing w:before="8" w:after="120"/>
              <w:rPr>
                <w:rFonts w:ascii="Century Gothic" w:hAnsi="Century Gothic"/>
              </w:rPr>
            </w:pPr>
            <w:r w:rsidRPr="00B77F3D">
              <w:rPr>
                <w:rFonts w:ascii="Century Gothic" w:hAnsi="Century Gothic"/>
              </w:rPr>
              <w:t>None</w:t>
            </w:r>
          </w:p>
        </w:tc>
      </w:tr>
      <w:tr w:rsidR="00A77F02" w:rsidTr="48E712FB" w14:paraId="343D12CC" w14:textId="77777777">
        <w:tc>
          <w:tcPr>
            <w:tcW w:w="484" w:type="dxa"/>
          </w:tcPr>
          <w:p w:rsidRPr="00B77F3D" w:rsidR="00ED4932" w:rsidP="00383FC5" w:rsidRDefault="00383FC5" w14:paraId="68D3F94F" w14:textId="143C9310">
            <w:pPr>
              <w:spacing w:before="8" w:after="120"/>
              <w:rPr>
                <w:rFonts w:ascii="Century Gothic" w:hAnsi="Century Gothic"/>
              </w:rPr>
            </w:pPr>
            <w:r w:rsidRPr="00B77F3D">
              <w:rPr>
                <w:rFonts w:ascii="Century Gothic" w:hAnsi="Century Gothic"/>
              </w:rPr>
              <w:t>14</w:t>
            </w:r>
          </w:p>
        </w:tc>
        <w:tc>
          <w:tcPr>
            <w:tcW w:w="1825" w:type="dxa"/>
          </w:tcPr>
          <w:p w:rsidRPr="00B77F3D" w:rsidR="00ED4932" w:rsidP="00383FC5" w:rsidRDefault="003F7C1B" w14:paraId="27104A8E" w14:textId="1D6FE600">
            <w:pPr>
              <w:spacing w:before="8" w:after="120"/>
              <w:rPr>
                <w:rFonts w:ascii="Century Gothic" w:hAnsi="Century Gothic"/>
              </w:rPr>
            </w:pPr>
            <w:r w:rsidRPr="00B77F3D">
              <w:rPr>
                <w:rFonts w:ascii="Century Gothic" w:hAnsi="Century Gothic"/>
              </w:rPr>
              <w:t>bikecount</w:t>
            </w:r>
          </w:p>
        </w:tc>
        <w:tc>
          <w:tcPr>
            <w:tcW w:w="1655" w:type="dxa"/>
          </w:tcPr>
          <w:p w:rsidRPr="00B77F3D" w:rsidR="00ED4932" w:rsidP="00383FC5" w:rsidRDefault="003A6924" w14:paraId="3708F0EB" w14:textId="1788106B">
            <w:pPr>
              <w:spacing w:before="8" w:after="120"/>
              <w:rPr>
                <w:rFonts w:ascii="Century Gothic" w:hAnsi="Century Gothic"/>
              </w:rPr>
            </w:pPr>
            <w:r w:rsidRPr="2086DDBB">
              <w:rPr>
                <w:rFonts w:ascii="Century Gothic" w:hAnsi="Century Gothic"/>
              </w:rPr>
              <w:t>N</w:t>
            </w:r>
            <w:r w:rsidRPr="2086DDBB" w:rsidR="00A77F02">
              <w:rPr>
                <w:rFonts w:ascii="Century Gothic" w:hAnsi="Century Gothic"/>
              </w:rPr>
              <w:t>umerical</w:t>
            </w:r>
          </w:p>
        </w:tc>
        <w:tc>
          <w:tcPr>
            <w:tcW w:w="3119" w:type="dxa"/>
          </w:tcPr>
          <w:p w:rsidRPr="00B77F3D" w:rsidR="00ED4932" w:rsidP="00383FC5" w:rsidRDefault="00D81D6F" w14:paraId="6D0F3E36" w14:textId="12B4FD5F">
            <w:pPr>
              <w:spacing w:before="8" w:after="120"/>
              <w:rPr>
                <w:rFonts w:ascii="Century Gothic" w:hAnsi="Century Gothic"/>
              </w:rPr>
            </w:pPr>
            <w:r w:rsidRPr="00B77F3D">
              <w:rPr>
                <w:rFonts w:ascii="Century Gothic" w:hAnsi="Century Gothic"/>
              </w:rPr>
              <w:t>Shows the count of new bike shares</w:t>
            </w:r>
          </w:p>
        </w:tc>
        <w:tc>
          <w:tcPr>
            <w:tcW w:w="3577" w:type="dxa"/>
          </w:tcPr>
          <w:p w:rsidRPr="00B77F3D" w:rsidR="00ED4932" w:rsidP="00383FC5" w:rsidRDefault="00D81D6F" w14:paraId="7CD28B75" w14:textId="195DC91D">
            <w:pPr>
              <w:spacing w:before="8" w:after="120"/>
              <w:rPr>
                <w:rFonts w:ascii="Century Gothic" w:hAnsi="Century Gothic"/>
              </w:rPr>
            </w:pPr>
            <w:r w:rsidRPr="00B77F3D">
              <w:rPr>
                <w:rFonts w:ascii="Century Gothic" w:hAnsi="Century Gothic"/>
              </w:rPr>
              <w:t>None</w:t>
            </w:r>
          </w:p>
        </w:tc>
      </w:tr>
    </w:tbl>
    <w:p w:rsidR="00DC474B" w:rsidRDefault="00DC474B" w14:paraId="688FD5A7" w14:textId="53222052">
      <w:pPr>
        <w:spacing w:before="8"/>
        <w:rPr>
          <w:rFonts w:ascii="Century Gothic" w:hAnsi="Century Gothic"/>
          <w:sz w:val="24"/>
          <w:szCs w:val="24"/>
        </w:rPr>
      </w:pPr>
    </w:p>
    <w:p w:rsidR="00017BB3" w:rsidP="48E712FB" w:rsidRDefault="1B21A9EA" w14:paraId="34445680" w14:textId="269EB760">
      <w:pPr>
        <w:spacing w:before="8"/>
        <w:rPr>
          <w:rFonts w:ascii="Century Gothic" w:hAnsi="Century Gothic"/>
          <w:rPrChange w:author="Jane Briggs" w:date="2022-02-10T13:33:00Z" w:id="1">
            <w:rPr>
              <w:rFonts w:ascii="Century Gothic" w:hAnsi="Century Gothic"/>
              <w:sz w:val="24"/>
              <w:szCs w:val="24"/>
            </w:rPr>
          </w:rPrChange>
        </w:rPr>
      </w:pPr>
      <w:r w:rsidRPr="48E712FB">
        <w:rPr>
          <w:rFonts w:ascii="Century Gothic" w:hAnsi="Century Gothic"/>
          <w:rPrChange w:author="Jane Briggs" w:date="2022-02-10T13:33:00Z" w:id="2">
            <w:rPr>
              <w:rFonts w:ascii="Century Gothic" w:hAnsi="Century Gothic"/>
              <w:sz w:val="24"/>
              <w:szCs w:val="24"/>
            </w:rPr>
          </w:rPrChange>
        </w:rPr>
        <w:t xml:space="preserve"> 'Powered by TfL Open Data' </w:t>
      </w:r>
      <w:r w:rsidR="00017BB3">
        <w:br/>
      </w:r>
    </w:p>
    <w:p w:rsidR="00017BB3" w:rsidP="48E712FB" w:rsidRDefault="1B21A9EA" w14:paraId="1F0DAE0D" w14:textId="67EEED23">
      <w:pPr>
        <w:spacing w:before="8"/>
        <w:rPr>
          <w:rFonts w:ascii="Century Gothic" w:hAnsi="Century Gothic"/>
          <w:rPrChange w:author="Jane Briggs" w:date="2022-02-10T13:33:00Z" w:id="3">
            <w:rPr>
              <w:rFonts w:ascii="Century Gothic" w:hAnsi="Century Gothic"/>
              <w:sz w:val="24"/>
              <w:szCs w:val="24"/>
            </w:rPr>
          </w:rPrChange>
        </w:rPr>
      </w:pPr>
      <w:r w:rsidRPr="48E712FB">
        <w:rPr>
          <w:rFonts w:ascii="Century Gothic" w:hAnsi="Century Gothic"/>
          <w:rPrChange w:author="Jane Briggs" w:date="2022-02-10T13:33:00Z" w:id="4">
            <w:rPr>
              <w:rFonts w:ascii="Century Gothic" w:hAnsi="Century Gothic"/>
              <w:sz w:val="24"/>
              <w:szCs w:val="24"/>
            </w:rPr>
          </w:rPrChange>
        </w:rPr>
        <w:t>'Contains OS data © Crown copyright and database rights 2016' and Geomni UK Map data © and database rights [2019]</w:t>
      </w:r>
    </w:p>
    <w:p w:rsidR="00017BB3" w:rsidP="48E712FB" w:rsidRDefault="00017BB3" w14:paraId="4C5ECF30" w14:textId="19417523">
      <w:pPr>
        <w:spacing w:before="8"/>
        <w:rPr>
          <w:sz w:val="24"/>
          <w:szCs w:val="24"/>
        </w:rPr>
      </w:pPr>
    </w:p>
    <w:p w:rsidR="00987258" w:rsidP="04D143B4" w:rsidRDefault="00987258" w14:paraId="6ACD6C6F" w14:textId="77777777">
      <w:pPr>
        <w:spacing w:before="8"/>
        <w:rPr>
          <w:rFonts w:ascii="Century Gothic" w:hAnsi="Century Gothic"/>
          <w:sz w:val="24"/>
          <w:szCs w:val="24"/>
        </w:rPr>
      </w:pPr>
    </w:p>
    <w:p w:rsidR="00D225B7" w:rsidP="48E712FB" w:rsidRDefault="00D225B7" w14:paraId="742BD67E" w14:textId="786A91C6">
      <w:pPr>
        <w:spacing w:before="8"/>
        <w:rPr>
          <w:rStyle w:val="normaltextrun"/>
          <w:rFonts w:ascii="Century Gothic" w:hAnsi="Century Gothic"/>
          <w:color w:val="FF0000"/>
        </w:rPr>
      </w:pPr>
    </w:p>
    <w:p w:rsidR="00F20A42" w:rsidRDefault="00F20A42" w14:paraId="1987D078" w14:textId="77777777">
      <w:pPr>
        <w:spacing w:before="8"/>
        <w:rPr>
          <w:rFonts w:ascii="Century Gothic" w:hAnsi="Century Gothic"/>
          <w:sz w:val="24"/>
          <w:szCs w:val="24"/>
        </w:rPr>
      </w:pPr>
    </w:p>
    <w:p w:rsidR="0022315F" w:rsidRDefault="0022315F" w14:paraId="3B8A1278" w14:textId="4F391AD9">
      <w:pPr>
        <w:rPr>
          <w:rFonts w:ascii="Century Gothic" w:hAnsi="Century Gothic"/>
          <w:sz w:val="24"/>
          <w:szCs w:val="24"/>
        </w:rPr>
      </w:pPr>
      <w:r>
        <w:rPr>
          <w:rFonts w:ascii="Century Gothic" w:hAnsi="Century Gothic"/>
          <w:sz w:val="24"/>
          <w:szCs w:val="24"/>
        </w:rPr>
        <w:br w:type="page"/>
      </w:r>
    </w:p>
    <w:p w:rsidR="00BE50A3" w:rsidRDefault="00BE50A3" w14:paraId="5CC7D64A" w14:textId="77777777">
      <w:pPr>
        <w:spacing w:before="8"/>
        <w:rPr>
          <w:rFonts w:ascii="Century Gothic" w:hAnsi="Century Gothic"/>
          <w:sz w:val="24"/>
          <w:szCs w:val="24"/>
        </w:rPr>
      </w:pPr>
    </w:p>
    <w:p w:rsidR="00BE50A3" w:rsidRDefault="00BE50A3" w14:paraId="320E040C" w14:textId="77777777">
      <w:pPr>
        <w:spacing w:before="8"/>
        <w:rPr>
          <w:rFonts w:ascii="Century Gothic" w:hAnsi="Century Gothic"/>
          <w:sz w:val="24"/>
          <w:szCs w:val="24"/>
        </w:rPr>
      </w:pPr>
    </w:p>
    <w:tbl>
      <w:tblPr>
        <w:tblStyle w:val="TableGrid"/>
        <w:tblW w:w="0" w:type="auto"/>
        <w:tblInd w:w="421" w:type="dxa"/>
        <w:tblLook w:val="04A0" w:firstRow="1" w:lastRow="0" w:firstColumn="1" w:lastColumn="0" w:noHBand="0" w:noVBand="1"/>
        <w:tblPrChange w:author="" w:id="1490194460">
          <w:tblPr/>
        </w:tblPrChange>
      </w:tblPr>
      <w:tblGrid>
        <w:gridCol w:w="9780"/>
      </w:tblGrid>
      <w:tr w:rsidR="4551CF3E" w:rsidTr="1B81115F" w14:paraId="2614DC78" w14:textId="77777777">
        <w:tc>
          <w:tcPr>
            <w:tcW w:w="9780" w:type="dxa"/>
            <w:shd w:val="clear" w:color="auto" w:fill="C2D69B" w:themeFill="accent3" w:themeFillTint="99"/>
            <w:tcMar/>
          </w:tcPr>
          <w:p w:rsidR="4551CF3E" w:rsidP="4551CF3E" w:rsidRDefault="2CB3D077" w14:paraId="39E48096" w14:textId="08CC113C">
            <w:pPr>
              <w:rPr>
                <w:rFonts w:ascii="Century Gothic" w:hAnsi="Century Gothic" w:eastAsia="Century Gothic" w:cs="Century Gothic"/>
                <w:b/>
                <w:bCs/>
              </w:rPr>
            </w:pPr>
            <w:r w:rsidRPr="48E712FB">
              <w:rPr>
                <w:rFonts w:ascii="Century Gothic" w:hAnsi="Century Gothic" w:eastAsia="Century Gothic" w:cs="Century Gothic"/>
                <w:b/>
                <w:bCs/>
              </w:rPr>
              <w:t xml:space="preserve">Task 2: </w:t>
            </w:r>
            <w:r w:rsidRPr="48E712FB" w:rsidR="2E622A1B">
              <w:rPr>
                <w:rFonts w:ascii="Century Gothic" w:hAnsi="Century Gothic" w:eastAsia="Century Gothic" w:cs="Century Gothic"/>
                <w:b/>
                <w:bCs/>
              </w:rPr>
              <w:t>Inventory</w:t>
            </w:r>
            <w:r w:rsidRPr="48E712FB" w:rsidR="75E90335">
              <w:rPr>
                <w:rFonts w:ascii="Century Gothic" w:hAnsi="Century Gothic" w:eastAsia="Century Gothic" w:cs="Century Gothic"/>
                <w:b/>
                <w:bCs/>
              </w:rPr>
              <w:t xml:space="preserve"> analysis</w:t>
            </w:r>
          </w:p>
          <w:p w:rsidR="4551CF3E" w:rsidP="4551CF3E" w:rsidRDefault="4551CF3E" w14:paraId="309CEAB1" w14:textId="77777777">
            <w:pPr>
              <w:rPr>
                <w:rFonts w:ascii="Century Gothic" w:hAnsi="Century Gothic" w:eastAsia="Century Gothic" w:cs="Century Gothic"/>
                <w:b/>
                <w:bCs/>
              </w:rPr>
            </w:pPr>
          </w:p>
        </w:tc>
      </w:tr>
      <w:tr w:rsidR="48E712FB" w:rsidTr="1B81115F" w14:paraId="7E9BD4CC" w14:textId="77777777">
        <w:tblPrEx>
          <w:tblW w:w="0" w:type="auto"/>
          <w:tblInd w:w="421" w:type="dxa"/>
          <w:tblPrExChange w:author="Jane Briggs" w:date="2022-02-10T13:58:00Z" w:id="6">
            <w:tblPrEx>
              <w:tblW w:w="0" w:type="auto"/>
              <w:tblInd w:w="421" w:type="dxa"/>
            </w:tblPrEx>
          </w:tblPrExChange>
        </w:tblPrEx>
        <w:trPr>
          <w:trPrChange w:author="Jane Briggs" w:date="2022-02-10T13:58:00Z" w:id="1808052431">
            <w:trPr>
              <w:gridAfter w:val="0"/>
            </w:trPr>
          </w:trPrChange>
        </w:trPr>
        <w:tc>
          <w:tcPr>
            <w:tcW w:w="9780" w:type="dxa"/>
            <w:tcMar/>
            <w:tcPrChange w:author="Jane Briggs" w:date="2022-02-10T13:58:00Z" w:id="645436188">
              <w:tcPr>
                <w:tcW w:w="9780" w:type="dxa"/>
                <w:shd w:val="clear" w:color="auto" w:fill="C2D69B" w:themeFill="accent3" w:themeFillTint="99"/>
                <w:tcMar/>
              </w:tcPr>
            </w:tcPrChange>
          </w:tcPr>
          <w:p w:rsidR="1A868015" w:rsidP="1B81115F" w:rsidRDefault="1A868015" w14:paraId="1569F0DD" w14:textId="62596F4A">
            <w:pPr>
              <w:bidi w:val="0"/>
              <w:spacing w:before="0" w:beforeAutospacing="off" w:after="0" w:afterAutospacing="off" w:line="259" w:lineRule="auto"/>
              <w:ind/>
              <w:rPr>
                <w:rFonts w:ascii="Century Gothic Pro" w:hAnsi="Century Gothic Pro" w:eastAsia="Century Gothic Pro" w:cs="Century Gothic Pro"/>
                <w:sz w:val="22"/>
                <w:szCs w:val="22"/>
              </w:rPr>
            </w:pPr>
            <w:r w:rsidRPr="1B81115F" w:rsidR="788DEFE0">
              <w:rPr>
                <w:rFonts w:ascii="Century Gothic" w:hAnsi="Century Gothic" w:eastAsia="Century Gothic" w:cs="Century Gothic"/>
                <w:b w:val="1"/>
                <w:bCs w:val="1"/>
              </w:rPr>
              <w:t xml:space="preserve">Output: </w:t>
            </w:r>
            <w:r w:rsidRPr="1B81115F" w:rsidR="788DEFE0">
              <w:rPr>
                <w:rFonts w:ascii="Century Gothic" w:hAnsi="Century Gothic" w:eastAsia="Century Gothic" w:cs="Century Gothic"/>
              </w:rPr>
              <w:t xml:space="preserve">Your completed </w:t>
            </w:r>
            <w:proofErr w:type="spellStart"/>
            <w:r w:rsidRPr="1B81115F" w:rsidR="788DEFE0">
              <w:rPr>
                <w:rFonts w:ascii="Century Gothic" w:hAnsi="Century Gothic" w:eastAsia="Century Gothic" w:cs="Century Gothic"/>
              </w:rPr>
              <w:t>Jupyter</w:t>
            </w:r>
            <w:proofErr w:type="spellEnd"/>
            <w:r w:rsidRPr="1B81115F" w:rsidR="788DEFE0">
              <w:rPr>
                <w:rFonts w:ascii="Century Gothic" w:hAnsi="Century Gothic" w:eastAsia="Century Gothic" w:cs="Century Gothic"/>
              </w:rPr>
              <w:t xml:space="preserve"> notebook</w:t>
            </w:r>
          </w:p>
          <w:p w:rsidR="48E712FB" w:rsidP="48E712FB" w:rsidRDefault="48E712FB" w14:paraId="3B879BA6" w14:textId="6B52E2DE"/>
        </w:tc>
      </w:tr>
      <w:tr w:rsidR="4551CF3E" w:rsidTr="1B81115F" w14:paraId="01F724D5" w14:textId="77777777">
        <w:tc>
          <w:tcPr>
            <w:tcW w:w="9780" w:type="dxa"/>
            <w:shd w:val="clear" w:color="auto" w:fill="auto"/>
            <w:tcMar/>
          </w:tcPr>
          <w:p w:rsidR="4551CF3E" w:rsidP="1B81115F" w:rsidRDefault="46B3F838" w14:paraId="69328656" w14:textId="2835E1DF">
            <w:pPr>
              <w:rPr>
                <w:rFonts w:ascii="Century Gothic" w:hAnsi="Century Gothic" w:eastAsia="Century Gothic" w:cs="Century Gothic"/>
              </w:rPr>
            </w:pPr>
            <w:r w:rsidRPr="1B81115F" w:rsidR="31A598A3">
              <w:rPr>
                <w:rFonts w:ascii="Century Gothic" w:hAnsi="Century Gothic" w:eastAsia="Century Gothic" w:cs="Century Gothic"/>
                <w:b w:val="1"/>
                <w:bCs w:val="1"/>
              </w:rPr>
              <w:t>Time:</w:t>
            </w:r>
            <w:r w:rsidRPr="1B81115F" w:rsidR="47870DF3">
              <w:rPr>
                <w:rFonts w:ascii="Century Gothic" w:hAnsi="Century Gothic" w:eastAsia="Century Gothic" w:cs="Century Gothic"/>
                <w:b w:val="1"/>
                <w:bCs w:val="1"/>
              </w:rPr>
              <w:t xml:space="preserve"> </w:t>
            </w:r>
            <w:r w:rsidRPr="1B81115F" w:rsidR="47870DF3">
              <w:rPr>
                <w:rFonts w:ascii="Century Gothic" w:hAnsi="Century Gothic" w:eastAsia="Century Gothic" w:cs="Century Gothic"/>
              </w:rPr>
              <w:t xml:space="preserve">3hr (excluding </w:t>
            </w:r>
            <w:r w:rsidRPr="1B81115F" w:rsidR="47870DF3">
              <w:rPr>
                <w:rFonts w:ascii="Century Gothic" w:hAnsi="Century Gothic" w:eastAsia="Century Gothic" w:cs="Century Gothic"/>
              </w:rPr>
              <w:t>checkpoints</w:t>
            </w:r>
            <w:r w:rsidRPr="1B81115F" w:rsidR="47870DF3">
              <w:rPr>
                <w:rFonts w:ascii="Century Gothic" w:hAnsi="Century Gothic" w:eastAsia="Century Gothic" w:cs="Century Gothic"/>
              </w:rPr>
              <w:t>)</w:t>
            </w:r>
          </w:p>
        </w:tc>
      </w:tr>
      <w:tr w:rsidR="4551CF3E" w:rsidTr="1B81115F" w14:paraId="4B56C443" w14:textId="77777777">
        <w:tc>
          <w:tcPr>
            <w:tcW w:w="9780" w:type="dxa"/>
            <w:tcMar/>
          </w:tcPr>
          <w:p w:rsidR="4551CF3E" w:rsidP="4551CF3E" w:rsidRDefault="4551CF3E" w14:paraId="57A1780E" w14:textId="77777777">
            <w:pPr>
              <w:rPr>
                <w:rFonts w:ascii="Century Gothic" w:hAnsi="Century Gothic" w:eastAsia="Century Gothic" w:cs="Century Gothic"/>
                <w:b/>
                <w:bCs/>
                <w:color w:val="000000" w:themeColor="text1"/>
              </w:rPr>
            </w:pPr>
          </w:p>
          <w:p w:rsidR="00E44253" w:rsidP="00E44253" w:rsidRDefault="00E44253" w14:paraId="0D440DA7" w14:textId="55FBA16B">
            <w:pPr>
              <w:spacing w:before="8"/>
              <w:rPr>
                <w:rFonts w:ascii="Century Gothic" w:hAnsi="Century Gothic" w:eastAsia="Century Gothic" w:cs="Century Gothic"/>
                <w:color w:val="000000" w:themeColor="text1"/>
              </w:rPr>
            </w:pPr>
            <w:r w:rsidRPr="4A1D8C6C">
              <w:rPr>
                <w:rFonts w:ascii="Century Gothic" w:hAnsi="Century Gothic" w:eastAsia="Century Gothic" w:cs="Century Gothic"/>
                <w:color w:val="000000" w:themeColor="text1"/>
              </w:rPr>
              <w:t xml:space="preserve">Your client, </w:t>
            </w:r>
            <w:r>
              <w:rPr>
                <w:rFonts w:ascii="Century Gothic" w:hAnsi="Century Gothic" w:eastAsia="Century Gothic" w:cs="Century Gothic"/>
                <w:color w:val="000000" w:themeColor="text1"/>
              </w:rPr>
              <w:t>Transport for London (TfL), wish to improve the overall inventory efficiency</w:t>
            </w:r>
            <w:r w:rsidR="00D0507D">
              <w:rPr>
                <w:rFonts w:ascii="Century Gothic" w:hAnsi="Century Gothic" w:eastAsia="Century Gothic" w:cs="Century Gothic"/>
                <w:color w:val="000000" w:themeColor="text1"/>
              </w:rPr>
              <w:t xml:space="preserve"> for their London cycle hire scheme</w:t>
            </w:r>
            <w:r>
              <w:rPr>
                <w:rFonts w:ascii="Century Gothic" w:hAnsi="Century Gothic" w:eastAsia="Century Gothic" w:cs="Century Gothic"/>
                <w:color w:val="000000" w:themeColor="text1"/>
              </w:rPr>
              <w:t>. They</w:t>
            </w:r>
            <w:r w:rsidR="00A73060">
              <w:rPr>
                <w:rFonts w:ascii="Century Gothic" w:hAnsi="Century Gothic" w:eastAsia="Century Gothic" w:cs="Century Gothic"/>
                <w:color w:val="000000" w:themeColor="text1"/>
              </w:rPr>
              <w:t>’</w:t>
            </w:r>
            <w:r>
              <w:rPr>
                <w:rFonts w:ascii="Century Gothic" w:hAnsi="Century Gothic" w:eastAsia="Century Gothic" w:cs="Century Gothic"/>
                <w:color w:val="000000" w:themeColor="text1"/>
              </w:rPr>
              <w:t>re implementing a</w:t>
            </w:r>
            <w:r w:rsidR="006C76CA">
              <w:rPr>
                <w:rFonts w:ascii="Century Gothic" w:hAnsi="Century Gothic" w:eastAsia="Century Gothic" w:cs="Century Gothic"/>
                <w:color w:val="000000" w:themeColor="text1"/>
              </w:rPr>
              <w:t xml:space="preserve"> new inventory management process and </w:t>
            </w:r>
            <w:r w:rsidRPr="4A1D8C6C" w:rsidR="006C76CA">
              <w:rPr>
                <w:rFonts w:ascii="Century Gothic" w:hAnsi="Century Gothic" w:eastAsia="Century Gothic" w:cs="Century Gothic"/>
                <w:color w:val="000000" w:themeColor="text1"/>
              </w:rPr>
              <w:t>have recruited the help of Convvey, our fictional data agency</w:t>
            </w:r>
            <w:r w:rsidR="00363AB8">
              <w:rPr>
                <w:rFonts w:ascii="Century Gothic" w:hAnsi="Century Gothic" w:eastAsia="Century Gothic" w:cs="Century Gothic"/>
                <w:color w:val="000000" w:themeColor="text1"/>
              </w:rPr>
              <w:t>.</w:t>
            </w:r>
          </w:p>
          <w:p w:rsidR="00E44253" w:rsidP="00E44253" w:rsidRDefault="00E44253" w14:paraId="782EF646" w14:textId="77777777">
            <w:pPr>
              <w:spacing w:before="8"/>
              <w:rPr>
                <w:rFonts w:ascii="Century Gothic" w:hAnsi="Century Gothic" w:eastAsia="Century Gothic" w:cs="Century Gothic"/>
                <w:color w:val="000000" w:themeColor="text1"/>
              </w:rPr>
            </w:pPr>
          </w:p>
          <w:p w:rsidR="00F844E5" w:rsidP="4A1D8C6C" w:rsidRDefault="0069185E" w14:paraId="7F63039C" w14:textId="18D1E1D9">
            <w:pPr>
              <w:spacing w:before="8"/>
              <w:rPr>
                <w:rFonts w:ascii="Century Gothic" w:hAnsi="Century Gothic" w:eastAsia="Century Gothic" w:cs="Century Gothic"/>
                <w:color w:val="000000" w:themeColor="text1"/>
              </w:rPr>
            </w:pPr>
            <w:r>
              <w:rPr>
                <w:rFonts w:ascii="Century Gothic" w:hAnsi="Century Gothic" w:eastAsia="Century Gothic" w:cs="Century Gothic"/>
                <w:color w:val="000000" w:themeColor="text1"/>
              </w:rPr>
              <w:t>TfL</w:t>
            </w:r>
            <w:r w:rsidR="00E44253">
              <w:rPr>
                <w:rFonts w:ascii="Century Gothic" w:hAnsi="Century Gothic" w:eastAsia="Century Gothic" w:cs="Century Gothic"/>
                <w:color w:val="000000" w:themeColor="text1"/>
              </w:rPr>
              <w:t xml:space="preserve"> need to ensure their </w:t>
            </w:r>
            <w:r w:rsidR="00FF76A2">
              <w:rPr>
                <w:rFonts w:ascii="Century Gothic" w:hAnsi="Century Gothic" w:eastAsia="Century Gothic" w:cs="Century Gothic"/>
                <w:color w:val="000000" w:themeColor="text1"/>
              </w:rPr>
              <w:t>cycle</w:t>
            </w:r>
            <w:r w:rsidR="00E44253">
              <w:rPr>
                <w:rFonts w:ascii="Century Gothic" w:hAnsi="Century Gothic" w:eastAsia="Century Gothic" w:cs="Century Gothic"/>
                <w:color w:val="000000" w:themeColor="text1"/>
              </w:rPr>
              <w:t xml:space="preserve"> inventory levels meet customer demand for the coming year. </w:t>
            </w:r>
            <w:r w:rsidR="00BE3EE1">
              <w:rPr>
                <w:rFonts w:ascii="Century Gothic" w:hAnsi="Century Gothic" w:eastAsia="Century Gothic" w:cs="Century Gothic"/>
                <w:color w:val="000000" w:themeColor="text1"/>
              </w:rPr>
              <w:t>Your task is to answer</w:t>
            </w:r>
            <w:r w:rsidR="00F844E5">
              <w:rPr>
                <w:rFonts w:ascii="Century Gothic" w:hAnsi="Century Gothic" w:eastAsia="Century Gothic" w:cs="Century Gothic"/>
                <w:color w:val="000000" w:themeColor="text1"/>
              </w:rPr>
              <w:t xml:space="preserve"> </w:t>
            </w:r>
            <w:r w:rsidR="00A96BFF">
              <w:rPr>
                <w:rFonts w:ascii="Century Gothic" w:hAnsi="Century Gothic" w:eastAsia="Century Gothic" w:cs="Century Gothic"/>
                <w:color w:val="000000" w:themeColor="text1"/>
              </w:rPr>
              <w:t>TfL’s</w:t>
            </w:r>
            <w:r w:rsidR="00F844E5">
              <w:rPr>
                <w:rFonts w:ascii="Century Gothic" w:hAnsi="Century Gothic" w:eastAsia="Century Gothic" w:cs="Century Gothic"/>
                <w:color w:val="000000" w:themeColor="text1"/>
              </w:rPr>
              <w:t xml:space="preserve"> business question: </w:t>
            </w:r>
          </w:p>
          <w:p w:rsidR="00F844E5" w:rsidP="4A1D8C6C" w:rsidRDefault="00F844E5" w14:paraId="2EC2E76C" w14:textId="77777777">
            <w:pPr>
              <w:spacing w:before="8"/>
              <w:rPr>
                <w:rFonts w:ascii="Century Gothic" w:hAnsi="Century Gothic" w:eastAsia="Century Gothic" w:cs="Century Gothic"/>
                <w:color w:val="000000" w:themeColor="text1"/>
              </w:rPr>
            </w:pPr>
          </w:p>
          <w:p w:rsidR="6245D5B0" w:rsidP="005C5515" w:rsidRDefault="0086127E" w14:paraId="7CA9573D" w14:textId="1A59BCE4">
            <w:pPr>
              <w:spacing w:before="8"/>
              <w:rPr>
                <w:rFonts w:ascii="Century Gothic" w:hAnsi="Century Gothic" w:eastAsia="Century Gothic" w:cs="Century Gothic"/>
                <w:color w:val="000000" w:themeColor="text1"/>
              </w:rPr>
            </w:pPr>
            <w:r>
              <w:rPr>
                <w:rFonts w:ascii="Century Gothic" w:hAnsi="Century Gothic" w:eastAsia="Century Gothic" w:cs="Century Gothic"/>
                <w:color w:val="000000" w:themeColor="text1"/>
              </w:rPr>
              <w:t>‘</w:t>
            </w:r>
            <w:r w:rsidRPr="005C5515" w:rsidR="00F844E5">
              <w:rPr>
                <w:rFonts w:ascii="Century Gothic" w:hAnsi="Century Gothic" w:eastAsia="Century Gothic" w:cs="Century Gothic"/>
                <w:b/>
                <w:bCs/>
                <w:color w:val="000000" w:themeColor="text1"/>
              </w:rPr>
              <w:t xml:space="preserve">What is the </w:t>
            </w:r>
            <w:r w:rsidRPr="005C5515" w:rsidR="002F0D79">
              <w:rPr>
                <w:rFonts w:ascii="Century Gothic" w:hAnsi="Century Gothic" w:eastAsia="Century Gothic" w:cs="Century Gothic"/>
                <w:b/>
                <w:bCs/>
                <w:color w:val="000000" w:themeColor="text1"/>
              </w:rPr>
              <w:t>predict</w:t>
            </w:r>
            <w:r w:rsidRPr="005C5515" w:rsidR="00F844E5">
              <w:rPr>
                <w:rFonts w:ascii="Century Gothic" w:hAnsi="Century Gothic" w:eastAsia="Century Gothic" w:cs="Century Gothic"/>
                <w:b/>
                <w:bCs/>
                <w:color w:val="000000" w:themeColor="text1"/>
              </w:rPr>
              <w:t>ed</w:t>
            </w:r>
            <w:r w:rsidRPr="005C5515" w:rsidR="002F0D79">
              <w:rPr>
                <w:rFonts w:ascii="Century Gothic" w:hAnsi="Century Gothic" w:eastAsia="Century Gothic" w:cs="Century Gothic"/>
                <w:b/>
                <w:bCs/>
                <w:color w:val="000000" w:themeColor="text1"/>
              </w:rPr>
              <w:t xml:space="preserve"> demand for </w:t>
            </w:r>
            <w:r w:rsidR="002A0ECF">
              <w:rPr>
                <w:rFonts w:ascii="Century Gothic" w:hAnsi="Century Gothic" w:eastAsia="Century Gothic" w:cs="Century Gothic"/>
                <w:b/>
                <w:bCs/>
                <w:color w:val="000000" w:themeColor="text1"/>
              </w:rPr>
              <w:t>the London cycle hire scheme</w:t>
            </w:r>
            <w:r w:rsidRPr="005C5515" w:rsidR="00DF7386">
              <w:rPr>
                <w:rFonts w:ascii="Century Gothic" w:hAnsi="Century Gothic" w:eastAsia="Century Gothic" w:cs="Century Gothic"/>
                <w:b/>
                <w:bCs/>
                <w:color w:val="000000" w:themeColor="text1"/>
              </w:rPr>
              <w:t xml:space="preserve"> for the </w:t>
            </w:r>
            <w:r w:rsidRPr="728FF34A" w:rsidR="69A50158">
              <w:rPr>
                <w:rFonts w:ascii="Century Gothic" w:hAnsi="Century Gothic" w:eastAsia="Century Gothic" w:cs="Century Gothic"/>
                <w:b/>
                <w:bCs/>
                <w:color w:val="000000" w:themeColor="text1"/>
              </w:rPr>
              <w:t>next</w:t>
            </w:r>
            <w:r w:rsidRPr="005C5515">
              <w:rPr>
                <w:rFonts w:ascii="Century Gothic" w:hAnsi="Century Gothic" w:eastAsia="Century Gothic" w:cs="Century Gothic"/>
                <w:b/>
                <w:bCs/>
                <w:color w:val="000000" w:themeColor="text1"/>
              </w:rPr>
              <w:t xml:space="preserve"> 12-month period?</w:t>
            </w:r>
            <w:r>
              <w:rPr>
                <w:rFonts w:ascii="Century Gothic" w:hAnsi="Century Gothic" w:eastAsia="Century Gothic" w:cs="Century Gothic"/>
                <w:color w:val="000000" w:themeColor="text1"/>
              </w:rPr>
              <w:t>’</w:t>
            </w:r>
          </w:p>
          <w:p w:rsidR="5BB5D6DA" w:rsidP="5BB5D6DA" w:rsidRDefault="5BB5D6DA" w14:paraId="044C0148" w14:textId="3A7A1C7A">
            <w:pPr>
              <w:spacing w:before="8"/>
              <w:rPr>
                <w:rFonts w:ascii="Century Gothic" w:hAnsi="Century Gothic" w:eastAsia="Century Gothic" w:cs="Century Gothic"/>
                <w:color w:val="000000" w:themeColor="text1"/>
              </w:rPr>
            </w:pPr>
          </w:p>
          <w:p w:rsidR="67BA1E91" w:rsidP="5BB5D6DA" w:rsidRDefault="4B6BA7F8" w14:paraId="42AF3CBE" w14:textId="46AEF558">
            <w:pPr>
              <w:spacing w:before="8"/>
              <w:rPr>
                <w:rFonts w:ascii="Century Gothic" w:hAnsi="Century Gothic" w:eastAsia="Century Gothic" w:cs="Century Gothic"/>
                <w:color w:val="000000" w:themeColor="text1"/>
              </w:rPr>
            </w:pPr>
            <w:r w:rsidRPr="4BD059A9">
              <w:rPr>
                <w:rFonts w:ascii="Century Gothic" w:hAnsi="Century Gothic" w:eastAsia="Century Gothic" w:cs="Century Gothic"/>
                <w:color w:val="000000" w:themeColor="text1"/>
              </w:rPr>
              <w:t>To complete this task, f</w:t>
            </w:r>
            <w:r w:rsidRPr="4BD059A9" w:rsidR="01A61D82">
              <w:rPr>
                <w:rFonts w:ascii="Century Gothic" w:hAnsi="Century Gothic" w:eastAsia="Century Gothic" w:cs="Century Gothic"/>
                <w:color w:val="000000" w:themeColor="text1"/>
              </w:rPr>
              <w:t xml:space="preserve">ollow the instructions set out in </w:t>
            </w:r>
            <w:r w:rsidRPr="4BD059A9" w:rsidR="3B683438">
              <w:rPr>
                <w:rFonts w:ascii="Century Gothic" w:hAnsi="Century Gothic" w:eastAsia="Century Gothic" w:cs="Century Gothic"/>
                <w:color w:val="000000" w:themeColor="text1"/>
              </w:rPr>
              <w:t xml:space="preserve">parts </w:t>
            </w:r>
            <w:r w:rsidRPr="4BD059A9" w:rsidR="73048FF9">
              <w:rPr>
                <w:rFonts w:ascii="Century Gothic" w:hAnsi="Century Gothic" w:eastAsia="Century Gothic" w:cs="Century Gothic"/>
                <w:b/>
                <w:bCs/>
                <w:color w:val="000000" w:themeColor="text1"/>
              </w:rPr>
              <w:t>a</w:t>
            </w:r>
            <w:r w:rsidRPr="4BD059A9" w:rsidR="768FCB08">
              <w:rPr>
                <w:rFonts w:ascii="Century Gothic" w:hAnsi="Century Gothic" w:eastAsia="Century Gothic" w:cs="Century Gothic"/>
                <w:b/>
                <w:bCs/>
                <w:color w:val="000000" w:themeColor="text1"/>
              </w:rPr>
              <w:t>)</w:t>
            </w:r>
            <w:r w:rsidRPr="4BD059A9" w:rsidR="3B683438">
              <w:rPr>
                <w:rFonts w:ascii="Century Gothic" w:hAnsi="Century Gothic" w:eastAsia="Century Gothic" w:cs="Century Gothic"/>
                <w:color w:val="000000" w:themeColor="text1"/>
              </w:rPr>
              <w:t xml:space="preserve"> to</w:t>
            </w:r>
            <w:r w:rsidRPr="4BD059A9" w:rsidR="07F5CCC6">
              <w:rPr>
                <w:rFonts w:ascii="Century Gothic" w:hAnsi="Century Gothic" w:eastAsia="Century Gothic" w:cs="Century Gothic"/>
                <w:color w:val="000000" w:themeColor="text1"/>
              </w:rPr>
              <w:t xml:space="preserve"> </w:t>
            </w:r>
            <w:r w:rsidRPr="4BD059A9" w:rsidR="33170EFC">
              <w:rPr>
                <w:rFonts w:ascii="Century Gothic" w:hAnsi="Century Gothic" w:eastAsia="Century Gothic" w:cs="Century Gothic"/>
                <w:b/>
                <w:bCs/>
                <w:color w:val="000000" w:themeColor="text1"/>
              </w:rPr>
              <w:t>e</w:t>
            </w:r>
            <w:r w:rsidRPr="4BD059A9" w:rsidR="40EFEA01">
              <w:rPr>
                <w:rFonts w:ascii="Century Gothic" w:hAnsi="Century Gothic" w:eastAsia="Century Gothic" w:cs="Century Gothic"/>
                <w:b/>
                <w:bCs/>
                <w:color w:val="000000" w:themeColor="text1"/>
              </w:rPr>
              <w:t xml:space="preserve">) </w:t>
            </w:r>
            <w:r w:rsidRPr="4BD059A9" w:rsidR="40EFEA01">
              <w:rPr>
                <w:rFonts w:ascii="Century Gothic" w:hAnsi="Century Gothic" w:eastAsia="Century Gothic" w:cs="Century Gothic"/>
                <w:color w:val="000000" w:themeColor="text1"/>
              </w:rPr>
              <w:t>belo</w:t>
            </w:r>
            <w:r w:rsidRPr="4BD059A9">
              <w:rPr>
                <w:rFonts w:ascii="Century Gothic" w:hAnsi="Century Gothic" w:eastAsia="Century Gothic" w:cs="Century Gothic"/>
                <w:color w:val="000000" w:themeColor="text1"/>
              </w:rPr>
              <w:t>w.</w:t>
            </w:r>
          </w:p>
          <w:p w:rsidR="4551CF3E" w:rsidP="5BB5D6DA" w:rsidRDefault="4551CF3E" w14:paraId="475BA1EF" w14:textId="39921390">
            <w:pPr>
              <w:rPr>
                <w:rFonts w:ascii="Century Gothic" w:hAnsi="Century Gothic" w:eastAsia="Century Gothic" w:cs="Century Gothic"/>
                <w:b/>
                <w:bCs/>
              </w:rPr>
            </w:pPr>
          </w:p>
        </w:tc>
      </w:tr>
      <w:tr w:rsidRPr="000E5F3D" w:rsidR="003C70A4" w:rsidTr="1B81115F" w14:paraId="1BD3C19C" w14:textId="77777777">
        <w:tc>
          <w:tcPr>
            <w:tcW w:w="9780" w:type="dxa"/>
            <w:shd w:val="clear" w:color="auto" w:fill="EAF1DD" w:themeFill="accent3" w:themeFillTint="33"/>
            <w:tcMar/>
          </w:tcPr>
          <w:p w:rsidRPr="000E5F3D" w:rsidR="003C70A4" w:rsidP="5BB5D6DA" w:rsidRDefault="578667A9" w14:paraId="46801BFD" w14:textId="11899D9F">
            <w:pPr>
              <w:rPr>
                <w:rFonts w:ascii="Century Gothic" w:hAnsi="Century Gothic" w:eastAsia="Century Gothic" w:cs="Century Gothic"/>
                <w:b w:val="1"/>
                <w:bCs w:val="1"/>
              </w:rPr>
            </w:pPr>
            <w:r w:rsidRPr="1B81115F" w:rsidR="3E87D277">
              <w:rPr>
                <w:rFonts w:ascii="Century Gothic" w:hAnsi="Century Gothic" w:eastAsia="Century Gothic" w:cs="Century Gothic"/>
                <w:b w:val="1"/>
                <w:bCs w:val="1"/>
              </w:rPr>
              <w:t>a)</w:t>
            </w:r>
            <w:r w:rsidRPr="1B81115F" w:rsidR="7A4F7F98">
              <w:rPr>
                <w:rFonts w:ascii="Century Gothic" w:hAnsi="Century Gothic" w:eastAsia="Century Gothic" w:cs="Century Gothic"/>
                <w:b w:val="1"/>
                <w:bCs w:val="1"/>
              </w:rPr>
              <w:t xml:space="preserve"> Import </w:t>
            </w:r>
            <w:r w:rsidRPr="1B81115F" w:rsidR="5F988255">
              <w:rPr>
                <w:rFonts w:ascii="Century Gothic" w:hAnsi="Century Gothic" w:eastAsia="Century Gothic" w:cs="Century Gothic"/>
                <w:b w:val="1"/>
                <w:bCs w:val="1"/>
              </w:rPr>
              <w:t>and combine</w:t>
            </w:r>
            <w:r w:rsidRPr="1B81115F" w:rsidR="44364D1E">
              <w:rPr>
                <w:rFonts w:ascii="Century Gothic" w:hAnsi="Century Gothic" w:eastAsia="Century Gothic" w:cs="Century Gothic"/>
                <w:b w:val="1"/>
                <w:bCs w:val="1"/>
              </w:rPr>
              <w:t xml:space="preserve"> </w:t>
            </w:r>
            <w:r w:rsidRPr="1B81115F" w:rsidR="7A4F7F98">
              <w:rPr>
                <w:rFonts w:ascii="Century Gothic" w:hAnsi="Century Gothic" w:eastAsia="Century Gothic" w:cs="Century Gothic"/>
                <w:b w:val="1"/>
                <w:bCs w:val="1"/>
              </w:rPr>
              <w:t>the data - 5 mins</w:t>
            </w:r>
          </w:p>
          <w:p w:rsidRPr="000E5F3D" w:rsidR="003C70A4" w:rsidP="5BB5D6DA" w:rsidRDefault="003C70A4" w14:paraId="3BBEA52F" w14:textId="77777777">
            <w:pPr>
              <w:rPr>
                <w:rFonts w:ascii="Century Gothic" w:hAnsi="Century Gothic" w:eastAsia="Century Gothic" w:cs="Century Gothic"/>
                <w:b/>
                <w:bCs/>
              </w:rPr>
            </w:pPr>
          </w:p>
        </w:tc>
      </w:tr>
      <w:tr w:rsidRPr="000E5F3D" w:rsidR="003C70A4" w:rsidTr="1B81115F" w14:paraId="76CA296C" w14:textId="77777777">
        <w:tc>
          <w:tcPr>
            <w:tcW w:w="9780" w:type="dxa"/>
            <w:tcMar/>
          </w:tcPr>
          <w:p w:rsidRPr="000E5F3D" w:rsidR="003C70A4" w:rsidP="2086DDBB" w:rsidRDefault="44180022" w14:paraId="03212B3C" w14:textId="1F6830A1">
            <w:pPr>
              <w:rPr>
                <w:rFonts w:ascii="Century Gothic" w:hAnsi="Century Gothic" w:eastAsia="Century Gothic" w:cs="Century Gothic"/>
                <w:b/>
                <w:bCs/>
                <w:color w:val="000000" w:themeColor="text1"/>
              </w:rPr>
            </w:pPr>
            <w:r w:rsidRPr="2086DDBB">
              <w:rPr>
                <w:rFonts w:ascii="Century Gothic" w:hAnsi="Century Gothic" w:eastAsia="Century Gothic" w:cs="Century Gothic"/>
                <w:b/>
                <w:bCs/>
                <w:color w:val="000000" w:themeColor="text1"/>
              </w:rPr>
              <w:t>Instructions:</w:t>
            </w:r>
          </w:p>
          <w:p w:rsidRPr="00E95EB6" w:rsidR="003C70A4" w:rsidP="5BB5D6DA" w:rsidRDefault="44180022" w14:paraId="2A845239" w14:textId="42D6B37A">
            <w:pPr>
              <w:pStyle w:val="ListParagraph"/>
              <w:numPr>
                <w:ilvl w:val="0"/>
                <w:numId w:val="5"/>
              </w:numPr>
              <w:rPr>
                <w:rFonts w:ascii="Century Gothic" w:hAnsi="Century Gothic" w:eastAsia="Century Gothic" w:cs="Century Gothic"/>
                <w:color w:val="000000" w:themeColor="text1"/>
              </w:rPr>
            </w:pPr>
            <w:r w:rsidRPr="2086DDBB">
              <w:rPr>
                <w:rFonts w:ascii="Century Gothic" w:hAnsi="Century Gothic" w:eastAsia="Century Gothic" w:cs="Century Gothic"/>
              </w:rPr>
              <w:t xml:space="preserve">Access </w:t>
            </w:r>
            <w:r w:rsidRPr="2086DDBB" w:rsidR="00A157D2">
              <w:rPr>
                <w:rFonts w:ascii="Century Gothic" w:hAnsi="Century Gothic" w:eastAsia="Century Gothic" w:cs="Century Gothic"/>
                <w:b/>
                <w:bCs/>
              </w:rPr>
              <w:t xml:space="preserve">Jupyter </w:t>
            </w:r>
            <w:r w:rsidRPr="2086DDBB" w:rsidR="00AC0E74">
              <w:rPr>
                <w:rFonts w:ascii="Century Gothic" w:hAnsi="Century Gothic" w:eastAsia="Century Gothic" w:cs="Century Gothic"/>
                <w:b/>
                <w:bCs/>
              </w:rPr>
              <w:t>N</w:t>
            </w:r>
            <w:r w:rsidRPr="2086DDBB" w:rsidR="00A157D2">
              <w:rPr>
                <w:rFonts w:ascii="Century Gothic" w:hAnsi="Century Gothic" w:eastAsia="Century Gothic" w:cs="Century Gothic"/>
                <w:b/>
                <w:bCs/>
              </w:rPr>
              <w:t>otebook</w:t>
            </w:r>
            <w:r w:rsidRPr="2086DDBB">
              <w:rPr>
                <w:rFonts w:ascii="Century Gothic" w:hAnsi="Century Gothic" w:eastAsia="Century Gothic" w:cs="Century Gothic"/>
              </w:rPr>
              <w:t xml:space="preserve"> using the remote desktop environment (RDE)</w:t>
            </w:r>
          </w:p>
          <w:p w:rsidR="65FBBC08" w:rsidP="5BB5D6DA" w:rsidRDefault="0E936E80" w14:paraId="1434E342" w14:textId="520EC680">
            <w:pPr>
              <w:pStyle w:val="ListParagraph"/>
              <w:numPr>
                <w:ilvl w:val="0"/>
                <w:numId w:val="5"/>
              </w:numPr>
              <w:rPr>
                <w:rFonts w:ascii="Century Gothic" w:hAnsi="Century Gothic" w:eastAsia="Century Gothic" w:cs="Century Gothic"/>
                <w:color w:val="000000" w:themeColor="text1"/>
              </w:rPr>
            </w:pPr>
            <w:r w:rsidRPr="48E712FB">
              <w:rPr>
                <w:rFonts w:ascii="Century Gothic" w:hAnsi="Century Gothic" w:eastAsia="Century Gothic" w:cs="Century Gothic"/>
              </w:rPr>
              <w:t xml:space="preserve">Set the Mod </w:t>
            </w:r>
            <w:r w:rsidRPr="48E712FB" w:rsidR="1BF6DE2B">
              <w:rPr>
                <w:rFonts w:ascii="Century Gothic" w:hAnsi="Century Gothic" w:eastAsia="Century Gothic" w:cs="Century Gothic"/>
              </w:rPr>
              <w:t>5</w:t>
            </w:r>
            <w:r w:rsidRPr="48E712FB">
              <w:rPr>
                <w:rFonts w:ascii="Century Gothic" w:hAnsi="Century Gothic" w:eastAsia="Century Gothic" w:cs="Century Gothic"/>
              </w:rPr>
              <w:t xml:space="preserve"> </w:t>
            </w:r>
            <w:r w:rsidRPr="48E712FB" w:rsidR="018A6CBA">
              <w:rPr>
                <w:rFonts w:ascii="Century Gothic" w:hAnsi="Century Gothic" w:eastAsia="Century Gothic" w:cs="Century Gothic"/>
              </w:rPr>
              <w:t>F</w:t>
            </w:r>
            <w:r w:rsidRPr="48E712FB">
              <w:rPr>
                <w:rFonts w:ascii="Century Gothic" w:hAnsi="Century Gothic" w:eastAsia="Century Gothic" w:cs="Century Gothic"/>
              </w:rPr>
              <w:t xml:space="preserve">usion </w:t>
            </w:r>
            <w:r w:rsidRPr="48E712FB" w:rsidR="018A6CBA">
              <w:rPr>
                <w:rFonts w:ascii="Century Gothic" w:hAnsi="Century Gothic" w:eastAsia="Century Gothic" w:cs="Century Gothic"/>
              </w:rPr>
              <w:t>D</w:t>
            </w:r>
            <w:r w:rsidRPr="48E712FB">
              <w:rPr>
                <w:rFonts w:ascii="Century Gothic" w:hAnsi="Century Gothic" w:eastAsia="Century Gothic" w:cs="Century Gothic"/>
              </w:rPr>
              <w:t xml:space="preserve">ay folder as your default folder in </w:t>
            </w:r>
            <w:r w:rsidRPr="48E712FB" w:rsidR="321EFD82">
              <w:rPr>
                <w:rFonts w:ascii="Century Gothic" w:hAnsi="Century Gothic" w:eastAsia="Century Gothic" w:cs="Century Gothic"/>
              </w:rPr>
              <w:t xml:space="preserve">Jupyter </w:t>
            </w:r>
            <w:r w:rsidRPr="48E712FB" w:rsidR="018A6CBA">
              <w:rPr>
                <w:rFonts w:ascii="Century Gothic" w:hAnsi="Century Gothic" w:eastAsia="Century Gothic" w:cs="Century Gothic"/>
              </w:rPr>
              <w:t>N</w:t>
            </w:r>
            <w:r w:rsidRPr="48E712FB" w:rsidR="321EFD82">
              <w:rPr>
                <w:rFonts w:ascii="Century Gothic" w:hAnsi="Century Gothic" w:eastAsia="Century Gothic" w:cs="Century Gothic"/>
              </w:rPr>
              <w:t>otebook</w:t>
            </w:r>
          </w:p>
          <w:p w:rsidR="62221BCC" w:rsidP="5BB5D6DA" w:rsidRDefault="5BFC3E96" w14:paraId="58BA47F4" w14:textId="272AA1FA">
            <w:pPr>
              <w:pStyle w:val="ListParagraph"/>
              <w:numPr>
                <w:ilvl w:val="0"/>
                <w:numId w:val="5"/>
              </w:numPr>
              <w:rPr>
                <w:rFonts w:ascii="Century Gothic" w:hAnsi="Century Gothic" w:eastAsia="Century Gothic" w:cs="Century Gothic"/>
                <w:color w:val="000000" w:themeColor="text1"/>
              </w:rPr>
            </w:pPr>
            <w:r w:rsidRPr="48E712FB">
              <w:rPr>
                <w:rFonts w:ascii="Century Gothic" w:hAnsi="Century Gothic" w:eastAsia="Century Gothic" w:cs="Century Gothic"/>
              </w:rPr>
              <w:t xml:space="preserve">Open the </w:t>
            </w:r>
            <w:r w:rsidRPr="48E712FB" w:rsidR="63BDBF72">
              <w:rPr>
                <w:rFonts w:ascii="Century Gothic" w:hAnsi="Century Gothic" w:eastAsia="Century Gothic" w:cs="Century Gothic"/>
              </w:rPr>
              <w:t>Python</w:t>
            </w:r>
            <w:r w:rsidRPr="48E712FB">
              <w:rPr>
                <w:rFonts w:ascii="Century Gothic" w:hAnsi="Century Gothic" w:eastAsia="Century Gothic" w:cs="Century Gothic"/>
              </w:rPr>
              <w:t xml:space="preserve"> script file </w:t>
            </w:r>
            <w:r w:rsidRPr="48E712FB">
              <w:rPr>
                <w:rFonts w:ascii="Century Gothic" w:hAnsi="Century Gothic" w:eastAsia="Century Gothic" w:cs="Century Gothic"/>
                <w:b/>
                <w:bCs/>
              </w:rPr>
              <w:t xml:space="preserve">Module </w:t>
            </w:r>
            <w:r w:rsidRPr="48E712FB" w:rsidR="63BDBF72">
              <w:rPr>
                <w:rFonts w:ascii="Century Gothic" w:hAnsi="Century Gothic" w:eastAsia="Century Gothic" w:cs="Century Gothic"/>
                <w:b/>
                <w:bCs/>
              </w:rPr>
              <w:t>5</w:t>
            </w:r>
            <w:r w:rsidRPr="48E712FB">
              <w:rPr>
                <w:rFonts w:ascii="Century Gothic" w:hAnsi="Century Gothic" w:eastAsia="Century Gothic" w:cs="Century Gothic"/>
                <w:b/>
                <w:bCs/>
              </w:rPr>
              <w:t xml:space="preserve"> Fusion Day.</w:t>
            </w:r>
            <w:r w:rsidRPr="48E712FB" w:rsidR="32070669">
              <w:rPr>
                <w:rFonts w:ascii="Century Gothic" w:hAnsi="Century Gothic" w:eastAsia="Century Gothic" w:cs="Century Gothic"/>
                <w:b/>
                <w:bCs/>
              </w:rPr>
              <w:t>i</w:t>
            </w:r>
            <w:r w:rsidRPr="48E712FB" w:rsidR="547E66D0">
              <w:rPr>
                <w:rFonts w:ascii="Century Gothic" w:hAnsi="Century Gothic" w:eastAsia="Century Gothic" w:cs="Century Gothic"/>
                <w:b/>
                <w:bCs/>
              </w:rPr>
              <w:t>py</w:t>
            </w:r>
            <w:r w:rsidRPr="48E712FB" w:rsidR="32070669">
              <w:rPr>
                <w:rFonts w:ascii="Century Gothic" w:hAnsi="Century Gothic" w:eastAsia="Century Gothic" w:cs="Century Gothic"/>
                <w:b/>
                <w:bCs/>
              </w:rPr>
              <w:t>nb</w:t>
            </w:r>
            <w:r w:rsidRPr="48E712FB" w:rsidR="236101A5">
              <w:rPr>
                <w:rFonts w:ascii="Century Gothic" w:hAnsi="Century Gothic" w:eastAsia="Century Gothic" w:cs="Century Gothic"/>
                <w:b/>
                <w:bCs/>
              </w:rPr>
              <w:t xml:space="preserve"> </w:t>
            </w:r>
          </w:p>
          <w:p w:rsidR="2C6A8AB3" w:rsidP="470EB484" w:rsidRDefault="667205A6" w14:paraId="5C5FBE61" w14:textId="5D88299D">
            <w:pPr>
              <w:pStyle w:val="ListParagraph"/>
              <w:numPr>
                <w:ilvl w:val="0"/>
                <w:numId w:val="5"/>
              </w:numPr>
              <w:rPr>
                <w:rFonts w:ascii="Century Gothic" w:hAnsi="Century Gothic" w:eastAsia="Century Gothic" w:cs="Century Gothic"/>
                <w:color w:val="000000" w:themeColor="text1"/>
              </w:rPr>
            </w:pPr>
            <w:r w:rsidRPr="066DA6CE">
              <w:rPr>
                <w:rFonts w:ascii="Century Gothic" w:hAnsi="Century Gothic" w:eastAsia="Century Gothic" w:cs="Century Gothic"/>
              </w:rPr>
              <w:t>Install</w:t>
            </w:r>
            <w:r w:rsidRPr="066DA6CE" w:rsidR="2EEC3A89">
              <w:rPr>
                <w:rFonts w:ascii="Century Gothic" w:hAnsi="Century Gothic" w:eastAsia="Century Gothic" w:cs="Century Gothic"/>
              </w:rPr>
              <w:t xml:space="preserve"> and load the </w:t>
            </w:r>
            <w:r w:rsidRPr="066DA6CE" w:rsidR="422F8FD6">
              <w:rPr>
                <w:rFonts w:ascii="Century Gothic" w:hAnsi="Century Gothic" w:eastAsia="Century Gothic" w:cs="Century Gothic"/>
              </w:rPr>
              <w:t>Python libraries</w:t>
            </w:r>
          </w:p>
          <w:p w:rsidRPr="000E5F3D" w:rsidR="003C70A4" w:rsidP="5BB5D6DA" w:rsidRDefault="44180022" w14:paraId="31531BBE" w14:textId="3F01C4D7">
            <w:pPr>
              <w:pStyle w:val="ListParagraph"/>
              <w:numPr>
                <w:ilvl w:val="0"/>
                <w:numId w:val="5"/>
              </w:numPr>
              <w:rPr>
                <w:rFonts w:ascii="Century Gothic" w:hAnsi="Century Gothic" w:eastAsia="Century Gothic" w:cs="Century Gothic"/>
                <w:color w:val="000000" w:themeColor="text1"/>
              </w:rPr>
            </w:pPr>
            <w:r w:rsidRPr="2086DDBB">
              <w:rPr>
                <w:rFonts w:ascii="Century Gothic" w:hAnsi="Century Gothic" w:eastAsia="Century Gothic" w:cs="Century Gothic"/>
                <w:color w:val="000000" w:themeColor="text1"/>
              </w:rPr>
              <w:t xml:space="preserve">From the </w:t>
            </w:r>
            <w:r w:rsidRPr="2086DDBB">
              <w:rPr>
                <w:rFonts w:ascii="Century Gothic" w:hAnsi="Century Gothic" w:eastAsia="Century Gothic" w:cs="Century Gothic"/>
                <w:b/>
                <w:bCs/>
                <w:color w:val="000000" w:themeColor="text1"/>
              </w:rPr>
              <w:t xml:space="preserve">Mod </w:t>
            </w:r>
            <w:r w:rsidRPr="2086DDBB" w:rsidR="0038028E">
              <w:rPr>
                <w:rFonts w:ascii="Century Gothic" w:hAnsi="Century Gothic" w:eastAsia="Century Gothic" w:cs="Century Gothic"/>
                <w:b/>
                <w:bCs/>
                <w:color w:val="000000" w:themeColor="text1"/>
              </w:rPr>
              <w:t>5</w:t>
            </w:r>
            <w:r w:rsidRPr="2086DDBB">
              <w:rPr>
                <w:rFonts w:ascii="Century Gothic" w:hAnsi="Century Gothic" w:eastAsia="Century Gothic" w:cs="Century Gothic"/>
                <w:b/>
                <w:bCs/>
                <w:color w:val="000000" w:themeColor="text1"/>
              </w:rPr>
              <w:t xml:space="preserve"> Fusion </w:t>
            </w:r>
            <w:r w:rsidRPr="2086DDBB" w:rsidR="00AD3124">
              <w:rPr>
                <w:rFonts w:ascii="Century Gothic" w:hAnsi="Century Gothic" w:eastAsia="Century Gothic" w:cs="Century Gothic"/>
                <w:b/>
                <w:bCs/>
                <w:color w:val="000000" w:themeColor="text1"/>
              </w:rPr>
              <w:t>D</w:t>
            </w:r>
            <w:r w:rsidRPr="2086DDBB">
              <w:rPr>
                <w:rFonts w:ascii="Century Gothic" w:hAnsi="Century Gothic" w:eastAsia="Century Gothic" w:cs="Century Gothic"/>
                <w:b/>
                <w:bCs/>
                <w:color w:val="000000" w:themeColor="text1"/>
              </w:rPr>
              <w:t>ay folder</w:t>
            </w:r>
            <w:r w:rsidRPr="2086DDBB">
              <w:rPr>
                <w:rFonts w:ascii="Century Gothic" w:hAnsi="Century Gothic" w:eastAsia="Century Gothic" w:cs="Century Gothic"/>
                <w:color w:val="000000" w:themeColor="text1"/>
              </w:rPr>
              <w:t xml:space="preserve">, import </w:t>
            </w:r>
            <w:r w:rsidRPr="2086DDBB" w:rsidR="00F0765B">
              <w:rPr>
                <w:rFonts w:ascii="Century Gothic" w:hAnsi="Century Gothic" w:eastAsia="Century Gothic" w:cs="Century Gothic"/>
                <w:color w:val="000000" w:themeColor="text1"/>
              </w:rPr>
              <w:t xml:space="preserve">the </w:t>
            </w:r>
            <w:r w:rsidRPr="2086DDBB" w:rsidR="0038028E">
              <w:rPr>
                <w:rFonts w:ascii="Century Gothic" w:hAnsi="Century Gothic" w:eastAsia="Century Gothic" w:cs="Century Gothic"/>
                <w:color w:val="000000" w:themeColor="text1"/>
              </w:rPr>
              <w:t>Excel</w:t>
            </w:r>
            <w:r w:rsidRPr="2086DDBB">
              <w:rPr>
                <w:rFonts w:ascii="Century Gothic" w:hAnsi="Century Gothic" w:eastAsia="Century Gothic" w:cs="Century Gothic"/>
                <w:color w:val="000000" w:themeColor="text1"/>
              </w:rPr>
              <w:t xml:space="preserve"> files </w:t>
            </w:r>
            <w:r w:rsidRPr="2086DDBB" w:rsidR="00DAA9AF">
              <w:rPr>
                <w:rFonts w:ascii="Century Gothic" w:hAnsi="Century Gothic" w:eastAsia="Century Gothic" w:cs="Century Gothic"/>
                <w:color w:val="000000" w:themeColor="text1"/>
              </w:rPr>
              <w:t>listed below</w:t>
            </w:r>
            <w:r w:rsidRPr="2086DDBB" w:rsidR="355E5885">
              <w:rPr>
                <w:rFonts w:ascii="Century Gothic" w:hAnsi="Century Gothic" w:eastAsia="Century Gothic" w:cs="Century Gothic"/>
                <w:color w:val="000000" w:themeColor="text1"/>
              </w:rPr>
              <w:t xml:space="preserve"> </w:t>
            </w:r>
            <w:r w:rsidRPr="2086DDBB">
              <w:rPr>
                <w:rFonts w:ascii="Century Gothic" w:hAnsi="Century Gothic" w:eastAsia="Century Gothic" w:cs="Century Gothic"/>
                <w:color w:val="000000" w:themeColor="text1"/>
              </w:rPr>
              <w:t xml:space="preserve">into the </w:t>
            </w:r>
            <w:r w:rsidRPr="2086DDBB" w:rsidR="00F0765B">
              <w:rPr>
                <w:rFonts w:ascii="Century Gothic" w:hAnsi="Century Gothic" w:eastAsia="Century Gothic" w:cs="Century Gothic"/>
                <w:color w:val="000000" w:themeColor="text1"/>
              </w:rPr>
              <w:t xml:space="preserve">Jupyter </w:t>
            </w:r>
            <w:r w:rsidRPr="2086DDBB" w:rsidR="0017084B">
              <w:rPr>
                <w:rFonts w:ascii="Century Gothic" w:hAnsi="Century Gothic" w:eastAsia="Century Gothic" w:cs="Century Gothic"/>
                <w:color w:val="000000" w:themeColor="text1"/>
              </w:rPr>
              <w:t>N</w:t>
            </w:r>
            <w:r w:rsidRPr="2086DDBB" w:rsidR="00F0765B">
              <w:rPr>
                <w:rFonts w:ascii="Century Gothic" w:hAnsi="Century Gothic" w:eastAsia="Century Gothic" w:cs="Century Gothic"/>
                <w:color w:val="000000" w:themeColor="text1"/>
              </w:rPr>
              <w:t>otebook</w:t>
            </w:r>
            <w:r w:rsidRPr="2086DDBB">
              <w:rPr>
                <w:rFonts w:ascii="Century Gothic" w:hAnsi="Century Gothic" w:eastAsia="Century Gothic" w:cs="Century Gothic"/>
                <w:color w:val="000000" w:themeColor="text1"/>
              </w:rPr>
              <w:t xml:space="preserve"> working environment</w:t>
            </w:r>
            <w:r w:rsidRPr="2086DDBB" w:rsidR="599E0BAE">
              <w:rPr>
                <w:rFonts w:ascii="Century Gothic" w:hAnsi="Century Gothic" w:eastAsia="Century Gothic" w:cs="Century Gothic"/>
                <w:color w:val="000000" w:themeColor="text1"/>
              </w:rPr>
              <w:t>:</w:t>
            </w:r>
          </w:p>
          <w:p w:rsidR="4B987FD3" w:rsidP="5BB5D6DA" w:rsidRDefault="00867936" w14:paraId="634238D6" w14:textId="001035BA">
            <w:pPr>
              <w:pStyle w:val="ListParagraph"/>
              <w:numPr>
                <w:ilvl w:val="1"/>
                <w:numId w:val="5"/>
              </w:numPr>
              <w:rPr>
                <w:rFonts w:ascii="Century Gothic" w:hAnsi="Century Gothic" w:eastAsia="Century Gothic" w:cs="Century Gothic"/>
                <w:color w:val="000000" w:themeColor="text1"/>
              </w:rPr>
            </w:pPr>
            <w:r>
              <w:rPr>
                <w:rFonts w:ascii="Century Gothic" w:hAnsi="Century Gothic" w:eastAsia="Century Gothic" w:cs="Century Gothic"/>
                <w:color w:val="000000" w:themeColor="text1"/>
              </w:rPr>
              <w:t>Bike_data_2021_part1.xls</w:t>
            </w:r>
            <w:r w:rsidR="007306A4">
              <w:rPr>
                <w:rFonts w:ascii="Century Gothic" w:hAnsi="Century Gothic" w:eastAsia="Century Gothic" w:cs="Century Gothic"/>
                <w:color w:val="000000" w:themeColor="text1"/>
              </w:rPr>
              <w:t>x</w:t>
            </w:r>
          </w:p>
          <w:p w:rsidR="007306A4" w:rsidP="007306A4" w:rsidRDefault="007306A4" w14:paraId="7EAC7AC3" w14:textId="0BE079A1">
            <w:pPr>
              <w:pStyle w:val="ListParagraph"/>
              <w:numPr>
                <w:ilvl w:val="1"/>
                <w:numId w:val="5"/>
              </w:numPr>
              <w:rPr>
                <w:rFonts w:ascii="Century Gothic" w:hAnsi="Century Gothic" w:eastAsia="Century Gothic" w:cs="Century Gothic"/>
                <w:color w:val="000000" w:themeColor="text1"/>
              </w:rPr>
            </w:pPr>
            <w:r>
              <w:rPr>
                <w:rFonts w:ascii="Century Gothic" w:hAnsi="Century Gothic" w:eastAsia="Century Gothic" w:cs="Century Gothic"/>
                <w:color w:val="000000" w:themeColor="text1"/>
              </w:rPr>
              <w:t>Bike_data_2021_part2.xlsx</w:t>
            </w:r>
          </w:p>
          <w:p w:rsidRPr="000E5F3D" w:rsidR="003C70A4" w:rsidP="5BB5D6DA" w:rsidRDefault="49F2D16B" w14:paraId="57E7A46D" w14:textId="4E361674">
            <w:pPr>
              <w:pStyle w:val="ListParagraph"/>
              <w:numPr>
                <w:ilvl w:val="0"/>
                <w:numId w:val="5"/>
              </w:numPr>
              <w:spacing w:before="8"/>
              <w:rPr>
                <w:rFonts w:ascii="Century Gothic" w:hAnsi="Century Gothic" w:eastAsia="Century Gothic" w:cs="Century Gothic"/>
              </w:rPr>
            </w:pPr>
            <w:r w:rsidRPr="5BB5D6DA">
              <w:rPr>
                <w:rFonts w:ascii="Century Gothic" w:hAnsi="Century Gothic" w:eastAsia="Century Gothic" w:cs="Century Gothic"/>
              </w:rPr>
              <w:t xml:space="preserve">Combine the </w:t>
            </w:r>
            <w:r w:rsidR="007306A4">
              <w:rPr>
                <w:rFonts w:ascii="Century Gothic" w:hAnsi="Century Gothic" w:eastAsia="Century Gothic" w:cs="Century Gothic"/>
              </w:rPr>
              <w:t>two imported</w:t>
            </w:r>
            <w:r w:rsidRPr="5BB5D6DA">
              <w:rPr>
                <w:rFonts w:ascii="Century Gothic" w:hAnsi="Century Gothic" w:eastAsia="Century Gothic" w:cs="Century Gothic"/>
              </w:rPr>
              <w:t xml:space="preserve"> datasets</w:t>
            </w:r>
            <w:r w:rsidR="007306A4">
              <w:rPr>
                <w:rFonts w:ascii="Century Gothic" w:hAnsi="Century Gothic" w:eastAsia="Century Gothic" w:cs="Century Gothic"/>
              </w:rPr>
              <w:t xml:space="preserve"> listed above</w:t>
            </w:r>
            <w:r w:rsidRPr="5BB5D6DA">
              <w:rPr>
                <w:rFonts w:ascii="Century Gothic" w:hAnsi="Century Gothic" w:eastAsia="Century Gothic" w:cs="Century Gothic"/>
              </w:rPr>
              <w:t xml:space="preserve"> to create one dataset for analysis</w:t>
            </w:r>
          </w:p>
          <w:p w:rsidR="5EF264BE" w:rsidP="5D3B1AC6" w:rsidRDefault="5EF264BE" w14:paraId="168C4FCC" w14:textId="39343B1B">
            <w:pPr>
              <w:pStyle w:val="ListParagraph"/>
              <w:numPr>
                <w:ilvl w:val="1"/>
                <w:numId w:val="4"/>
              </w:numPr>
              <w:spacing w:before="8" w:line="259" w:lineRule="auto"/>
              <w:rPr>
                <w:rFonts w:asciiTheme="minorHAnsi" w:hAnsiTheme="minorHAnsi" w:eastAsiaTheme="minorEastAsia" w:cstheme="minorBidi"/>
              </w:rPr>
            </w:pPr>
            <w:r w:rsidRPr="5D3B1AC6">
              <w:rPr>
                <w:rFonts w:ascii="Century Gothic" w:hAnsi="Century Gothic" w:eastAsia="Century Gothic" w:cs="Century Gothic"/>
              </w:rPr>
              <w:t>Save the newly combined dataset</w:t>
            </w:r>
            <w:r w:rsidRPr="5D3B1AC6" w:rsidR="015A4653">
              <w:rPr>
                <w:rFonts w:ascii="Century Gothic" w:hAnsi="Century Gothic" w:eastAsia="Century Gothic" w:cs="Century Gothic"/>
              </w:rPr>
              <w:t xml:space="preserve"> </w:t>
            </w:r>
            <w:r w:rsidRPr="5D3B1AC6" w:rsidR="206E9F53">
              <w:rPr>
                <w:rFonts w:ascii="Century Gothic" w:hAnsi="Century Gothic" w:eastAsia="Century Gothic" w:cs="Century Gothic"/>
              </w:rPr>
              <w:t>with the name ‘df’</w:t>
            </w:r>
          </w:p>
          <w:p w:rsidRPr="00872D15" w:rsidR="00872D15" w:rsidP="00872D15" w:rsidRDefault="00872D15" w14:paraId="43538961" w14:textId="27A6732B">
            <w:pPr>
              <w:spacing w:before="8"/>
              <w:rPr>
                <w:rFonts w:ascii="Century Gothic" w:hAnsi="Century Gothic" w:eastAsia="Century Gothic" w:cs="Century Gothic"/>
              </w:rPr>
            </w:pPr>
          </w:p>
        </w:tc>
      </w:tr>
      <w:tr w:rsidRPr="000E5F3D" w:rsidR="00F42DC2" w:rsidTr="1B81115F" w14:paraId="071845CF" w14:textId="77777777">
        <w:tc>
          <w:tcPr>
            <w:tcW w:w="9780" w:type="dxa"/>
            <w:shd w:val="clear" w:color="auto" w:fill="EAF1DD" w:themeFill="accent3" w:themeFillTint="33"/>
            <w:tcMar/>
          </w:tcPr>
          <w:p w:rsidRPr="000E5F3D" w:rsidR="00F42DC2" w:rsidP="00B6045A" w:rsidRDefault="19DFC424" w14:paraId="37DEFE8C" w14:textId="791B7390">
            <w:pPr>
              <w:rPr>
                <w:rFonts w:ascii="Century Gothic" w:hAnsi="Century Gothic" w:eastAsia="Century Gothic" w:cs="Century Gothic"/>
                <w:b w:val="1"/>
                <w:bCs w:val="1"/>
              </w:rPr>
            </w:pPr>
            <w:r w:rsidRPr="1A868015" w:rsidR="313D862C">
              <w:rPr>
                <w:rFonts w:ascii="Century Gothic" w:hAnsi="Century Gothic" w:eastAsia="Century Gothic" w:cs="Century Gothic"/>
                <w:b w:val="1"/>
                <w:bCs w:val="1"/>
              </w:rPr>
              <w:t>b) Da</w:t>
            </w:r>
            <w:r w:rsidRPr="1A868015" w:rsidR="656BACB8">
              <w:rPr>
                <w:rFonts w:ascii="Century Gothic" w:hAnsi="Century Gothic" w:eastAsia="Century Gothic" w:cs="Century Gothic"/>
                <w:b w:val="1"/>
                <w:bCs w:val="1"/>
              </w:rPr>
              <w:t>ta</w:t>
            </w:r>
            <w:r w:rsidRPr="1A868015" w:rsidR="2101907D">
              <w:rPr>
                <w:rFonts w:ascii="Century Gothic" w:hAnsi="Century Gothic" w:eastAsia="Century Gothic" w:cs="Century Gothic"/>
                <w:b w:val="1"/>
                <w:bCs w:val="1"/>
              </w:rPr>
              <w:t xml:space="preserve"> preparation - 1hr</w:t>
            </w:r>
          </w:p>
          <w:p w:rsidRPr="000E5F3D" w:rsidR="00F42DC2" w:rsidP="5BB5D6DA" w:rsidRDefault="00F42DC2" w14:paraId="0EA832F2" w14:textId="00D820D9">
            <w:pPr>
              <w:spacing w:before="8"/>
              <w:rPr>
                <w:rFonts w:ascii="Century Gothic" w:hAnsi="Century Gothic" w:eastAsia="Century Gothic" w:cs="Century Gothic"/>
                <w:b/>
                <w:bCs/>
              </w:rPr>
            </w:pPr>
          </w:p>
        </w:tc>
      </w:tr>
      <w:tr w:rsidRPr="000E5F3D" w:rsidR="00BB1FFB" w:rsidTr="1B81115F" w14:paraId="13A46853" w14:textId="77777777">
        <w:tc>
          <w:tcPr>
            <w:tcW w:w="9780" w:type="dxa"/>
            <w:tcMar/>
          </w:tcPr>
          <w:p w:rsidRPr="000E5F3D" w:rsidR="00BB1FFB" w:rsidP="2086DDBB" w:rsidRDefault="6B2F81CF" w14:paraId="69B819C7" w14:textId="7D2EFC83">
            <w:pPr>
              <w:spacing w:before="8"/>
              <w:rPr>
                <w:rFonts w:ascii="Century Gothic" w:hAnsi="Century Gothic" w:eastAsia="Century Gothic" w:cs="Century Gothic"/>
                <w:b/>
                <w:bCs/>
              </w:rPr>
            </w:pPr>
            <w:r w:rsidRPr="2086DDBB">
              <w:rPr>
                <w:rFonts w:ascii="Century Gothic" w:hAnsi="Century Gothic" w:eastAsia="Century Gothic" w:cs="Century Gothic"/>
                <w:b/>
                <w:bCs/>
              </w:rPr>
              <w:t>Instructions:</w:t>
            </w:r>
          </w:p>
          <w:p w:rsidR="0001101E" w:rsidP="0001101E" w:rsidRDefault="0F4AB910" w14:paraId="7ED9446A" w14:textId="52FEBE1A">
            <w:pPr>
              <w:pStyle w:val="ListParagraph"/>
              <w:numPr>
                <w:ilvl w:val="0"/>
                <w:numId w:val="8"/>
              </w:numPr>
              <w:spacing w:before="8"/>
              <w:rPr>
                <w:rFonts w:ascii="Century Gothic" w:hAnsi="Century Gothic" w:eastAsia="Century Gothic" w:cs="Century Gothic"/>
              </w:rPr>
            </w:pPr>
            <w:r w:rsidRPr="5BB5D6DA">
              <w:rPr>
                <w:rFonts w:ascii="Century Gothic" w:hAnsi="Century Gothic" w:eastAsia="Century Gothic" w:cs="Century Gothic"/>
              </w:rPr>
              <w:t xml:space="preserve">Carry out </w:t>
            </w:r>
            <w:r w:rsidRPr="5BB5D6DA">
              <w:rPr>
                <w:rFonts w:ascii="Century Gothic" w:hAnsi="Century Gothic" w:eastAsia="Century Gothic" w:cs="Century Gothic"/>
                <w:b/>
                <w:bCs/>
              </w:rPr>
              <w:t>data quality checks</w:t>
            </w:r>
            <w:r w:rsidRPr="5BB5D6DA" w:rsidR="027D0631">
              <w:rPr>
                <w:rFonts w:ascii="Century Gothic" w:hAnsi="Century Gothic" w:eastAsia="Century Gothic" w:cs="Century Gothic"/>
              </w:rPr>
              <w:t xml:space="preserve"> to detect issues within the dataset</w:t>
            </w:r>
          </w:p>
          <w:p w:rsidR="0001101E" w:rsidP="48E712FB" w:rsidRDefault="7587A0B1" w14:paraId="7645C5F7" w14:textId="06187724">
            <w:pPr>
              <w:pStyle w:val="ListParagraph"/>
              <w:numPr>
                <w:ilvl w:val="1"/>
                <w:numId w:val="8"/>
              </w:numPr>
              <w:spacing w:before="8"/>
              <w:rPr>
                <w:rFonts w:ascii="Century Gothic" w:hAnsi="Century Gothic" w:eastAsia="Century Gothic" w:cs="Century Gothic"/>
              </w:rPr>
            </w:pPr>
            <w:r w:rsidRPr="48E712FB">
              <w:rPr>
                <w:rFonts w:ascii="Century Gothic" w:hAnsi="Century Gothic" w:eastAsia="Century Gothic" w:cs="Century Gothic"/>
              </w:rPr>
              <w:t>View sample of the</w:t>
            </w:r>
            <w:r w:rsidRPr="48E712FB" w:rsidR="1C753839">
              <w:rPr>
                <w:rFonts w:ascii="Century Gothic" w:hAnsi="Century Gothic" w:eastAsia="Century Gothic" w:cs="Century Gothic"/>
              </w:rPr>
              <w:t xml:space="preserve"> </w:t>
            </w:r>
            <w:r w:rsidRPr="48E712FB" w:rsidR="4A1547DC">
              <w:rPr>
                <w:rFonts w:ascii="Century Gothic" w:hAnsi="Century Gothic" w:eastAsia="Century Gothic" w:cs="Century Gothic"/>
              </w:rPr>
              <w:t xml:space="preserve">data </w:t>
            </w:r>
          </w:p>
          <w:p w:rsidR="6A0A5328" w:rsidP="728FF34A" w:rsidRDefault="6C0267BB" w14:paraId="385CABA1" w14:textId="7F35C716">
            <w:pPr>
              <w:pStyle w:val="ListParagraph"/>
              <w:numPr>
                <w:ilvl w:val="1"/>
                <w:numId w:val="8"/>
              </w:numPr>
              <w:spacing w:before="8"/>
            </w:pPr>
            <w:r w:rsidRPr="7067E5BB">
              <w:rPr>
                <w:rFonts w:ascii="Century Gothic" w:hAnsi="Century Gothic" w:eastAsia="Century Gothic" w:cs="Century Gothic"/>
              </w:rPr>
              <w:t>Identify the shape of the data</w:t>
            </w:r>
          </w:p>
          <w:p w:rsidR="0001101E" w:rsidP="0001101E" w:rsidRDefault="611EF576" w14:paraId="1F2B1F7F" w14:textId="77777777">
            <w:pPr>
              <w:pStyle w:val="ListParagraph"/>
              <w:numPr>
                <w:ilvl w:val="1"/>
                <w:numId w:val="8"/>
              </w:numPr>
              <w:spacing w:before="8"/>
              <w:rPr>
                <w:rFonts w:ascii="Century Gothic" w:hAnsi="Century Gothic" w:eastAsia="Century Gothic" w:cs="Century Gothic"/>
              </w:rPr>
            </w:pPr>
            <w:r w:rsidRPr="5BB5D6DA">
              <w:rPr>
                <w:rFonts w:ascii="Century Gothic" w:hAnsi="Century Gothic" w:eastAsia="Century Gothic" w:cs="Century Gothic"/>
              </w:rPr>
              <w:t xml:space="preserve">Identify if there are any duplicate rows </w:t>
            </w:r>
          </w:p>
          <w:p w:rsidR="24B5FC1A" w:rsidP="0001101E" w:rsidRDefault="611EF576" w14:paraId="5F81BD24" w14:textId="3F89A496">
            <w:pPr>
              <w:pStyle w:val="ListParagraph"/>
              <w:numPr>
                <w:ilvl w:val="1"/>
                <w:numId w:val="8"/>
              </w:numPr>
              <w:spacing w:before="8"/>
              <w:rPr>
                <w:rFonts w:ascii="Century Gothic" w:hAnsi="Century Gothic" w:eastAsia="Century Gothic" w:cs="Century Gothic"/>
              </w:rPr>
            </w:pPr>
            <w:r w:rsidRPr="5BB5D6DA">
              <w:rPr>
                <w:rFonts w:ascii="Century Gothic" w:hAnsi="Century Gothic" w:eastAsia="Century Gothic" w:cs="Century Gothic"/>
              </w:rPr>
              <w:t xml:space="preserve">Identify if there </w:t>
            </w:r>
            <w:r w:rsidRPr="5BB5D6DA" w:rsidR="7A1BA965">
              <w:rPr>
                <w:rFonts w:ascii="Century Gothic" w:hAnsi="Century Gothic" w:eastAsia="Century Gothic" w:cs="Century Gothic"/>
              </w:rPr>
              <w:t xml:space="preserve">is </w:t>
            </w:r>
            <w:r w:rsidRPr="5BB5D6DA">
              <w:rPr>
                <w:rFonts w:ascii="Century Gothic" w:hAnsi="Century Gothic" w:eastAsia="Century Gothic" w:cs="Century Gothic"/>
              </w:rPr>
              <w:t>any missing data</w:t>
            </w:r>
          </w:p>
          <w:p w:rsidRPr="0001101E" w:rsidR="004E4AA8" w:rsidP="00347411" w:rsidRDefault="004E4AA8" w14:paraId="39BC776D" w14:textId="77777777">
            <w:pPr>
              <w:pStyle w:val="ListParagraph"/>
              <w:spacing w:before="8"/>
              <w:ind w:left="792"/>
              <w:rPr>
                <w:rFonts w:ascii="Century Gothic" w:hAnsi="Century Gothic" w:eastAsia="Century Gothic" w:cs="Century Gothic"/>
              </w:rPr>
            </w:pPr>
          </w:p>
          <w:p w:rsidRPr="00034554" w:rsidR="5518AA9E" w:rsidP="5BB5D6DA" w:rsidRDefault="7EB052EC" w14:paraId="3F791037" w14:textId="2D88B514">
            <w:pPr>
              <w:pStyle w:val="ListParagraph"/>
              <w:numPr>
                <w:ilvl w:val="0"/>
                <w:numId w:val="8"/>
              </w:numPr>
              <w:spacing w:before="8"/>
              <w:rPr>
                <w:rFonts w:ascii="Century Gothic" w:hAnsi="Century Gothic" w:eastAsia="Century Gothic" w:cs="Century Gothic"/>
                <w:b/>
                <w:bCs/>
              </w:rPr>
            </w:pPr>
            <w:r w:rsidRPr="5BB5D6DA">
              <w:rPr>
                <w:rFonts w:ascii="Century Gothic" w:hAnsi="Century Gothic" w:eastAsia="Century Gothic" w:cs="Century Gothic"/>
              </w:rPr>
              <w:t>Ca</w:t>
            </w:r>
            <w:r w:rsidRPr="5BB5D6DA" w:rsidR="319FAAA3">
              <w:rPr>
                <w:rFonts w:ascii="Century Gothic" w:hAnsi="Century Gothic" w:eastAsia="Century Gothic" w:cs="Century Gothic"/>
              </w:rPr>
              <w:t xml:space="preserve">rry out </w:t>
            </w:r>
            <w:r w:rsidRPr="5BB5D6DA" w:rsidR="319FAAA3">
              <w:rPr>
                <w:rFonts w:ascii="Century Gothic" w:hAnsi="Century Gothic" w:eastAsia="Century Gothic" w:cs="Century Gothic"/>
                <w:b/>
                <w:bCs/>
              </w:rPr>
              <w:t xml:space="preserve">data cleansing </w:t>
            </w:r>
          </w:p>
          <w:p w:rsidRPr="00034554" w:rsidR="00034554" w:rsidP="5BB5D6DA" w:rsidRDefault="49C7EEB0" w14:paraId="07A025BD" w14:textId="03E6079D">
            <w:pPr>
              <w:pStyle w:val="ListParagraph"/>
              <w:numPr>
                <w:ilvl w:val="1"/>
                <w:numId w:val="8"/>
              </w:numPr>
              <w:spacing w:before="8"/>
              <w:rPr>
                <w:rFonts w:ascii="Century Gothic" w:hAnsi="Century Gothic" w:eastAsia="Century Gothic" w:cs="Century Gothic"/>
              </w:rPr>
            </w:pPr>
            <w:r w:rsidRPr="54044E9F">
              <w:rPr>
                <w:rFonts w:ascii="Century Gothic" w:hAnsi="Century Gothic" w:eastAsia="Century Gothic" w:cs="Century Gothic"/>
              </w:rPr>
              <w:t>C</w:t>
            </w:r>
            <w:r w:rsidRPr="54044E9F" w:rsidR="2A637D8B">
              <w:rPr>
                <w:rFonts w:ascii="Century Gothic" w:hAnsi="Century Gothic" w:eastAsia="Century Gothic" w:cs="Century Gothic"/>
              </w:rPr>
              <w:t>onvert</w:t>
            </w:r>
            <w:r w:rsidRPr="54044E9F">
              <w:rPr>
                <w:rFonts w:ascii="Century Gothic" w:hAnsi="Century Gothic" w:eastAsia="Century Gothic" w:cs="Century Gothic"/>
              </w:rPr>
              <w:t xml:space="preserve"> variables to</w:t>
            </w:r>
            <w:r w:rsidRPr="54044E9F" w:rsidR="5A9967C4">
              <w:rPr>
                <w:rFonts w:ascii="Century Gothic" w:hAnsi="Century Gothic" w:eastAsia="Century Gothic" w:cs="Century Gothic"/>
              </w:rPr>
              <w:t xml:space="preserve"> appropriate datatypes</w:t>
            </w:r>
            <w:r w:rsidRPr="54044E9F">
              <w:rPr>
                <w:rFonts w:ascii="Century Gothic" w:hAnsi="Century Gothic" w:eastAsia="Century Gothic" w:cs="Century Gothic"/>
              </w:rPr>
              <w:t xml:space="preserve"> </w:t>
            </w:r>
          </w:p>
          <w:p w:rsidRPr="00034554" w:rsidR="00034554" w:rsidP="5BB5D6DA" w:rsidRDefault="7EB052EC" w14:paraId="080F20B4" w14:textId="77777777">
            <w:pPr>
              <w:pStyle w:val="ListParagraph"/>
              <w:numPr>
                <w:ilvl w:val="1"/>
                <w:numId w:val="8"/>
              </w:numPr>
              <w:spacing w:before="8"/>
              <w:rPr>
                <w:rFonts w:ascii="Century Gothic" w:hAnsi="Century Gothic" w:eastAsia="Century Gothic" w:cs="Century Gothic"/>
              </w:rPr>
            </w:pPr>
            <w:r w:rsidRPr="5BB5D6DA">
              <w:rPr>
                <w:rFonts w:ascii="Century Gothic" w:hAnsi="Century Gothic" w:eastAsia="Century Gothic" w:cs="Century Gothic"/>
              </w:rPr>
              <w:t xml:space="preserve">Remove duplicate rows </w:t>
            </w:r>
          </w:p>
          <w:p w:rsidR="186D05A2" w:rsidP="470EB484" w:rsidRDefault="43E36B94" w14:paraId="43A44A01" w14:textId="511DB7C6">
            <w:pPr>
              <w:pStyle w:val="ListParagraph"/>
              <w:numPr>
                <w:ilvl w:val="1"/>
                <w:numId w:val="8"/>
              </w:numPr>
              <w:spacing w:before="8"/>
              <w:rPr>
                <w:rFonts w:ascii="Century Gothic" w:hAnsi="Century Gothic" w:eastAsia="Century Gothic" w:cs="Century Gothic"/>
              </w:rPr>
            </w:pPr>
            <w:r w:rsidRPr="2A010015">
              <w:rPr>
                <w:rFonts w:ascii="Century Gothic" w:hAnsi="Century Gothic" w:eastAsia="Century Gothic" w:cs="Century Gothic"/>
              </w:rPr>
              <w:t>I</w:t>
            </w:r>
            <w:r w:rsidRPr="2A010015" w:rsidR="2EA6AF1A">
              <w:rPr>
                <w:rFonts w:ascii="Century Gothic" w:hAnsi="Century Gothic" w:eastAsia="Century Gothic" w:cs="Century Gothic"/>
              </w:rPr>
              <w:t>nterpolate missing values using the me</w:t>
            </w:r>
            <w:r w:rsidRPr="2A010015" w:rsidR="0585DB79">
              <w:rPr>
                <w:rFonts w:ascii="Century Gothic" w:hAnsi="Century Gothic" w:eastAsia="Century Gothic" w:cs="Century Gothic"/>
              </w:rPr>
              <w:t xml:space="preserve">dian </w:t>
            </w:r>
            <w:r w:rsidRPr="2A010015" w:rsidR="2EA6AF1A">
              <w:rPr>
                <w:rFonts w:ascii="Century Gothic" w:hAnsi="Century Gothic" w:eastAsia="Century Gothic" w:cs="Century Gothic"/>
              </w:rPr>
              <w:t xml:space="preserve"> </w:t>
            </w:r>
          </w:p>
          <w:p w:rsidRPr="000E5F3D" w:rsidR="00BB1FFB" w:rsidP="728FF34A" w:rsidRDefault="00BB1FFB" w14:paraId="44AE7B29" w14:textId="670AE33A">
            <w:pPr>
              <w:spacing w:before="8"/>
              <w:rPr>
                <w:b/>
                <w:bCs/>
                <w:color w:val="5F497A" w:themeColor="accent4" w:themeShade="BF"/>
              </w:rPr>
            </w:pPr>
          </w:p>
          <w:p w:rsidRPr="000E5F3D" w:rsidR="00BB1FFB" w:rsidP="728FF34A" w:rsidRDefault="168DAD36" w14:paraId="21D3E406" w14:textId="503E0BD1">
            <w:pPr>
              <w:spacing w:before="8"/>
              <w:rPr>
                <w:rFonts w:ascii="Century Gothic" w:hAnsi="Century Gothic" w:eastAsia="Century Gothic" w:cs="Century Gothic"/>
                <w:color w:val="5F497A" w:themeColor="accent4" w:themeShade="BF"/>
              </w:rPr>
            </w:pPr>
            <w:r w:rsidRPr="2086DDBB">
              <w:rPr>
                <w:rFonts w:ascii="Century Gothic" w:hAnsi="Century Gothic" w:eastAsia="Century Gothic" w:cs="Century Gothic"/>
                <w:b/>
                <w:bCs/>
                <w:color w:val="5F497A" w:themeColor="accent4" w:themeShade="BF"/>
              </w:rPr>
              <w:t>Hint:</w:t>
            </w:r>
            <w:r w:rsidRPr="2086DDBB" w:rsidR="0034265E">
              <w:rPr>
                <w:rFonts w:ascii="Century Gothic" w:hAnsi="Century Gothic" w:eastAsia="Century Gothic" w:cs="Century Gothic"/>
                <w:color w:val="5F497A" w:themeColor="accent4" w:themeShade="BF"/>
              </w:rPr>
              <w:t xml:space="preserve"> After carrying out data cleansing, your dataset should have 14 variables and 8,675 entries.</w:t>
            </w:r>
            <w:r>
              <w:br/>
            </w:r>
          </w:p>
          <w:p w:rsidRPr="000E5F3D" w:rsidR="00BB1FFB" w:rsidP="5BB5D6DA" w:rsidRDefault="00BB1FFB" w14:paraId="712F2E4F" w14:textId="374E98E2">
            <w:pPr>
              <w:spacing w:before="8"/>
              <w:rPr>
                <w:color w:val="5F497A" w:themeColor="accent4" w:themeShade="BF"/>
              </w:rPr>
            </w:pPr>
          </w:p>
        </w:tc>
      </w:tr>
      <w:tr w:rsidR="1A868015" w:rsidTr="1B81115F" w14:paraId="6A1A1443">
        <w:tc>
          <w:tcPr>
            <w:tcW w:w="9780" w:type="dxa"/>
            <w:shd w:val="clear" w:color="auto" w:fill="E5DFEC" w:themeFill="accent4" w:themeFillTint="33"/>
            <w:tcMar/>
          </w:tcPr>
          <w:p w:rsidR="1A868015" w:rsidP="1A868015" w:rsidRDefault="1A868015" w14:paraId="41EAA5D8" w14:textId="27AA1F23">
            <w:pPr>
              <w:pStyle w:val="Normal"/>
              <w:rPr>
                <w:rFonts w:ascii="Century Gothic Pro" w:hAnsi="Century Gothic Pro" w:eastAsia="Century Gothic Pro" w:cs="Century Gothic Pro"/>
                <w:b w:val="1"/>
                <w:bCs w:val="1"/>
              </w:rPr>
            </w:pPr>
            <w:r w:rsidRPr="1B81115F" w:rsidR="7F32BE4C">
              <w:rPr>
                <w:rFonts w:ascii="Century Gothic Pro" w:hAnsi="Century Gothic Pro" w:eastAsia="Century Gothic Pro" w:cs="Century Gothic Pro"/>
                <w:b w:val="1"/>
                <w:bCs w:val="1"/>
              </w:rPr>
              <w:t>Checkpoint 1 – 15 mins</w:t>
            </w:r>
          </w:p>
          <w:p w:rsidR="1A868015" w:rsidP="1A868015" w:rsidRDefault="1A868015" w14:paraId="5D524662" w14:textId="628774DB">
            <w:pPr>
              <w:pStyle w:val="Normal"/>
              <w:rPr>
                <w:rFonts w:ascii="Century Gothic Pro" w:hAnsi="Century Gothic Pro" w:eastAsia="Century Gothic Pro" w:cs="Century Gothic Pro"/>
                <w:b w:val="0"/>
                <w:bCs w:val="0"/>
              </w:rPr>
            </w:pPr>
            <w:r w:rsidRPr="1A868015" w:rsidR="1A868015">
              <w:rPr>
                <w:rFonts w:ascii="Century Gothic Pro" w:hAnsi="Century Gothic Pro" w:eastAsia="Century Gothic Pro" w:cs="Century Gothic Pro"/>
                <w:b w:val="0"/>
                <w:bCs w:val="0"/>
              </w:rPr>
              <w:t>(Optional)</w:t>
            </w:r>
          </w:p>
          <w:p w:rsidR="1A868015" w:rsidP="1A868015" w:rsidRDefault="1A868015" w14:paraId="5B2DA399" w14:textId="16DAFB47">
            <w:pPr>
              <w:pStyle w:val="Normal"/>
              <w:bidi w:val="0"/>
              <w:spacing w:before="0" w:beforeAutospacing="off" w:after="0" w:afterAutospacing="off" w:line="259" w:lineRule="auto"/>
              <w:ind w:left="0" w:right="0"/>
              <w:jc w:val="left"/>
              <w:rPr>
                <w:rFonts w:ascii="Century Gothic Pro" w:hAnsi="Century Gothic Pro" w:eastAsia="Century Gothic Pro" w:cs="Century Gothic Pro"/>
                <w:b w:val="0"/>
                <w:bCs w:val="0"/>
              </w:rPr>
            </w:pPr>
            <w:r w:rsidRPr="1A868015" w:rsidR="1A868015">
              <w:rPr>
                <w:rFonts w:ascii="Century Gothic Pro" w:hAnsi="Century Gothic Pro" w:eastAsia="Century Gothic Pro" w:cs="Century Gothic Pro"/>
                <w:b w:val="0"/>
                <w:bCs w:val="0"/>
              </w:rPr>
              <w:t>Check-in with your tutor and fellow analysts to discuss section a) and b).</w:t>
            </w:r>
          </w:p>
          <w:p w:rsidR="1A868015" w:rsidP="1A868015" w:rsidRDefault="1A868015" w14:paraId="71CDFE29" w14:textId="2B2F0FC5">
            <w:pPr>
              <w:pStyle w:val="Normal"/>
              <w:rPr>
                <w:rFonts w:ascii="Century Gothic Pro" w:hAnsi="Century Gothic Pro" w:eastAsia="Century Gothic Pro" w:cs="Century Gothic Pro"/>
                <w:b w:val="1"/>
                <w:bCs w:val="1"/>
              </w:rPr>
            </w:pPr>
          </w:p>
        </w:tc>
      </w:tr>
      <w:tr w:rsidRPr="000E5F3D" w:rsidR="0006734A" w:rsidTr="1B81115F" w14:paraId="39C2BBE5" w14:textId="77777777">
        <w:tc>
          <w:tcPr>
            <w:tcW w:w="9780" w:type="dxa"/>
            <w:shd w:val="clear" w:color="auto" w:fill="EAF1DD" w:themeFill="accent3" w:themeFillTint="33"/>
            <w:tcMar/>
          </w:tcPr>
          <w:p w:rsidRPr="000E5F3D" w:rsidR="0006734A" w:rsidP="005A395E" w:rsidRDefault="4C6FC337" w14:paraId="0C6E3121" w14:textId="38C44A23">
            <w:pPr>
              <w:spacing w:before="8"/>
              <w:rPr>
                <w:rFonts w:ascii="Century Gothic" w:hAnsi="Century Gothic" w:eastAsia="Century Gothic" w:cs="Century Gothic"/>
                <w:b w:val="1"/>
                <w:bCs w:val="1"/>
              </w:rPr>
            </w:pPr>
            <w:bookmarkStart w:name="_Hlk90046700" w:id="9"/>
            <w:r w:rsidRPr="1B81115F" w:rsidR="76C62144">
              <w:rPr>
                <w:rFonts w:ascii="Century Gothic" w:hAnsi="Century Gothic" w:eastAsia="Century Gothic" w:cs="Century Gothic"/>
                <w:b w:val="1"/>
                <w:bCs w:val="1"/>
              </w:rPr>
              <w:t>c)</w:t>
            </w:r>
            <w:r w:rsidRPr="1B81115F" w:rsidR="5459648B">
              <w:rPr>
                <w:rFonts w:ascii="Century Gothic" w:hAnsi="Century Gothic" w:eastAsia="Century Gothic" w:cs="Century Gothic"/>
                <w:b w:val="1"/>
                <w:bCs w:val="1"/>
              </w:rPr>
              <w:t xml:space="preserve"> Exploratory </w:t>
            </w:r>
            <w:r w:rsidRPr="1B81115F" w:rsidR="70880DA2">
              <w:rPr>
                <w:rFonts w:ascii="Century Gothic" w:hAnsi="Century Gothic" w:eastAsia="Century Gothic" w:cs="Century Gothic"/>
                <w:b w:val="1"/>
                <w:bCs w:val="1"/>
              </w:rPr>
              <w:t xml:space="preserve">data </w:t>
            </w:r>
            <w:r w:rsidRPr="1B81115F" w:rsidR="5459648B">
              <w:rPr>
                <w:rFonts w:ascii="Century Gothic" w:hAnsi="Century Gothic" w:eastAsia="Century Gothic" w:cs="Century Gothic"/>
                <w:b w:val="1"/>
                <w:bCs w:val="1"/>
              </w:rPr>
              <w:t>analysis</w:t>
            </w:r>
            <w:r w:rsidRPr="1B81115F" w:rsidR="17D7AEA1">
              <w:rPr>
                <w:rFonts w:ascii="Century Gothic" w:hAnsi="Century Gothic" w:eastAsia="Century Gothic" w:cs="Century Gothic"/>
                <w:b w:val="1"/>
                <w:bCs w:val="1"/>
              </w:rPr>
              <w:t xml:space="preserve"> </w:t>
            </w:r>
            <w:r w:rsidRPr="1B81115F" w:rsidR="645FE224">
              <w:rPr>
                <w:rFonts w:ascii="Century Gothic" w:hAnsi="Century Gothic" w:eastAsia="Century Gothic" w:cs="Century Gothic"/>
                <w:b w:val="1"/>
                <w:bCs w:val="1"/>
              </w:rPr>
              <w:t xml:space="preserve">and visualisation – 1hr </w:t>
            </w:r>
          </w:p>
          <w:p w:rsidRPr="000E5F3D" w:rsidR="0006734A" w:rsidP="005A395E" w:rsidRDefault="0006734A" w14:paraId="7A5F6C18" w14:textId="77777777">
            <w:pPr>
              <w:spacing w:before="8"/>
              <w:rPr>
                <w:rFonts w:ascii="Century Gothic" w:hAnsi="Century Gothic" w:eastAsia="Century Gothic" w:cs="Century Gothic"/>
                <w:b/>
                <w:bCs/>
              </w:rPr>
            </w:pPr>
          </w:p>
        </w:tc>
      </w:tr>
      <w:tr w:rsidRPr="000E5F3D" w:rsidR="0006734A" w:rsidTr="1B81115F" w14:paraId="67577D00" w14:textId="77777777">
        <w:tc>
          <w:tcPr>
            <w:tcW w:w="9780" w:type="dxa"/>
            <w:tcMar/>
          </w:tcPr>
          <w:p w:rsidR="0006734A" w:rsidP="005A395E" w:rsidRDefault="0006734A" w14:paraId="7EC9229B" w14:textId="77777777">
            <w:pPr>
              <w:spacing w:before="8"/>
              <w:rPr>
                <w:rFonts w:ascii="Century Gothic" w:hAnsi="Century Gothic" w:eastAsia="Century Gothic" w:cs="Century Gothic"/>
              </w:rPr>
            </w:pPr>
          </w:p>
          <w:p w:rsidRPr="000E5F3D" w:rsidR="0006734A" w:rsidP="5BB5D6DA" w:rsidRDefault="42631F8B" w14:paraId="11A66E95" w14:textId="17A5E4D0">
            <w:pPr>
              <w:spacing w:before="8"/>
            </w:pPr>
            <w:r w:rsidRPr="5BB5D6DA">
              <w:rPr>
                <w:rFonts w:ascii="Century Gothic" w:hAnsi="Century Gothic" w:eastAsia="Century Gothic" w:cs="Century Gothic"/>
              </w:rPr>
              <w:t>Perform exploratory data analysis (EDA) using</w:t>
            </w:r>
            <w:r w:rsidRPr="5BB5D6DA" w:rsidR="1072CB65">
              <w:rPr>
                <w:rFonts w:ascii="Century Gothic" w:hAnsi="Century Gothic" w:eastAsia="Century Gothic" w:cs="Century Gothic"/>
              </w:rPr>
              <w:t xml:space="preserve"> the following three techniques:</w:t>
            </w:r>
            <w:r w:rsidRPr="5BB5D6DA">
              <w:rPr>
                <w:rFonts w:ascii="Century Gothic" w:hAnsi="Century Gothic" w:eastAsia="Century Gothic" w:cs="Century Gothic"/>
              </w:rPr>
              <w:t xml:space="preserve"> </w:t>
            </w:r>
          </w:p>
          <w:p w:rsidRPr="000E5F3D" w:rsidR="0006734A" w:rsidP="5BB5D6DA" w:rsidRDefault="4D129010" w14:paraId="4D06A25D" w14:textId="6C7EBDC3">
            <w:pPr>
              <w:pStyle w:val="ListParagraph"/>
              <w:numPr>
                <w:ilvl w:val="0"/>
                <w:numId w:val="31"/>
              </w:numPr>
              <w:spacing w:before="8"/>
              <w:rPr>
                <w:rFonts w:ascii="Century Gothic" w:hAnsi="Century Gothic" w:eastAsia="Century Gothic" w:cs="Century Gothic"/>
              </w:rPr>
            </w:pPr>
            <w:r w:rsidRPr="5BB5D6DA">
              <w:rPr>
                <w:rFonts w:ascii="Century Gothic" w:hAnsi="Century Gothic" w:eastAsia="Century Gothic" w:cs="Century Gothic"/>
              </w:rPr>
              <w:t>A</w:t>
            </w:r>
            <w:r w:rsidRPr="5BB5D6DA" w:rsidR="42631F8B">
              <w:rPr>
                <w:rFonts w:ascii="Century Gothic" w:hAnsi="Century Gothic" w:eastAsia="Century Gothic" w:cs="Century Gothic"/>
              </w:rPr>
              <w:t>ggregation</w:t>
            </w:r>
          </w:p>
          <w:p w:rsidRPr="000E5F3D" w:rsidR="0006734A" w:rsidP="5BB5D6DA" w:rsidRDefault="38F65A73" w14:paraId="51F40624" w14:textId="0203C067">
            <w:pPr>
              <w:pStyle w:val="ListParagraph"/>
              <w:numPr>
                <w:ilvl w:val="0"/>
                <w:numId w:val="31"/>
              </w:numPr>
              <w:spacing w:before="8"/>
            </w:pPr>
            <w:r w:rsidRPr="5BB5D6DA">
              <w:rPr>
                <w:rFonts w:ascii="Century Gothic" w:hAnsi="Century Gothic" w:eastAsia="Century Gothic" w:cs="Century Gothic"/>
              </w:rPr>
              <w:t>D</w:t>
            </w:r>
            <w:r w:rsidRPr="5BB5D6DA" w:rsidR="42631F8B">
              <w:rPr>
                <w:rFonts w:ascii="Century Gothic" w:hAnsi="Century Gothic" w:eastAsia="Century Gothic" w:cs="Century Gothic"/>
              </w:rPr>
              <w:t>istribution</w:t>
            </w:r>
          </w:p>
          <w:p w:rsidRPr="000E5F3D" w:rsidR="0006734A" w:rsidP="5BB5D6DA" w:rsidRDefault="6ECC479C" w14:paraId="27C43D64" w14:textId="06F0CF30">
            <w:pPr>
              <w:pStyle w:val="ListParagraph"/>
              <w:numPr>
                <w:ilvl w:val="0"/>
                <w:numId w:val="31"/>
              </w:numPr>
              <w:spacing w:before="8"/>
            </w:pPr>
            <w:r w:rsidRPr="5BB5D6DA">
              <w:rPr>
                <w:rFonts w:ascii="Century Gothic" w:hAnsi="Century Gothic" w:eastAsia="Century Gothic" w:cs="Century Gothic"/>
              </w:rPr>
              <w:t>C</w:t>
            </w:r>
            <w:r w:rsidRPr="5BB5D6DA" w:rsidR="42631F8B">
              <w:rPr>
                <w:rFonts w:ascii="Century Gothic" w:hAnsi="Century Gothic" w:eastAsia="Century Gothic" w:cs="Century Gothic"/>
              </w:rPr>
              <w:t>orrelation</w:t>
            </w:r>
          </w:p>
          <w:p w:rsidRPr="000E5F3D" w:rsidR="0006734A" w:rsidP="5BB5D6DA" w:rsidRDefault="0006734A" w14:paraId="5D986976" w14:textId="381A736C">
            <w:pPr>
              <w:spacing w:before="8"/>
            </w:pPr>
          </w:p>
          <w:p w:rsidRPr="000E5F3D" w:rsidR="0006734A" w:rsidP="5BB5D6DA" w:rsidRDefault="2935CC36" w14:paraId="05419C9B" w14:textId="0E1B37FB">
            <w:pPr>
              <w:spacing w:before="8"/>
            </w:pPr>
            <w:r w:rsidRPr="2086DDBB">
              <w:rPr>
                <w:rFonts w:ascii="Century Gothic" w:hAnsi="Century Gothic" w:eastAsia="Century Gothic" w:cs="Century Gothic"/>
              </w:rPr>
              <w:t>For each technique, m</w:t>
            </w:r>
            <w:r w:rsidRPr="2086DDBB" w:rsidR="42631F8B">
              <w:rPr>
                <w:rFonts w:ascii="Century Gothic" w:hAnsi="Century Gothic" w:eastAsia="Century Gothic" w:cs="Century Gothic"/>
              </w:rPr>
              <w:t xml:space="preserve">ake a note of your findings </w:t>
            </w:r>
            <w:r w:rsidRPr="2086DDBB" w:rsidR="6C63E074">
              <w:rPr>
                <w:rFonts w:ascii="Century Gothic" w:hAnsi="Century Gothic" w:eastAsia="Century Gothic" w:cs="Century Gothic"/>
              </w:rPr>
              <w:t>in the box below.</w:t>
            </w:r>
            <w:r w:rsidRPr="2086DDBB" w:rsidR="038CD99C">
              <w:rPr>
                <w:rFonts w:ascii="Century Gothic" w:hAnsi="Century Gothic" w:eastAsia="Century Gothic" w:cs="Century Gothic"/>
              </w:rPr>
              <w:t xml:space="preserve"> To complete your EDA,</w:t>
            </w:r>
            <w:r w:rsidRPr="2086DDBB" w:rsidR="00CB0634">
              <w:rPr>
                <w:rFonts w:ascii="Century Gothic" w:hAnsi="Century Gothic" w:eastAsia="Century Gothic" w:cs="Century Gothic"/>
              </w:rPr>
              <w:t xml:space="preserve"> you need to</w:t>
            </w:r>
            <w:r w:rsidRPr="2086DDBB" w:rsidR="038CD99C">
              <w:rPr>
                <w:rFonts w:ascii="Century Gothic" w:hAnsi="Century Gothic" w:eastAsia="Century Gothic" w:cs="Century Gothic"/>
              </w:rPr>
              <w:t xml:space="preserve"> visualise your data. What interesting findings can you uncover?</w:t>
            </w:r>
          </w:p>
          <w:p w:rsidR="26259AAE" w:rsidP="2086DDBB" w:rsidRDefault="00D711B6" w14:paraId="4C6BF8D5" w14:textId="30E04C2D">
            <w:pPr>
              <w:tabs>
                <w:tab w:val="left" w:pos="8480"/>
              </w:tabs>
              <w:spacing w:before="8"/>
              <w:rPr>
                <w:rFonts w:ascii="Century Gothic" w:hAnsi="Century Gothic" w:eastAsia="Century Gothic" w:cs="Century Gothic"/>
              </w:rPr>
            </w:pPr>
            <w:ins w:author="Sinead Owens" w:date="2022-02-01T10:54:00Z" w:id="10">
              <w:r>
                <w:rPr>
                  <w:rFonts w:ascii="Century Gothic" w:hAnsi="Century Gothic" w:eastAsia="Century Gothic" w:cs="Century Gothic"/>
                </w:rPr>
                <w:tab/>
              </w:r>
            </w:ins>
          </w:p>
          <w:p w:rsidRPr="000E5F3D" w:rsidR="0006734A" w:rsidP="5BB5D6DA" w:rsidRDefault="63152610" w14:paraId="4121A95F" w14:textId="77777777">
            <w:pPr>
              <w:spacing w:before="8"/>
              <w:rPr>
                <w:rFonts w:ascii="Century Gothic" w:hAnsi="Century Gothic" w:eastAsia="Century Gothic" w:cs="Century Gothic"/>
                <w:b/>
                <w:bCs/>
              </w:rPr>
            </w:pPr>
            <w:r w:rsidRPr="5BB5D6DA">
              <w:rPr>
                <w:rFonts w:ascii="Century Gothic" w:hAnsi="Century Gothic" w:eastAsia="Century Gothic" w:cs="Century Gothic"/>
                <w:b/>
                <w:bCs/>
              </w:rPr>
              <w:t>Instructions:</w:t>
            </w:r>
          </w:p>
          <w:p w:rsidR="0006734A" w:rsidP="5BB5D6DA" w:rsidRDefault="622DAB88" w14:paraId="436B6ACB" w14:textId="6EC8BE86">
            <w:pPr>
              <w:pStyle w:val="ListParagraph"/>
              <w:numPr>
                <w:ilvl w:val="0"/>
                <w:numId w:val="24"/>
              </w:numPr>
              <w:spacing w:before="8"/>
              <w:rPr>
                <w:rFonts w:ascii="Century Gothic" w:hAnsi="Century Gothic" w:eastAsia="Century Gothic" w:cs="Century Gothic"/>
              </w:rPr>
            </w:pPr>
            <w:r w:rsidRPr="48E712FB">
              <w:rPr>
                <w:rFonts w:ascii="Century Gothic" w:hAnsi="Century Gothic" w:eastAsia="Century Gothic" w:cs="Century Gothic"/>
              </w:rPr>
              <w:t xml:space="preserve">Perform </w:t>
            </w:r>
            <w:r w:rsidRPr="48E712FB" w:rsidR="14BB148D">
              <w:rPr>
                <w:rFonts w:ascii="Century Gothic" w:hAnsi="Century Gothic" w:eastAsia="Century Gothic" w:cs="Century Gothic"/>
              </w:rPr>
              <w:t>EDA</w:t>
            </w:r>
            <w:r w:rsidRPr="48E712FB">
              <w:rPr>
                <w:rFonts w:ascii="Century Gothic" w:hAnsi="Century Gothic" w:eastAsia="Century Gothic" w:cs="Century Gothic"/>
              </w:rPr>
              <w:t xml:space="preserve"> using appropriate </w:t>
            </w:r>
            <w:r w:rsidRPr="48E712FB">
              <w:rPr>
                <w:rFonts w:ascii="Century Gothic" w:hAnsi="Century Gothic" w:eastAsia="Century Gothic" w:cs="Century Gothic"/>
                <w:b/>
                <w:bCs/>
              </w:rPr>
              <w:t xml:space="preserve">aggregation </w:t>
            </w:r>
            <w:r w:rsidRPr="48E712FB">
              <w:rPr>
                <w:rFonts w:ascii="Century Gothic" w:hAnsi="Century Gothic" w:eastAsia="Century Gothic" w:cs="Century Gothic"/>
              </w:rPr>
              <w:t>functions and tools.</w:t>
            </w:r>
          </w:p>
          <w:p w:rsidRPr="00C768D9" w:rsidR="4E1020FF" w:rsidP="066DA6CE" w:rsidRDefault="745B294A" w14:paraId="463605B7" w14:textId="2BD1CC9A">
            <w:pPr>
              <w:pStyle w:val="ListParagraph"/>
              <w:numPr>
                <w:ilvl w:val="1"/>
                <w:numId w:val="24"/>
              </w:numPr>
              <w:spacing w:before="8"/>
              <w:rPr>
                <w:rFonts w:ascii="Century Gothic" w:hAnsi="Century Gothic" w:eastAsia="Century Gothic" w:cs="Century Gothic"/>
              </w:rPr>
            </w:pPr>
            <w:r w:rsidRPr="48E712FB">
              <w:rPr>
                <w:rFonts w:ascii="Century Gothic" w:hAnsi="Century Gothic" w:eastAsia="Century Gothic" w:cs="Century Gothic"/>
              </w:rPr>
              <w:t>C</w:t>
            </w:r>
            <w:r w:rsidRPr="48E712FB" w:rsidR="0698C364">
              <w:rPr>
                <w:rFonts w:ascii="Century Gothic" w:hAnsi="Century Gothic" w:eastAsia="Century Gothic" w:cs="Century Gothic"/>
              </w:rPr>
              <w:t>alculate</w:t>
            </w:r>
            <w:r w:rsidRPr="48E712FB" w:rsidR="4F93A419">
              <w:rPr>
                <w:rFonts w:ascii="Century Gothic" w:hAnsi="Century Gothic" w:eastAsia="Century Gothic" w:cs="Century Gothic"/>
              </w:rPr>
              <w:t xml:space="preserve"> the </w:t>
            </w:r>
            <w:r w:rsidRPr="48E712FB" w:rsidR="4F93A419">
              <w:rPr>
                <w:rFonts w:ascii="Century Gothic" w:hAnsi="Century Gothic" w:eastAsia="Century Gothic" w:cs="Century Gothic"/>
                <w:b/>
                <w:bCs/>
              </w:rPr>
              <w:t xml:space="preserve">total </w:t>
            </w:r>
            <w:r w:rsidRPr="48E712FB" w:rsidR="0B3CC8EA">
              <w:rPr>
                <w:rFonts w:ascii="Century Gothic" w:hAnsi="Century Gothic" w:eastAsia="Century Gothic" w:cs="Century Gothic"/>
                <w:rPrChange w:author="Jane Briggs" w:date="2022-02-07T14:15:00Z" w:id="11">
                  <w:rPr>
                    <w:rFonts w:ascii="Century Gothic" w:hAnsi="Century Gothic" w:eastAsia="Century Gothic" w:cs="Century Gothic"/>
                    <w:b/>
                    <w:bCs/>
                  </w:rPr>
                </w:rPrChange>
              </w:rPr>
              <w:t>number of bike shares</w:t>
            </w:r>
          </w:p>
          <w:p w:rsidRPr="00C768D9" w:rsidR="4E1020FF" w:rsidP="066DA6CE" w:rsidRDefault="0B3CC8EA" w14:paraId="4228FA69" w14:textId="0A805AE8">
            <w:pPr>
              <w:pStyle w:val="ListParagraph"/>
              <w:numPr>
                <w:ilvl w:val="1"/>
                <w:numId w:val="24"/>
              </w:numPr>
              <w:spacing w:before="8"/>
            </w:pPr>
            <w:r w:rsidRPr="48E712FB">
              <w:rPr>
                <w:rFonts w:ascii="Century Gothic" w:hAnsi="Century Gothic" w:eastAsia="Century Gothic" w:cs="Century Gothic"/>
              </w:rPr>
              <w:t>C</w:t>
            </w:r>
            <w:r w:rsidRPr="48E712FB" w:rsidR="128BA799">
              <w:rPr>
                <w:rFonts w:ascii="Century Gothic" w:hAnsi="Century Gothic" w:eastAsia="Century Gothic" w:cs="Century Gothic"/>
              </w:rPr>
              <w:t>alculate</w:t>
            </w:r>
            <w:r w:rsidRPr="48E712FB" w:rsidR="65DF71D3">
              <w:rPr>
                <w:rFonts w:ascii="Century Gothic" w:hAnsi="Century Gothic" w:eastAsia="Century Gothic" w:cs="Century Gothic"/>
              </w:rPr>
              <w:t xml:space="preserve"> the </w:t>
            </w:r>
            <w:r w:rsidRPr="48E712FB" w:rsidR="65DF71D3">
              <w:rPr>
                <w:rFonts w:ascii="Century Gothic" w:hAnsi="Century Gothic" w:eastAsia="Century Gothic" w:cs="Century Gothic"/>
                <w:b/>
                <w:bCs/>
              </w:rPr>
              <w:t xml:space="preserve">average </w:t>
            </w:r>
            <w:r w:rsidRPr="48E712FB" w:rsidR="65DF71D3">
              <w:rPr>
                <w:rFonts w:ascii="Century Gothic" w:hAnsi="Century Gothic" w:eastAsia="Century Gothic" w:cs="Century Gothic"/>
              </w:rPr>
              <w:t>number of bike shares</w:t>
            </w:r>
          </w:p>
          <w:p w:rsidRPr="000E5F3D" w:rsidR="0006734A" w:rsidP="5BB5D6DA" w:rsidRDefault="0006734A" w14:paraId="31E26C95" w14:textId="41F7BB38">
            <w:pPr>
              <w:spacing w:before="8"/>
              <w:rPr>
                <w:rFonts w:ascii="Century Gothic" w:hAnsi="Century Gothic" w:eastAsia="Century Gothic" w:cs="Century Gothic"/>
              </w:rPr>
            </w:pPr>
          </w:p>
          <w:p w:rsidR="00C768D9" w:rsidP="00C768D9" w:rsidRDefault="6628AE5C" w14:paraId="2531AFB8" w14:textId="32FCDB41">
            <w:pPr>
              <w:pStyle w:val="ListParagraph"/>
              <w:numPr>
                <w:ilvl w:val="0"/>
                <w:numId w:val="24"/>
              </w:numPr>
              <w:spacing w:before="8"/>
              <w:rPr>
                <w:rFonts w:ascii="Century Gothic" w:hAnsi="Century Gothic" w:eastAsia="Century Gothic" w:cs="Century Gothic"/>
              </w:rPr>
            </w:pPr>
            <w:r w:rsidRPr="1A868015" w:rsidR="2C583A6D">
              <w:rPr>
                <w:rFonts w:ascii="Century Gothic" w:hAnsi="Century Gothic" w:eastAsia="Century Gothic" w:cs="Century Gothic"/>
              </w:rPr>
              <w:t xml:space="preserve">Perform </w:t>
            </w:r>
            <w:r w:rsidRPr="1A868015" w:rsidR="7429CD1B">
              <w:rPr>
                <w:rFonts w:ascii="Century Gothic" w:hAnsi="Century Gothic" w:eastAsia="Century Gothic" w:cs="Century Gothic"/>
              </w:rPr>
              <w:t>EDA</w:t>
            </w:r>
            <w:r w:rsidRPr="1A868015" w:rsidR="2C583A6D">
              <w:rPr>
                <w:rFonts w:ascii="Century Gothic" w:hAnsi="Century Gothic" w:eastAsia="Century Gothic" w:cs="Century Gothic"/>
              </w:rPr>
              <w:t xml:space="preserve"> using appropriate groupings and </w:t>
            </w:r>
            <w:r w:rsidRPr="1A868015" w:rsidR="2B31E95E">
              <w:rPr>
                <w:rFonts w:ascii="Century Gothic" w:hAnsi="Century Gothic" w:eastAsia="Century Gothic" w:cs="Century Gothic"/>
              </w:rPr>
              <w:t xml:space="preserve">aggregate </w:t>
            </w:r>
            <w:r w:rsidRPr="1A868015" w:rsidR="2C583A6D">
              <w:rPr>
                <w:rFonts w:ascii="Century Gothic" w:hAnsi="Century Gothic" w:eastAsia="Century Gothic" w:cs="Century Gothic"/>
              </w:rPr>
              <w:t>functions</w:t>
            </w:r>
            <w:r w:rsidRPr="1A868015" w:rsidR="3FA3513D">
              <w:rPr>
                <w:rFonts w:ascii="Century Gothic" w:hAnsi="Century Gothic" w:eastAsia="Century Gothic" w:cs="Century Gothic"/>
              </w:rPr>
              <w:t xml:space="preserve"> (</w:t>
            </w:r>
            <w:r w:rsidRPr="1A868015" w:rsidR="3FA3513D">
              <w:rPr>
                <w:rFonts w:ascii="Century Gothic" w:hAnsi="Century Gothic" w:eastAsia="Century Gothic" w:cs="Century Gothic"/>
                <w:b w:val="1"/>
                <w:bCs w:val="1"/>
              </w:rPr>
              <w:t>distribution</w:t>
            </w:r>
            <w:r w:rsidRPr="1A868015" w:rsidR="3FA3513D">
              <w:rPr>
                <w:rFonts w:ascii="Century Gothic" w:hAnsi="Century Gothic" w:eastAsia="Century Gothic" w:cs="Century Gothic"/>
              </w:rPr>
              <w:t>.</w:t>
            </w:r>
            <w:r w:rsidRPr="1A868015" w:rsidR="2C583A6D">
              <w:rPr>
                <w:rFonts w:ascii="Century Gothic" w:hAnsi="Century Gothic" w:eastAsia="Century Gothic" w:cs="Century Gothic"/>
              </w:rPr>
              <w:t xml:space="preserve"> </w:t>
            </w:r>
            <w:r w:rsidRPr="1A868015" w:rsidR="5691EDC7">
              <w:rPr>
                <w:rFonts w:ascii="Century Gothic" w:hAnsi="Century Gothic" w:eastAsia="Century Gothic" w:cs="Century Gothic"/>
              </w:rPr>
              <w:t>Calculate the total average bike shares for the following:</w:t>
            </w:r>
          </w:p>
          <w:p w:rsidR="00C768D9" w:rsidP="00C768D9" w:rsidRDefault="65036DA5" w14:paraId="7FE03526" w14:textId="677932A7">
            <w:pPr>
              <w:pStyle w:val="ListParagraph"/>
              <w:numPr>
                <w:ilvl w:val="1"/>
                <w:numId w:val="24"/>
              </w:numPr>
              <w:spacing w:before="8"/>
              <w:rPr>
                <w:rFonts w:ascii="Century Gothic" w:hAnsi="Century Gothic" w:eastAsia="Century Gothic" w:cs="Century Gothic"/>
              </w:rPr>
            </w:pPr>
            <w:r w:rsidRPr="1A868015" w:rsidR="56145ABB">
              <w:rPr>
                <w:rFonts w:ascii="Century Gothic" w:hAnsi="Century Gothic" w:eastAsia="Century Gothic" w:cs="Century Gothic"/>
                <w:b w:val="1"/>
                <w:bCs w:val="1"/>
              </w:rPr>
              <w:t>Season</w:t>
            </w:r>
            <w:r w:rsidRPr="1A868015" w:rsidR="56145ABB">
              <w:rPr>
                <w:rFonts w:ascii="Century Gothic" w:hAnsi="Century Gothic" w:eastAsia="Century Gothic" w:cs="Century Gothic"/>
              </w:rPr>
              <w:t>. Which season has the highest average value</w:t>
            </w:r>
            <w:r w:rsidRPr="1A868015" w:rsidR="10E5E577">
              <w:rPr>
                <w:rFonts w:ascii="Century Gothic" w:hAnsi="Century Gothic" w:eastAsia="Century Gothic" w:cs="Century Gothic"/>
              </w:rPr>
              <w:t>?</w:t>
            </w:r>
          </w:p>
          <w:p w:rsidR="00C768D9" w:rsidP="00C768D9" w:rsidRDefault="386B72D1" w14:paraId="61D4483A" w14:textId="22A09754">
            <w:pPr>
              <w:pStyle w:val="ListParagraph"/>
              <w:numPr>
                <w:ilvl w:val="1"/>
                <w:numId w:val="24"/>
              </w:numPr>
              <w:spacing w:before="8"/>
              <w:rPr>
                <w:rFonts w:ascii="Century Gothic" w:hAnsi="Century Gothic" w:eastAsia="Century Gothic" w:cs="Century Gothic"/>
              </w:rPr>
            </w:pPr>
            <w:r w:rsidRPr="1A868015" w:rsidR="2EE6E80D">
              <w:rPr>
                <w:rFonts w:ascii="Century Gothic" w:hAnsi="Century Gothic" w:eastAsia="Century Gothic" w:cs="Century Gothic"/>
                <w:b w:val="1"/>
                <w:bCs w:val="1"/>
              </w:rPr>
              <w:t>Month</w:t>
            </w:r>
            <w:r w:rsidRPr="1A868015" w:rsidR="2EE6E80D">
              <w:rPr>
                <w:rFonts w:ascii="Century Gothic" w:hAnsi="Century Gothic" w:eastAsia="Century Gothic" w:cs="Century Gothic"/>
              </w:rPr>
              <w:t>. Which month has the highest average value?</w:t>
            </w:r>
          </w:p>
          <w:p w:rsidR="00C768D9" w:rsidP="00C768D9" w:rsidRDefault="386B72D1" w14:paraId="06CDF781" w14:textId="2F7713C8">
            <w:pPr>
              <w:pStyle w:val="ListParagraph"/>
              <w:numPr>
                <w:ilvl w:val="1"/>
                <w:numId w:val="24"/>
              </w:numPr>
              <w:spacing w:before="8"/>
              <w:rPr>
                <w:rFonts w:ascii="Century Gothic" w:hAnsi="Century Gothic" w:eastAsia="Century Gothic" w:cs="Century Gothic"/>
              </w:rPr>
            </w:pPr>
            <w:r w:rsidRPr="1A868015" w:rsidR="0E52A989">
              <w:rPr>
                <w:rFonts w:ascii="Century Gothic" w:hAnsi="Century Gothic" w:eastAsia="Century Gothic" w:cs="Century Gothic"/>
                <w:b w:val="1"/>
                <w:bCs w:val="1"/>
              </w:rPr>
              <w:t>Day of the week.</w:t>
            </w:r>
            <w:r w:rsidRPr="1A868015" w:rsidR="0E52A989">
              <w:rPr>
                <w:rFonts w:ascii="Century Gothic" w:hAnsi="Century Gothic" w:eastAsia="Century Gothic" w:cs="Century Gothic"/>
              </w:rPr>
              <w:t xml:space="preserve"> Which day has the highest average value?</w:t>
            </w:r>
          </w:p>
          <w:p w:rsidR="00C768D9" w:rsidP="1A868015" w:rsidRDefault="386B72D1" w14:paraId="17A988F0" w14:textId="14CE8D53">
            <w:pPr>
              <w:pStyle w:val="ListParagraph"/>
              <w:numPr>
                <w:ilvl w:val="1"/>
                <w:numId w:val="24"/>
              </w:numPr>
              <w:spacing w:before="8"/>
              <w:rPr>
                <w:rFonts w:ascii="Century Gothic" w:hAnsi="Century Gothic" w:eastAsia="Century Gothic" w:cs="Century Gothic"/>
              </w:rPr>
            </w:pPr>
            <w:r w:rsidRPr="1A868015" w:rsidR="2F846912">
              <w:rPr>
                <w:rFonts w:ascii="Century Gothic" w:hAnsi="Century Gothic" w:eastAsia="Century Gothic" w:cs="Century Gothic"/>
                <w:b w:val="1"/>
                <w:bCs w:val="1"/>
              </w:rPr>
              <w:t>Day of the week for the most popular month (2.2)</w:t>
            </w:r>
            <w:r w:rsidRPr="1A868015" w:rsidR="2F846912">
              <w:rPr>
                <w:rFonts w:ascii="Century Gothic" w:hAnsi="Century Gothic" w:eastAsia="Century Gothic" w:cs="Century Gothic"/>
              </w:rPr>
              <w:t xml:space="preserve"> with the </w:t>
            </w:r>
            <w:r w:rsidRPr="1A868015" w:rsidR="2F846912">
              <w:rPr>
                <w:rFonts w:ascii="Century Gothic" w:hAnsi="Century Gothic" w:eastAsia="Century Gothic" w:cs="Century Gothic"/>
                <w:b w:val="1"/>
                <w:bCs w:val="1"/>
              </w:rPr>
              <w:t>highest</w:t>
            </w:r>
            <w:r w:rsidRPr="1A868015" w:rsidR="2F846912">
              <w:rPr>
                <w:rFonts w:ascii="Century Gothic" w:hAnsi="Century Gothic" w:eastAsia="Century Gothic" w:cs="Century Gothic"/>
              </w:rPr>
              <w:t xml:space="preserve"> </w:t>
            </w:r>
            <w:r w:rsidRPr="1A868015" w:rsidR="2F846912">
              <w:rPr>
                <w:rFonts w:ascii="Century Gothic" w:hAnsi="Century Gothic" w:eastAsia="Century Gothic" w:cs="Century Gothic"/>
                <w:b w:val="1"/>
                <w:bCs w:val="1"/>
              </w:rPr>
              <w:t>average value</w:t>
            </w:r>
          </w:p>
          <w:p w:rsidR="1A868015" w:rsidP="1A868015" w:rsidRDefault="1A868015" w14:paraId="2B10DAC0" w14:textId="32BB5226">
            <w:pPr>
              <w:pStyle w:val="Normal"/>
              <w:spacing w:before="8"/>
              <w:ind w:left="0"/>
              <w:rPr>
                <w:rFonts w:ascii="Century Gothic Pro" w:hAnsi="Century Gothic Pro" w:eastAsia="Century Gothic Pro" w:cs="Century Gothic Pro"/>
              </w:rPr>
            </w:pPr>
          </w:p>
          <w:p w:rsidRPr="00C768D9" w:rsidR="0006734A" w:rsidP="00C768D9" w:rsidRDefault="0F8F40C4" w14:paraId="6C9B5476" w14:textId="5BB49A2B">
            <w:pPr>
              <w:pStyle w:val="ListParagraph"/>
              <w:numPr>
                <w:ilvl w:val="1"/>
                <w:numId w:val="24"/>
              </w:numPr>
              <w:spacing w:before="8"/>
              <w:rPr>
                <w:rFonts w:ascii="Century Gothic" w:hAnsi="Century Gothic" w:eastAsia="Century Gothic" w:cs="Century Gothic"/>
              </w:rPr>
            </w:pPr>
            <w:r w:rsidRPr="1A868015" w:rsidR="1FF5A5C3">
              <w:rPr>
                <w:rFonts w:ascii="Century Gothic" w:hAnsi="Century Gothic" w:eastAsia="Century Gothic" w:cs="Century Gothic"/>
              </w:rPr>
              <w:t>Calculate all the descriptive stati</w:t>
            </w:r>
            <w:r w:rsidRPr="1A868015" w:rsidR="5F4D9220">
              <w:rPr>
                <w:rFonts w:ascii="Century Gothic" w:hAnsi="Century Gothic" w:eastAsia="Century Gothic" w:cs="Century Gothic"/>
              </w:rPr>
              <w:t>stics</w:t>
            </w:r>
            <w:r w:rsidRPr="1A868015" w:rsidR="1FF5A5C3">
              <w:rPr>
                <w:rFonts w:ascii="Century Gothic" w:hAnsi="Century Gothic" w:eastAsia="Century Gothic" w:cs="Century Gothic"/>
              </w:rPr>
              <w:t xml:space="preserve"> for all numerical variables. </w:t>
            </w:r>
          </w:p>
          <w:p w:rsidRPr="00C768D9" w:rsidR="0006734A" w:rsidP="1A868015" w:rsidRDefault="302D78D8" w14:paraId="4F35574A" w14:textId="0B8304ED">
            <w:pPr>
              <w:pStyle w:val="ListParagraph"/>
              <w:numPr>
                <w:ilvl w:val="1"/>
                <w:numId w:val="24"/>
              </w:numPr>
              <w:spacing w:before="8"/>
              <w:rPr/>
            </w:pPr>
            <w:r w:rsidRPr="1A868015" w:rsidR="51CB1723">
              <w:rPr>
                <w:rFonts w:ascii="Century Gothic" w:hAnsi="Century Gothic" w:eastAsia="Century Gothic" w:cs="Century Gothic"/>
              </w:rPr>
              <w:t xml:space="preserve">What type of distribution does the </w:t>
            </w:r>
            <w:r w:rsidRPr="1A868015" w:rsidR="381630B0">
              <w:rPr>
                <w:rFonts w:ascii="Century Gothic" w:hAnsi="Century Gothic" w:eastAsia="Century Gothic" w:cs="Century Gothic"/>
              </w:rPr>
              <w:t>bike</w:t>
            </w:r>
            <w:r w:rsidRPr="1A868015" w:rsidR="1045887C">
              <w:rPr>
                <w:rFonts w:ascii="Century Gothic" w:hAnsi="Century Gothic" w:eastAsia="Century Gothic" w:cs="Century Gothic"/>
              </w:rPr>
              <w:t xml:space="preserve"> </w:t>
            </w:r>
            <w:r w:rsidRPr="1A868015" w:rsidR="003794D8">
              <w:rPr>
                <w:rFonts w:ascii="Century Gothic" w:hAnsi="Century Gothic" w:eastAsia="Century Gothic" w:cs="Century Gothic"/>
              </w:rPr>
              <w:t>share</w:t>
            </w:r>
            <w:r w:rsidRPr="1A868015" w:rsidR="381630B0">
              <w:rPr>
                <w:rFonts w:ascii="Century Gothic" w:hAnsi="Century Gothic" w:eastAsia="Century Gothic" w:cs="Century Gothic"/>
              </w:rPr>
              <w:t xml:space="preserve"> have – normal or skewed?</w:t>
            </w:r>
          </w:p>
          <w:p w:rsidRPr="000E5F3D" w:rsidR="0006734A" w:rsidP="5BB5D6DA" w:rsidRDefault="0006734A" w14:paraId="2D39A5CE" w14:textId="6191345C">
            <w:pPr>
              <w:spacing w:before="8"/>
              <w:rPr>
                <w:rFonts w:ascii="Century Gothic" w:hAnsi="Century Gothic" w:eastAsia="Century Gothic" w:cs="Century Gothic"/>
              </w:rPr>
            </w:pPr>
          </w:p>
          <w:p w:rsidR="000C4774" w:rsidP="000C4774" w:rsidRDefault="55D1A3A4" w14:paraId="0928BC15" w14:textId="4C69C868">
            <w:pPr>
              <w:pStyle w:val="ListParagraph"/>
              <w:numPr>
                <w:ilvl w:val="0"/>
                <w:numId w:val="24"/>
              </w:numPr>
              <w:spacing w:before="8"/>
              <w:rPr>
                <w:rFonts w:ascii="Century Gothic" w:hAnsi="Century Gothic" w:eastAsia="Century Gothic" w:cs="Century Gothic"/>
              </w:rPr>
            </w:pPr>
            <w:r w:rsidRPr="2086DDBB">
              <w:rPr>
                <w:rFonts w:ascii="Century Gothic" w:hAnsi="Century Gothic" w:eastAsia="Century Gothic" w:cs="Century Gothic"/>
              </w:rPr>
              <w:t xml:space="preserve">Continue your </w:t>
            </w:r>
            <w:r w:rsidRPr="2086DDBB" w:rsidR="7C1A5136">
              <w:rPr>
                <w:rFonts w:ascii="Century Gothic" w:hAnsi="Century Gothic" w:eastAsia="Century Gothic" w:cs="Century Gothic"/>
              </w:rPr>
              <w:t>EDA</w:t>
            </w:r>
            <w:r w:rsidRPr="2086DDBB">
              <w:rPr>
                <w:rFonts w:ascii="Century Gothic" w:hAnsi="Century Gothic" w:eastAsia="Century Gothic" w:cs="Century Gothic"/>
              </w:rPr>
              <w:t xml:space="preserve"> working with numerical variables</w:t>
            </w:r>
          </w:p>
          <w:p w:rsidR="000C4774" w:rsidP="000C4774" w:rsidRDefault="55D1A3A4" w14:paraId="224806E3" w14:textId="77777777">
            <w:pPr>
              <w:pStyle w:val="ListParagraph"/>
              <w:numPr>
                <w:ilvl w:val="1"/>
                <w:numId w:val="24"/>
              </w:numPr>
              <w:spacing w:before="8"/>
              <w:rPr>
                <w:rFonts w:ascii="Century Gothic" w:hAnsi="Century Gothic" w:eastAsia="Century Gothic" w:cs="Century Gothic"/>
              </w:rPr>
            </w:pPr>
            <w:r w:rsidRPr="000C4774">
              <w:rPr>
                <w:rFonts w:ascii="Century Gothic" w:hAnsi="Century Gothic" w:eastAsia="Century Gothic" w:cs="Century Gothic"/>
              </w:rPr>
              <w:t>Create a correlation matrix for the numerical variables only</w:t>
            </w:r>
          </w:p>
          <w:p w:rsidRPr="000C4774" w:rsidR="0006734A" w:rsidP="000C4774" w:rsidRDefault="429DB040" w14:paraId="132EBA19" w14:textId="2C2C0CC1">
            <w:pPr>
              <w:pStyle w:val="ListParagraph"/>
              <w:numPr>
                <w:ilvl w:val="1"/>
                <w:numId w:val="24"/>
              </w:numPr>
              <w:spacing w:before="8"/>
              <w:rPr>
                <w:rFonts w:ascii="Century Gothic" w:hAnsi="Century Gothic" w:eastAsia="Century Gothic" w:cs="Century Gothic"/>
              </w:rPr>
            </w:pPr>
            <w:r w:rsidRPr="54044E9F">
              <w:rPr>
                <w:rFonts w:ascii="Century Gothic" w:hAnsi="Century Gothic" w:eastAsia="Century Gothic" w:cs="Century Gothic"/>
              </w:rPr>
              <w:t xml:space="preserve">In the </w:t>
            </w:r>
            <w:r w:rsidRPr="54044E9F" w:rsidR="6FA6737E">
              <w:rPr>
                <w:rFonts w:ascii="Century Gothic" w:hAnsi="Century Gothic" w:eastAsia="Century Gothic" w:cs="Century Gothic"/>
              </w:rPr>
              <w:t>Python script</w:t>
            </w:r>
            <w:r w:rsidRPr="54044E9F">
              <w:rPr>
                <w:rFonts w:ascii="Century Gothic" w:hAnsi="Century Gothic" w:eastAsia="Century Gothic" w:cs="Century Gothic"/>
              </w:rPr>
              <w:t xml:space="preserve">, make a note of </w:t>
            </w:r>
            <w:r w:rsidRPr="54044E9F">
              <w:rPr>
                <w:rFonts w:ascii="Century Gothic" w:hAnsi="Century Gothic" w:eastAsia="Century Gothic" w:cs="Century Gothic"/>
                <w:b/>
                <w:bCs/>
              </w:rPr>
              <w:t>which variables are strongly correlated</w:t>
            </w:r>
          </w:p>
          <w:p w:rsidRPr="000E5F3D" w:rsidR="0006734A" w:rsidP="5BB5D6DA" w:rsidRDefault="0006734A" w14:paraId="4DE5C926" w14:textId="3DEB6853">
            <w:pPr>
              <w:spacing w:before="8"/>
            </w:pPr>
          </w:p>
          <w:p w:rsidR="000C4774" w:rsidP="5D334014" w:rsidRDefault="318701FE" w14:paraId="5A265ED6" w14:textId="1F492E89">
            <w:pPr>
              <w:pStyle w:val="ListParagraph"/>
              <w:numPr>
                <w:ilvl w:val="0"/>
                <w:numId w:val="24"/>
              </w:numPr>
              <w:spacing w:before="8"/>
              <w:rPr>
                <w:rFonts w:ascii="Century Gothic" w:hAnsi="Century Gothic" w:eastAsia="Century Gothic" w:cs="Century Gothic"/>
              </w:rPr>
            </w:pPr>
            <w:r w:rsidRPr="5D334014">
              <w:rPr>
                <w:rFonts w:ascii="Century Gothic" w:hAnsi="Century Gothic" w:eastAsia="Century Gothic" w:cs="Century Gothic"/>
              </w:rPr>
              <w:t xml:space="preserve">Complete your EDA by creating three </w:t>
            </w:r>
            <w:r w:rsidRPr="5D334014">
              <w:rPr>
                <w:rFonts w:ascii="Century Gothic" w:hAnsi="Century Gothic" w:eastAsia="Century Gothic" w:cs="Century Gothic"/>
                <w:b/>
                <w:bCs/>
              </w:rPr>
              <w:t>visualisations</w:t>
            </w:r>
            <w:r w:rsidRPr="5D334014">
              <w:rPr>
                <w:rFonts w:ascii="Century Gothic" w:hAnsi="Century Gothic" w:eastAsia="Century Gothic" w:cs="Century Gothic"/>
              </w:rPr>
              <w:t xml:space="preserve"> of the data</w:t>
            </w:r>
            <w:r w:rsidRPr="5D334014" w:rsidR="4A41B58D">
              <w:rPr>
                <w:rFonts w:ascii="Century Gothic" w:hAnsi="Century Gothic" w:eastAsia="Century Gothic" w:cs="Century Gothic"/>
              </w:rPr>
              <w:t xml:space="preserve"> – a jointplot, a lineplot and a pairgrid. </w:t>
            </w:r>
            <w:r w:rsidRPr="5D334014" w:rsidR="65EA6147">
              <w:rPr>
                <w:rFonts w:ascii="Century Gothic" w:hAnsi="Century Gothic" w:eastAsia="Century Gothic" w:cs="Century Gothic"/>
              </w:rPr>
              <w:t>To speed up this process, we have provided the code blocks you need below</w:t>
            </w:r>
          </w:p>
          <w:p w:rsidR="004525E7" w:rsidP="004525E7" w:rsidRDefault="2B92628B" w14:paraId="0CB183E5" w14:textId="4044647E">
            <w:pPr>
              <w:pStyle w:val="ListParagraph"/>
              <w:numPr>
                <w:ilvl w:val="1"/>
                <w:numId w:val="24"/>
              </w:numPr>
              <w:spacing w:before="8"/>
              <w:rPr>
                <w:rFonts w:ascii="Century Gothic" w:hAnsi="Century Gothic" w:eastAsia="Century Gothic" w:cs="Century Gothic"/>
              </w:rPr>
            </w:pPr>
            <w:r w:rsidRPr="5D334014">
              <w:rPr>
                <w:rFonts w:ascii="Century Gothic" w:hAnsi="Century Gothic" w:eastAsia="Century Gothic" w:cs="Century Gothic"/>
              </w:rPr>
              <w:t xml:space="preserve">Use </w:t>
            </w:r>
            <w:r w:rsidRPr="5D334014" w:rsidR="61C1AF5C">
              <w:rPr>
                <w:rFonts w:ascii="Century Gothic" w:hAnsi="Century Gothic" w:eastAsia="Century Gothic" w:cs="Century Gothic"/>
              </w:rPr>
              <w:t>the</w:t>
            </w:r>
            <w:r w:rsidRPr="5D334014">
              <w:rPr>
                <w:rFonts w:ascii="Century Gothic" w:hAnsi="Century Gothic" w:eastAsia="Century Gothic" w:cs="Century Gothic"/>
              </w:rPr>
              <w:t xml:space="preserve"> code block</w:t>
            </w:r>
            <w:r w:rsidRPr="5D334014" w:rsidR="37C1ED98">
              <w:rPr>
                <w:rFonts w:ascii="Century Gothic" w:hAnsi="Century Gothic" w:eastAsia="Century Gothic" w:cs="Century Gothic"/>
              </w:rPr>
              <w:t xml:space="preserve"> below</w:t>
            </w:r>
            <w:r w:rsidRPr="5D334014">
              <w:rPr>
                <w:rFonts w:ascii="Century Gothic" w:hAnsi="Century Gothic" w:eastAsia="Century Gothic" w:cs="Century Gothic"/>
              </w:rPr>
              <w:t xml:space="preserve"> to produce a </w:t>
            </w:r>
            <w:r w:rsidRPr="5D334014">
              <w:rPr>
                <w:rFonts w:ascii="Century Gothic" w:hAnsi="Century Gothic" w:eastAsia="Century Gothic" w:cs="Century Gothic"/>
                <w:b/>
                <w:bCs/>
              </w:rPr>
              <w:t>jointplot</w:t>
            </w:r>
            <w:r w:rsidRPr="5D334014">
              <w:rPr>
                <w:rFonts w:ascii="Century Gothic" w:hAnsi="Century Gothic" w:eastAsia="Century Gothic" w:cs="Century Gothic"/>
              </w:rPr>
              <w:t>:</w:t>
            </w:r>
          </w:p>
          <w:p w:rsidR="00B67413" w:rsidP="00B67413" w:rsidRDefault="00B67413" w14:paraId="2DFF56C0" w14:textId="77777777">
            <w:pPr>
              <w:pStyle w:val="ListParagraph"/>
              <w:spacing w:before="8"/>
              <w:ind w:left="792"/>
              <w:rPr>
                <w:rFonts w:ascii="Century Gothic" w:hAnsi="Century Gothic" w:eastAsia="Century Gothic" w:cs="Century Gothic"/>
              </w:rPr>
            </w:pPr>
          </w:p>
          <w:p w:rsidRPr="00130801" w:rsidR="004525E7" w:rsidP="004525E7" w:rsidRDefault="004525E7" w14:paraId="75AE495C"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sns.jointplot(data=df, x="bikecount", y="t1", hue="season")</w:t>
            </w:r>
          </w:p>
          <w:p w:rsidRPr="00130801" w:rsidR="004525E7" w:rsidP="004525E7" w:rsidRDefault="004525E7" w14:paraId="3A4145C9"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plt.xlabel("Bike Count")</w:t>
            </w:r>
          </w:p>
          <w:p w:rsidRPr="00130801" w:rsidR="004525E7" w:rsidP="004525E7" w:rsidRDefault="004525E7" w14:paraId="751EF121"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plt.ylabel("Temperature")</w:t>
            </w:r>
          </w:p>
          <w:p w:rsidRPr="00130801" w:rsidR="004525E7" w:rsidP="004525E7" w:rsidRDefault="004525E7" w14:paraId="1CE4BEB3" w14:textId="3A648793">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plt.show()</w:t>
            </w:r>
          </w:p>
          <w:p w:rsidR="004525E7" w:rsidP="000C4774" w:rsidRDefault="2ECDF761" w14:paraId="6784E39B" w14:textId="1D5EEA8F">
            <w:pPr>
              <w:pStyle w:val="ListParagraph"/>
              <w:numPr>
                <w:ilvl w:val="1"/>
                <w:numId w:val="24"/>
              </w:numPr>
              <w:spacing w:before="8"/>
              <w:rPr>
                <w:rFonts w:ascii="Century Gothic" w:hAnsi="Century Gothic" w:eastAsia="Century Gothic" w:cs="Century Gothic"/>
              </w:rPr>
            </w:pPr>
            <w:r w:rsidRPr="5D334014">
              <w:rPr>
                <w:rFonts w:ascii="Century Gothic" w:hAnsi="Century Gothic" w:eastAsia="Century Gothic" w:cs="Century Gothic"/>
              </w:rPr>
              <w:t xml:space="preserve">Use </w:t>
            </w:r>
            <w:r w:rsidRPr="5D334014" w:rsidR="37C1ED98">
              <w:rPr>
                <w:rFonts w:ascii="Century Gothic" w:hAnsi="Century Gothic" w:eastAsia="Century Gothic" w:cs="Century Gothic"/>
              </w:rPr>
              <w:t>the</w:t>
            </w:r>
            <w:r w:rsidRPr="5D334014">
              <w:rPr>
                <w:rFonts w:ascii="Century Gothic" w:hAnsi="Century Gothic" w:eastAsia="Century Gothic" w:cs="Century Gothic"/>
              </w:rPr>
              <w:t xml:space="preserve"> code block</w:t>
            </w:r>
            <w:r w:rsidRPr="5D334014" w:rsidR="37C1ED98">
              <w:rPr>
                <w:rFonts w:ascii="Century Gothic" w:hAnsi="Century Gothic" w:eastAsia="Century Gothic" w:cs="Century Gothic"/>
              </w:rPr>
              <w:t xml:space="preserve"> below</w:t>
            </w:r>
            <w:r w:rsidRPr="5D334014">
              <w:rPr>
                <w:rFonts w:ascii="Century Gothic" w:hAnsi="Century Gothic" w:eastAsia="Century Gothic" w:cs="Century Gothic"/>
              </w:rPr>
              <w:t xml:space="preserve"> to produce a </w:t>
            </w:r>
            <w:r w:rsidRPr="5D334014">
              <w:rPr>
                <w:rFonts w:ascii="Century Gothic" w:hAnsi="Century Gothic" w:eastAsia="Century Gothic" w:cs="Century Gothic"/>
                <w:b/>
                <w:bCs/>
              </w:rPr>
              <w:t>lineplot</w:t>
            </w:r>
            <w:r w:rsidRPr="5D334014">
              <w:rPr>
                <w:rFonts w:ascii="Century Gothic" w:hAnsi="Century Gothic" w:eastAsia="Century Gothic" w:cs="Century Gothic"/>
              </w:rPr>
              <w:t>:</w:t>
            </w:r>
          </w:p>
          <w:p w:rsidR="00B67413" w:rsidP="00B67413" w:rsidRDefault="00B67413" w14:paraId="6C768DD5" w14:textId="77777777">
            <w:pPr>
              <w:pStyle w:val="ListParagraph"/>
              <w:spacing w:before="8"/>
              <w:ind w:left="792"/>
              <w:rPr>
                <w:rFonts w:ascii="Century Gothic" w:hAnsi="Century Gothic" w:eastAsia="Century Gothic" w:cs="Century Gothic"/>
              </w:rPr>
            </w:pPr>
          </w:p>
          <w:p w:rsidRPr="00130801" w:rsidR="008D3712" w:rsidP="008D3712" w:rsidRDefault="008D3712" w14:paraId="2E1A91C0"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sns.lineplot(data=df, x="month", y="bikecount", hue="isweekend")</w:t>
            </w:r>
          </w:p>
          <w:p w:rsidRPr="00130801" w:rsidR="008D3712" w:rsidP="008D3712" w:rsidRDefault="008D3712" w14:paraId="4C56470B"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plt.title("Bike share analysis")</w:t>
            </w:r>
          </w:p>
          <w:p w:rsidRPr="00130801" w:rsidR="008D3712" w:rsidP="008D3712" w:rsidRDefault="008D3712" w14:paraId="24F05819"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plt.xlabel("Month")</w:t>
            </w:r>
          </w:p>
          <w:p w:rsidRPr="00130801" w:rsidR="008D3712" w:rsidP="008D3712" w:rsidRDefault="008D3712" w14:paraId="33708E86"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plt.ylabel("Bike Count")</w:t>
            </w:r>
          </w:p>
          <w:p w:rsidRPr="00130801" w:rsidR="008D3712" w:rsidP="008D3712" w:rsidRDefault="008D3712" w14:paraId="711622C9" w14:textId="52D8F878">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plt.show()</w:t>
            </w:r>
          </w:p>
          <w:p w:rsidR="004525E7" w:rsidP="008D3712" w:rsidRDefault="36F3EC04" w14:paraId="6CC3E393" w14:textId="5F67C046">
            <w:pPr>
              <w:pStyle w:val="ListParagraph"/>
              <w:numPr>
                <w:ilvl w:val="1"/>
                <w:numId w:val="24"/>
              </w:numPr>
              <w:rPr>
                <w:rFonts w:ascii="Century Gothic" w:hAnsi="Century Gothic" w:eastAsia="Century Gothic" w:cs="Century Gothic"/>
              </w:rPr>
            </w:pPr>
            <w:r w:rsidRPr="5D334014">
              <w:rPr>
                <w:rFonts w:ascii="Century Gothic" w:hAnsi="Century Gothic" w:eastAsia="Century Gothic" w:cs="Century Gothic"/>
              </w:rPr>
              <w:t xml:space="preserve">Use </w:t>
            </w:r>
            <w:r w:rsidRPr="5D334014" w:rsidR="14B2F2A0">
              <w:rPr>
                <w:rFonts w:ascii="Century Gothic" w:hAnsi="Century Gothic" w:eastAsia="Century Gothic" w:cs="Century Gothic"/>
              </w:rPr>
              <w:t>the</w:t>
            </w:r>
            <w:r w:rsidRPr="5D334014">
              <w:rPr>
                <w:rFonts w:ascii="Century Gothic" w:hAnsi="Century Gothic" w:eastAsia="Century Gothic" w:cs="Century Gothic"/>
              </w:rPr>
              <w:t xml:space="preserve"> code </w:t>
            </w:r>
            <w:r w:rsidRPr="5D334014" w:rsidR="14B2F2A0">
              <w:rPr>
                <w:rFonts w:ascii="Century Gothic" w:hAnsi="Century Gothic" w:eastAsia="Century Gothic" w:cs="Century Gothic"/>
              </w:rPr>
              <w:t xml:space="preserve">below </w:t>
            </w:r>
            <w:r w:rsidRPr="5D334014">
              <w:rPr>
                <w:rFonts w:ascii="Century Gothic" w:hAnsi="Century Gothic" w:eastAsia="Century Gothic" w:cs="Century Gothic"/>
              </w:rPr>
              <w:t xml:space="preserve">to produce a </w:t>
            </w:r>
            <w:r w:rsidRPr="5D334014">
              <w:rPr>
                <w:rFonts w:ascii="Century Gothic" w:hAnsi="Century Gothic" w:eastAsia="Century Gothic" w:cs="Century Gothic"/>
                <w:b/>
                <w:bCs/>
              </w:rPr>
              <w:t>pairgrid</w:t>
            </w:r>
            <w:r w:rsidRPr="5D334014">
              <w:rPr>
                <w:rFonts w:ascii="Century Gothic" w:hAnsi="Century Gothic" w:eastAsia="Century Gothic" w:cs="Century Gothic"/>
              </w:rPr>
              <w:t>:</w:t>
            </w:r>
          </w:p>
          <w:p w:rsidR="00B67413" w:rsidP="00B67413" w:rsidRDefault="00B67413" w14:paraId="0639A8AD" w14:textId="77777777">
            <w:pPr>
              <w:pStyle w:val="ListParagraph"/>
              <w:ind w:left="792"/>
              <w:rPr>
                <w:rFonts w:ascii="Century Gothic" w:hAnsi="Century Gothic" w:eastAsia="Century Gothic" w:cs="Century Gothic"/>
              </w:rPr>
            </w:pPr>
          </w:p>
          <w:p w:rsidRPr="00130801" w:rsidR="00D155FE" w:rsidP="00D155FE" w:rsidRDefault="00D155FE" w14:paraId="5ED4FF6F"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g = sns.PairGrid(data=df, hue="season", vars=["t1","t2","humidity","windspeed","bikecount"])</w:t>
            </w:r>
          </w:p>
          <w:p w:rsidRPr="00130801" w:rsidR="00D155FE" w:rsidP="00D155FE" w:rsidRDefault="00D155FE" w14:paraId="2C582B3A"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g.map_diag(plt.hist)</w:t>
            </w:r>
          </w:p>
          <w:p w:rsidRPr="00130801" w:rsidR="00D155FE" w:rsidP="00D155FE" w:rsidRDefault="00D155FE" w14:paraId="4D7F2B1C" w14:textId="77777777">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g.map_offdiag(plt.scatter)</w:t>
            </w:r>
          </w:p>
          <w:p w:rsidRPr="00130801" w:rsidR="00D155FE" w:rsidP="00D155FE" w:rsidRDefault="00D155FE" w14:paraId="52FEBA36" w14:textId="5290201B">
            <w:pPr>
              <w:spacing w:before="8" w:after="160" w:line="259" w:lineRule="auto"/>
              <w:ind w:left="792"/>
              <w:rPr>
                <w:rFonts w:ascii="Century Gothic" w:hAnsi="Century Gothic" w:eastAsia="Century Gothic" w:cs="Century Gothic"/>
                <w:color w:val="5F497A" w:themeColor="accent4" w:themeShade="BF"/>
              </w:rPr>
            </w:pPr>
            <w:r w:rsidRPr="00130801">
              <w:rPr>
                <w:rFonts w:ascii="Century Gothic" w:hAnsi="Century Gothic" w:eastAsia="Century Gothic" w:cs="Century Gothic"/>
                <w:color w:val="5F497A" w:themeColor="accent4" w:themeShade="BF"/>
              </w:rPr>
              <w:t>g.add_legend()</w:t>
            </w:r>
          </w:p>
          <w:p w:rsidR="0006734A" w:rsidP="007F6526" w:rsidRDefault="0B5AF221" w14:paraId="50A7EACD" w14:textId="7A5D64FA">
            <w:pPr>
              <w:pStyle w:val="ListParagraph"/>
              <w:numPr>
                <w:ilvl w:val="1"/>
                <w:numId w:val="24"/>
              </w:numPr>
              <w:rPr>
                <w:rFonts w:ascii="Century Gothic" w:hAnsi="Century Gothic" w:eastAsia="Century Gothic" w:cs="Century Gothic"/>
              </w:rPr>
            </w:pPr>
            <w:r w:rsidRPr="54044E9F">
              <w:rPr>
                <w:rFonts w:ascii="Century Gothic" w:hAnsi="Century Gothic" w:eastAsia="Century Gothic" w:cs="Century Gothic"/>
              </w:rPr>
              <w:t xml:space="preserve">Study your visualisations. Are there any interesting behaviours in the data? Make a note of any interesting findings in the </w:t>
            </w:r>
            <w:r w:rsidRPr="54044E9F" w:rsidR="25C65F86">
              <w:rPr>
                <w:rFonts w:ascii="Century Gothic" w:hAnsi="Century Gothic" w:eastAsia="Century Gothic" w:cs="Century Gothic"/>
              </w:rPr>
              <w:t>Python script.</w:t>
            </w:r>
          </w:p>
          <w:p w:rsidRPr="007F6526" w:rsidR="007F6526" w:rsidP="007F6526" w:rsidRDefault="007F6526" w14:paraId="391B4CA1" w14:textId="3E620007">
            <w:pPr>
              <w:rPr>
                <w:rFonts w:ascii="Century Gothic" w:hAnsi="Century Gothic" w:eastAsia="Century Gothic" w:cs="Century Gothic"/>
              </w:rPr>
            </w:pPr>
          </w:p>
        </w:tc>
      </w:tr>
      <w:tr w:rsidR="1A868015" w:rsidTr="1B81115F" w14:paraId="1DEC6E66">
        <w:tc>
          <w:tcPr>
            <w:tcW w:w="9780" w:type="dxa"/>
            <w:shd w:val="clear" w:color="auto" w:fill="E5DFEC" w:themeFill="accent4" w:themeFillTint="33"/>
            <w:tcMar/>
          </w:tcPr>
          <w:p w:rsidR="1A868015" w:rsidP="1A868015" w:rsidRDefault="1A868015" w14:paraId="0A547DCB" w14:textId="26FB3109">
            <w:pPr>
              <w:pStyle w:val="Normal"/>
              <w:rPr>
                <w:rFonts w:ascii="Century Gothic Pro" w:hAnsi="Century Gothic Pro" w:eastAsia="Century Gothic Pro" w:cs="Century Gothic Pro"/>
                <w:b w:val="1"/>
                <w:bCs w:val="1"/>
              </w:rPr>
            </w:pPr>
            <w:r w:rsidRPr="1B81115F" w:rsidR="7F32BE4C">
              <w:rPr>
                <w:rFonts w:ascii="Century Gothic Pro" w:hAnsi="Century Gothic Pro" w:eastAsia="Century Gothic Pro" w:cs="Century Gothic Pro"/>
                <w:b w:val="1"/>
                <w:bCs w:val="1"/>
              </w:rPr>
              <w:t>Checkpoint 2 – 15mins</w:t>
            </w:r>
          </w:p>
          <w:p w:rsidR="1A868015" w:rsidP="1A868015" w:rsidRDefault="1A868015" w14:paraId="6C6F0CAA" w14:textId="010773E0">
            <w:pPr>
              <w:pStyle w:val="Normal"/>
              <w:bidi w:val="0"/>
              <w:spacing w:before="0" w:beforeAutospacing="off" w:after="0" w:afterAutospacing="off" w:line="259" w:lineRule="auto"/>
              <w:ind w:left="0" w:right="0"/>
              <w:jc w:val="left"/>
              <w:rPr>
                <w:rFonts w:ascii="Century Gothic Pro" w:hAnsi="Century Gothic Pro" w:eastAsia="Century Gothic Pro" w:cs="Century Gothic Pro"/>
                <w:b w:val="0"/>
                <w:bCs w:val="0"/>
              </w:rPr>
            </w:pPr>
            <w:r w:rsidRPr="1A868015" w:rsidR="1A868015">
              <w:rPr>
                <w:rFonts w:ascii="Century Gothic Pro" w:hAnsi="Century Gothic Pro" w:eastAsia="Century Gothic Pro" w:cs="Century Gothic Pro"/>
                <w:b w:val="0"/>
                <w:bCs w:val="0"/>
              </w:rPr>
              <w:t>(Optional)</w:t>
            </w:r>
          </w:p>
          <w:p w:rsidR="1A868015" w:rsidP="1A868015" w:rsidRDefault="1A868015" w14:paraId="7DE30FB6" w14:textId="02D68F4F">
            <w:pPr>
              <w:pStyle w:val="Normal"/>
              <w:bidi w:val="0"/>
              <w:spacing w:before="0" w:beforeAutospacing="off" w:after="0" w:afterAutospacing="off" w:line="259" w:lineRule="auto"/>
              <w:ind w:left="0" w:right="0"/>
              <w:jc w:val="left"/>
              <w:rPr>
                <w:rFonts w:ascii="Century Gothic Pro" w:hAnsi="Century Gothic Pro" w:eastAsia="Century Gothic Pro" w:cs="Century Gothic Pro"/>
                <w:b w:val="0"/>
                <w:bCs w:val="0"/>
              </w:rPr>
            </w:pPr>
            <w:r w:rsidRPr="1A868015" w:rsidR="1A868015">
              <w:rPr>
                <w:rFonts w:ascii="Century Gothic Pro" w:hAnsi="Century Gothic Pro" w:eastAsia="Century Gothic Pro" w:cs="Century Gothic Pro"/>
                <w:b w:val="0"/>
                <w:bCs w:val="0"/>
              </w:rPr>
              <w:t>Check-in with your tutor and fellow analysts to discuss section c).</w:t>
            </w:r>
          </w:p>
          <w:p w:rsidR="1A868015" w:rsidP="1A868015" w:rsidRDefault="1A868015" w14:paraId="5D70C097" w14:textId="1413F8B0">
            <w:pPr>
              <w:pStyle w:val="Normal"/>
              <w:rPr>
                <w:rFonts w:ascii="Century Gothic Pro" w:hAnsi="Century Gothic Pro" w:eastAsia="Century Gothic Pro" w:cs="Century Gothic Pro"/>
              </w:rPr>
            </w:pPr>
          </w:p>
        </w:tc>
      </w:tr>
      <w:bookmarkEnd w:id="9"/>
      <w:tr w:rsidRPr="000E5F3D" w:rsidR="00C44832" w:rsidTr="1B81115F" w14:paraId="5CEA0FCD" w14:textId="77777777">
        <w:tc>
          <w:tcPr>
            <w:tcW w:w="9780" w:type="dxa"/>
            <w:shd w:val="clear" w:color="auto" w:fill="EAF1DD" w:themeFill="accent3" w:themeFillTint="33"/>
            <w:tcMar/>
          </w:tcPr>
          <w:p w:rsidRPr="000E5F3D" w:rsidR="00C44832" w:rsidP="005A395E" w:rsidRDefault="768E0DBD" w14:paraId="236F12BF" w14:textId="1C624ECD">
            <w:pPr>
              <w:spacing w:before="8"/>
              <w:rPr>
                <w:rFonts w:ascii="Century Gothic" w:hAnsi="Century Gothic" w:eastAsia="Century Gothic" w:cs="Century Gothic"/>
                <w:b w:val="1"/>
                <w:bCs w:val="1"/>
              </w:rPr>
            </w:pPr>
            <w:r w:rsidRPr="1B81115F" w:rsidR="12DD4E51">
              <w:rPr>
                <w:rFonts w:ascii="Century Gothic" w:hAnsi="Century Gothic" w:eastAsia="Century Gothic" w:cs="Century Gothic"/>
                <w:b w:val="1"/>
                <w:bCs w:val="1"/>
              </w:rPr>
              <w:t xml:space="preserve">d) </w:t>
            </w:r>
            <w:r w:rsidRPr="1B81115F" w:rsidR="1B08AC37">
              <w:rPr>
                <w:rFonts w:ascii="Century Gothic" w:hAnsi="Century Gothic" w:eastAsia="Century Gothic" w:cs="Century Gothic"/>
                <w:b w:val="1"/>
                <w:bCs w:val="1"/>
              </w:rPr>
              <w:t>Predictive</w:t>
            </w:r>
            <w:r w:rsidRPr="1B81115F" w:rsidR="12DD4E51">
              <w:rPr>
                <w:rFonts w:ascii="Century Gothic" w:hAnsi="Century Gothic" w:eastAsia="Century Gothic" w:cs="Century Gothic"/>
                <w:b w:val="1"/>
                <w:bCs w:val="1"/>
              </w:rPr>
              <w:t xml:space="preserve"> mo</w:t>
            </w:r>
            <w:r w:rsidRPr="1B81115F" w:rsidR="4508199F">
              <w:rPr>
                <w:rFonts w:ascii="Century Gothic" w:hAnsi="Century Gothic" w:eastAsia="Century Gothic" w:cs="Century Gothic"/>
                <w:b w:val="1"/>
                <w:bCs w:val="1"/>
              </w:rPr>
              <w:t>del</w:t>
            </w:r>
            <w:r w:rsidRPr="1B81115F" w:rsidR="7C651910">
              <w:rPr>
                <w:rFonts w:ascii="Century Gothic" w:hAnsi="Century Gothic" w:eastAsia="Century Gothic" w:cs="Century Gothic"/>
                <w:b w:val="1"/>
                <w:bCs w:val="1"/>
              </w:rPr>
              <w:t>ling</w:t>
            </w:r>
            <w:r w:rsidRPr="1B81115F" w:rsidR="72433B40">
              <w:rPr>
                <w:rFonts w:ascii="Century Gothic" w:hAnsi="Century Gothic" w:eastAsia="Century Gothic" w:cs="Century Gothic"/>
                <w:b w:val="1"/>
                <w:bCs w:val="1"/>
              </w:rPr>
              <w:t xml:space="preserve"> (regression) - 50 mins</w:t>
            </w:r>
          </w:p>
          <w:p w:rsidRPr="000E5F3D" w:rsidR="00C44832" w:rsidP="005A395E" w:rsidRDefault="00C44832" w14:paraId="772EE3E7" w14:textId="77777777">
            <w:pPr>
              <w:spacing w:before="8"/>
              <w:rPr>
                <w:rFonts w:ascii="Century Gothic" w:hAnsi="Century Gothic" w:eastAsia="Century Gothic" w:cs="Century Gothic"/>
                <w:b/>
                <w:bCs/>
              </w:rPr>
            </w:pPr>
          </w:p>
        </w:tc>
      </w:tr>
      <w:tr w:rsidRPr="000E5F3D" w:rsidR="00C44832" w:rsidTr="1B81115F" w14:paraId="7242DF15" w14:textId="77777777">
        <w:tc>
          <w:tcPr>
            <w:tcW w:w="9780" w:type="dxa"/>
            <w:tcMar/>
          </w:tcPr>
          <w:p w:rsidRPr="000E5F3D" w:rsidR="00C44832" w:rsidP="5BB5D6DA" w:rsidRDefault="00C44832" w14:paraId="6AD2645A" w14:textId="076555E8">
            <w:pPr>
              <w:spacing w:before="8"/>
              <w:rPr>
                <w:color w:val="FF0000"/>
              </w:rPr>
            </w:pPr>
          </w:p>
          <w:p w:rsidRPr="000E5F3D" w:rsidR="00C44832" w:rsidP="5BB5D6DA" w:rsidRDefault="5C7EABFD" w14:paraId="2460C31D" w14:textId="77777777">
            <w:pPr>
              <w:spacing w:before="8"/>
              <w:rPr>
                <w:rFonts w:ascii="Century Gothic" w:hAnsi="Century Gothic" w:eastAsia="Century Gothic" w:cs="Century Gothic"/>
                <w:b/>
                <w:bCs/>
              </w:rPr>
            </w:pPr>
            <w:r w:rsidRPr="5BB5D6DA">
              <w:rPr>
                <w:rFonts w:ascii="Century Gothic" w:hAnsi="Century Gothic" w:eastAsia="Century Gothic" w:cs="Century Gothic"/>
                <w:b/>
                <w:bCs/>
              </w:rPr>
              <w:t>Instructions:</w:t>
            </w:r>
          </w:p>
          <w:p w:rsidR="00382784" w:rsidP="00382784" w:rsidRDefault="4989B2EB" w14:paraId="7B5A526D" w14:textId="77777777">
            <w:pPr>
              <w:pStyle w:val="ListParagraph"/>
              <w:numPr>
                <w:ilvl w:val="0"/>
                <w:numId w:val="37"/>
              </w:numPr>
              <w:spacing w:before="8"/>
              <w:rPr>
                <w:rFonts w:ascii="Century Gothic" w:hAnsi="Century Gothic" w:eastAsia="Century Gothic" w:cs="Century Gothic"/>
                <w:b/>
                <w:bCs/>
              </w:rPr>
            </w:pPr>
            <w:r w:rsidRPr="00485E1C">
              <w:rPr>
                <w:rFonts w:ascii="Century Gothic" w:hAnsi="Century Gothic" w:eastAsia="Century Gothic" w:cs="Century Gothic"/>
                <w:b/>
                <w:bCs/>
              </w:rPr>
              <w:t>Pre-processing</w:t>
            </w:r>
          </w:p>
          <w:p w:rsidRPr="00F5096A" w:rsidR="00382784" w:rsidP="00382784" w:rsidRDefault="58E19821" w14:paraId="62ED3E65" w14:textId="2EF50BE6">
            <w:pPr>
              <w:pStyle w:val="ListParagraph"/>
              <w:numPr>
                <w:ilvl w:val="1"/>
                <w:numId w:val="37"/>
              </w:numPr>
              <w:spacing w:before="8"/>
              <w:rPr>
                <w:rFonts w:ascii="Century Gothic" w:hAnsi="Century Gothic" w:eastAsia="Century Gothic" w:cs="Century Gothic"/>
              </w:rPr>
            </w:pPr>
            <w:r w:rsidRPr="3B9A592D">
              <w:rPr>
                <w:rFonts w:ascii="Century Gothic" w:hAnsi="Century Gothic" w:eastAsia="Century Gothic" w:cs="Century Gothic"/>
              </w:rPr>
              <w:t>Remove</w:t>
            </w:r>
            <w:r w:rsidRPr="3B9A592D" w:rsidR="1CB4FF9B">
              <w:rPr>
                <w:rFonts w:ascii="Century Gothic" w:hAnsi="Century Gothic" w:eastAsia="Century Gothic" w:cs="Century Gothic"/>
              </w:rPr>
              <w:t xml:space="preserve"> the</w:t>
            </w:r>
            <w:r w:rsidRPr="3B9A592D">
              <w:rPr>
                <w:rFonts w:ascii="Century Gothic" w:hAnsi="Century Gothic" w:eastAsia="Century Gothic" w:cs="Century Gothic"/>
              </w:rPr>
              <w:t xml:space="preserve"> ‘timestamp’ and ‘year’ variables from the dataset</w:t>
            </w:r>
          </w:p>
          <w:p w:rsidR="00C44832" w:rsidP="00382784" w:rsidRDefault="5616CAD7" w14:paraId="2050609F" w14:textId="2D2AEDB0">
            <w:pPr>
              <w:pStyle w:val="ListParagraph"/>
              <w:numPr>
                <w:ilvl w:val="1"/>
                <w:numId w:val="37"/>
              </w:numPr>
              <w:spacing w:before="8"/>
              <w:rPr>
                <w:rFonts w:ascii="Century Gothic" w:hAnsi="Century Gothic" w:eastAsia="Century Gothic" w:cs="Century Gothic"/>
              </w:rPr>
            </w:pPr>
            <w:r w:rsidRPr="3B9A592D">
              <w:rPr>
                <w:rFonts w:ascii="Century Gothic" w:hAnsi="Century Gothic" w:eastAsia="Century Gothic" w:cs="Century Gothic"/>
              </w:rPr>
              <w:t>Encode all categorical data</w:t>
            </w:r>
          </w:p>
          <w:p w:rsidRPr="00F5096A" w:rsidR="00C82899" w:rsidP="2086DDBB" w:rsidRDefault="00C82899" w14:paraId="4600C303" w14:textId="77777777">
            <w:pPr>
              <w:pStyle w:val="ListParagraph"/>
              <w:spacing w:before="8"/>
              <w:ind w:left="792"/>
              <w:rPr>
                <w:rFonts w:ascii="Century Gothic" w:hAnsi="Century Gothic" w:eastAsia="Century Gothic" w:cs="Century Gothic"/>
              </w:rPr>
            </w:pPr>
          </w:p>
          <w:p w:rsidR="30846D1B" w:rsidP="728FF34A" w:rsidRDefault="30846D1B" w14:paraId="0A31AF67" w14:textId="76A1755C">
            <w:pPr>
              <w:spacing w:before="8" w:line="259" w:lineRule="auto"/>
              <w:rPr>
                <w:color w:val="5F497A" w:themeColor="accent4" w:themeShade="BF"/>
              </w:rPr>
            </w:pPr>
            <w:r w:rsidRPr="2086DDBB">
              <w:rPr>
                <w:rFonts w:ascii="Century Gothic" w:hAnsi="Century Gothic" w:eastAsia="Century Gothic" w:cs="Century Gothic"/>
                <w:b/>
                <w:bCs/>
                <w:color w:val="5F497A" w:themeColor="accent4" w:themeShade="BF"/>
              </w:rPr>
              <w:t>Hint:</w:t>
            </w:r>
            <w:r>
              <w:br/>
            </w:r>
            <w:r w:rsidRPr="2086DDBB" w:rsidR="00C82899">
              <w:rPr>
                <w:rFonts w:ascii="Century Gothic" w:hAnsi="Century Gothic" w:eastAsia="Century Gothic" w:cs="Century Gothic"/>
                <w:color w:val="5F497A" w:themeColor="accent4" w:themeShade="BF"/>
              </w:rPr>
              <w:t xml:space="preserve"> </w:t>
            </w:r>
            <w:r w:rsidRPr="2086DDBB">
              <w:rPr>
                <w:rFonts w:ascii="Century Gothic" w:hAnsi="Century Gothic" w:eastAsia="Century Gothic" w:cs="Century Gothic"/>
                <w:color w:val="5F497A" w:themeColor="accent4" w:themeShade="BF"/>
              </w:rPr>
              <w:t>After carrying out pre-processing, the dataset should have the shape (8675, 56)</w:t>
            </w:r>
            <w:r w:rsidRPr="2086DDBB" w:rsidR="01BC4981">
              <w:rPr>
                <w:rFonts w:ascii="Century Gothic" w:hAnsi="Century Gothic" w:eastAsia="Century Gothic" w:cs="Century Gothic"/>
                <w:color w:val="5F497A" w:themeColor="accent4" w:themeShade="BF"/>
              </w:rPr>
              <w:t>.</w:t>
            </w:r>
          </w:p>
          <w:p w:rsidR="728FF34A" w:rsidP="728FF34A" w:rsidRDefault="728FF34A" w14:paraId="51EBD354" w14:textId="4F21AB9D">
            <w:pPr>
              <w:spacing w:before="8" w:line="259" w:lineRule="auto"/>
              <w:rPr>
                <w:color w:val="5F497A" w:themeColor="accent4" w:themeShade="BF"/>
              </w:rPr>
            </w:pPr>
          </w:p>
          <w:p w:rsidR="00306A8F" w:rsidP="00306A8F" w:rsidRDefault="04539CED" w14:paraId="1262840A" w14:textId="7847F268">
            <w:pPr>
              <w:pStyle w:val="ListParagraph"/>
              <w:numPr>
                <w:ilvl w:val="0"/>
                <w:numId w:val="37"/>
              </w:numPr>
              <w:spacing w:before="8" w:line="259" w:lineRule="auto"/>
              <w:rPr>
                <w:rFonts w:ascii="Century Gothic" w:hAnsi="Century Gothic" w:eastAsia="Century Gothic" w:cs="Century Gothic"/>
                <w:b/>
                <w:bCs/>
              </w:rPr>
            </w:pPr>
            <w:r w:rsidRPr="54044E9F">
              <w:rPr>
                <w:rFonts w:ascii="Century Gothic" w:hAnsi="Century Gothic" w:eastAsia="Century Gothic" w:cs="Century Gothic"/>
                <w:b/>
                <w:bCs/>
              </w:rPr>
              <w:t xml:space="preserve">Train/ </w:t>
            </w:r>
            <w:r w:rsidRPr="54044E9F" w:rsidR="69720588">
              <w:rPr>
                <w:rFonts w:ascii="Century Gothic" w:hAnsi="Century Gothic" w:eastAsia="Century Gothic" w:cs="Century Gothic"/>
                <w:b/>
                <w:bCs/>
              </w:rPr>
              <w:t>t</w:t>
            </w:r>
            <w:r w:rsidRPr="54044E9F">
              <w:rPr>
                <w:rFonts w:ascii="Century Gothic" w:hAnsi="Century Gothic" w:eastAsia="Century Gothic" w:cs="Century Gothic"/>
                <w:b/>
                <w:bCs/>
              </w:rPr>
              <w:t>est split</w:t>
            </w:r>
            <w:r w:rsidRPr="54044E9F" w:rsidR="14E2D6FB">
              <w:rPr>
                <w:rFonts w:ascii="Century Gothic" w:hAnsi="Century Gothic" w:eastAsia="Century Gothic" w:cs="Century Gothic"/>
                <w:b/>
                <w:bCs/>
              </w:rPr>
              <w:t xml:space="preserve"> (70%/30%)</w:t>
            </w:r>
          </w:p>
          <w:p w:rsidRPr="00F5096A" w:rsidR="00306A8F" w:rsidRDefault="4F6E1FDB" w14:paraId="3EDF4725" w14:textId="709EFB58">
            <w:pPr>
              <w:pStyle w:val="ListParagraph"/>
              <w:numPr>
                <w:ilvl w:val="1"/>
                <w:numId w:val="37"/>
              </w:numPr>
              <w:spacing w:before="8" w:line="259" w:lineRule="auto"/>
              <w:rPr>
                <w:rFonts w:ascii="Century Gothic" w:hAnsi="Century Gothic" w:eastAsia="Century Gothic" w:cs="Century Gothic"/>
              </w:rPr>
              <w:pPrChange w:author="Aneta Wolanska" w:date="2022-02-08T16:25:00Z" w:id="14">
                <w:pPr>
                  <w:pStyle w:val="ListParagraph"/>
                  <w:numPr>
                    <w:ilvl w:val="1"/>
                    <w:numId w:val="37"/>
                  </w:numPr>
                  <w:spacing w:before="8"/>
                  <w:ind w:left="792" w:hanging="432"/>
                </w:pPr>
              </w:pPrChange>
            </w:pPr>
            <w:r w:rsidRPr="54044E9F">
              <w:rPr>
                <w:rFonts w:ascii="Century Gothic" w:hAnsi="Century Gothic" w:eastAsia="Century Gothic" w:cs="Century Gothic"/>
              </w:rPr>
              <w:t xml:space="preserve">Split </w:t>
            </w:r>
            <w:r w:rsidRPr="54044E9F" w:rsidR="7E59A7F6">
              <w:rPr>
                <w:rFonts w:ascii="Century Gothic" w:hAnsi="Century Gothic" w:eastAsia="Century Gothic" w:cs="Century Gothic"/>
              </w:rPr>
              <w:t xml:space="preserve">the </w:t>
            </w:r>
            <w:r w:rsidRPr="54044E9F">
              <w:rPr>
                <w:rFonts w:ascii="Century Gothic" w:hAnsi="Century Gothic" w:eastAsia="Century Gothic" w:cs="Century Gothic"/>
              </w:rPr>
              <w:t xml:space="preserve">df </w:t>
            </w:r>
            <w:r w:rsidRPr="54044E9F" w:rsidR="15399549">
              <w:rPr>
                <w:rFonts w:ascii="Century Gothic" w:hAnsi="Century Gothic" w:eastAsia="Century Gothic" w:cs="Century Gothic"/>
              </w:rPr>
              <w:t xml:space="preserve">dataset </w:t>
            </w:r>
            <w:r w:rsidRPr="54044E9F">
              <w:rPr>
                <w:rFonts w:ascii="Century Gothic" w:hAnsi="Century Gothic" w:eastAsia="Century Gothic" w:cs="Century Gothic"/>
              </w:rPr>
              <w:t>into x and y datasets</w:t>
            </w:r>
          </w:p>
          <w:p w:rsidRPr="00044933" w:rsidR="00044933" w:rsidP="3B9A592D" w:rsidRDefault="13AC7C27" w14:paraId="1C6716FA" w14:textId="6ABC478A">
            <w:pPr>
              <w:pStyle w:val="ListParagraph"/>
              <w:numPr>
                <w:ilvl w:val="1"/>
                <w:numId w:val="37"/>
              </w:numPr>
              <w:spacing w:before="8" w:line="259" w:lineRule="auto"/>
              <w:rPr>
                <w:rFonts w:asciiTheme="minorHAnsi" w:hAnsiTheme="minorHAnsi" w:eastAsiaTheme="minorEastAsia" w:cstheme="minorBidi"/>
              </w:rPr>
            </w:pPr>
            <w:r w:rsidRPr="3B9A592D">
              <w:rPr>
                <w:rFonts w:ascii="Century Gothic" w:hAnsi="Century Gothic" w:eastAsia="Century Gothic" w:cs="Century Gothic"/>
              </w:rPr>
              <w:t>Perform 70/30 random split on x and y datasets</w:t>
            </w:r>
            <w:r w:rsidRPr="3B9A592D" w:rsidR="06165387">
              <w:rPr>
                <w:rFonts w:ascii="Century Gothic" w:hAnsi="Century Gothic" w:eastAsia="Century Gothic" w:cs="Century Gothic"/>
              </w:rPr>
              <w:t xml:space="preserve"> using random state = 1</w:t>
            </w:r>
          </w:p>
          <w:p w:rsidRPr="00306A8F" w:rsidR="001D1B14" w:rsidP="54044E9F" w:rsidRDefault="001D1B14" w14:paraId="7F251CE2" w14:textId="470585E9">
            <w:pPr>
              <w:spacing w:before="8" w:line="259" w:lineRule="auto"/>
            </w:pPr>
          </w:p>
          <w:p w:rsidR="00D81F45" w:rsidP="00D81F45" w:rsidRDefault="32C14EFB" w14:paraId="69DD8397" w14:textId="661F069E">
            <w:pPr>
              <w:pStyle w:val="ListParagraph"/>
              <w:numPr>
                <w:ilvl w:val="0"/>
                <w:numId w:val="37"/>
              </w:numPr>
              <w:spacing w:before="8" w:line="259" w:lineRule="auto"/>
              <w:rPr>
                <w:rFonts w:ascii="Century Gothic" w:hAnsi="Century Gothic" w:eastAsia="Century Gothic" w:cs="Century Gothic"/>
                <w:b/>
                <w:bCs/>
              </w:rPr>
            </w:pPr>
            <w:r w:rsidRPr="3B9A592D">
              <w:rPr>
                <w:rFonts w:ascii="Century Gothic" w:hAnsi="Century Gothic" w:eastAsia="Century Gothic" w:cs="Century Gothic"/>
              </w:rPr>
              <w:t xml:space="preserve">Build </w:t>
            </w:r>
            <w:r w:rsidRPr="3B9A592D" w:rsidR="0589ED30">
              <w:rPr>
                <w:rFonts w:ascii="Century Gothic" w:hAnsi="Century Gothic" w:eastAsia="Century Gothic" w:cs="Century Gothic"/>
              </w:rPr>
              <w:t>a</w:t>
            </w:r>
            <w:r w:rsidRPr="3B9A592D" w:rsidR="0589ED30">
              <w:rPr>
                <w:rFonts w:ascii="Century Gothic" w:hAnsi="Century Gothic" w:eastAsia="Century Gothic" w:cs="Century Gothic"/>
                <w:b/>
                <w:bCs/>
              </w:rPr>
              <w:t xml:space="preserve"> </w:t>
            </w:r>
            <w:r w:rsidRPr="3B9A592D">
              <w:rPr>
                <w:rFonts w:ascii="Century Gothic" w:hAnsi="Century Gothic" w:eastAsia="Century Gothic" w:cs="Century Gothic"/>
                <w:b/>
                <w:bCs/>
              </w:rPr>
              <w:t xml:space="preserve">linear regression model </w:t>
            </w:r>
            <w:r w:rsidRPr="3B9A592D">
              <w:rPr>
                <w:rFonts w:ascii="Century Gothic" w:hAnsi="Century Gothic" w:eastAsia="Century Gothic" w:cs="Century Gothic"/>
              </w:rPr>
              <w:t>using the</w:t>
            </w:r>
            <w:r w:rsidRPr="3B9A592D">
              <w:rPr>
                <w:rFonts w:ascii="Century Gothic" w:hAnsi="Century Gothic" w:eastAsia="Century Gothic" w:cs="Century Gothic"/>
                <w:b/>
                <w:bCs/>
              </w:rPr>
              <w:t xml:space="preserve"> train</w:t>
            </w:r>
            <w:r w:rsidRPr="3B9A592D" w:rsidR="641D0F29">
              <w:rPr>
                <w:rFonts w:ascii="Century Gothic" w:hAnsi="Century Gothic" w:eastAsia="Century Gothic" w:cs="Century Gothic"/>
                <w:b/>
                <w:bCs/>
              </w:rPr>
              <w:t>ing</w:t>
            </w:r>
            <w:r w:rsidRPr="3B9A592D">
              <w:rPr>
                <w:rFonts w:ascii="Century Gothic" w:hAnsi="Century Gothic" w:eastAsia="Century Gothic" w:cs="Century Gothic"/>
                <w:b/>
                <w:bCs/>
              </w:rPr>
              <w:t xml:space="preserve"> dataset</w:t>
            </w:r>
            <w:r w:rsidRPr="3B9A592D" w:rsidR="2AF3D3AC">
              <w:rPr>
                <w:rFonts w:ascii="Century Gothic" w:hAnsi="Century Gothic" w:eastAsia="Century Gothic" w:cs="Century Gothic"/>
                <w:b/>
                <w:bCs/>
              </w:rPr>
              <w:t>s</w:t>
            </w:r>
          </w:p>
          <w:p w:rsidR="43A4A95D" w:rsidP="54044E9F" w:rsidRDefault="43A4A95D" w14:paraId="7418FBE9" w14:textId="6A560029">
            <w:pPr>
              <w:pStyle w:val="ListParagraph"/>
              <w:numPr>
                <w:ilvl w:val="1"/>
                <w:numId w:val="37"/>
              </w:numPr>
              <w:spacing w:before="8" w:line="259" w:lineRule="auto"/>
              <w:rPr>
                <w:rFonts w:asciiTheme="minorHAnsi" w:hAnsiTheme="minorHAnsi" w:eastAsiaTheme="minorEastAsia" w:cstheme="minorBidi"/>
              </w:rPr>
            </w:pPr>
            <w:r w:rsidRPr="54044E9F">
              <w:rPr>
                <w:rFonts w:ascii="Century Gothic" w:hAnsi="Century Gothic" w:eastAsia="Century Gothic" w:cs="Century Gothic"/>
              </w:rPr>
              <w:t>Save the regression function ‘LinearRegression()’ into a container called ‘model’</w:t>
            </w:r>
          </w:p>
          <w:p w:rsidR="43A4A95D" w:rsidP="3B9A592D" w:rsidRDefault="43A4A95D" w14:paraId="7E36B2C9" w14:textId="398A5A48">
            <w:pPr>
              <w:pStyle w:val="ListParagraph"/>
              <w:numPr>
                <w:ilvl w:val="1"/>
                <w:numId w:val="37"/>
              </w:numPr>
              <w:spacing w:before="8" w:line="259" w:lineRule="auto"/>
            </w:pPr>
            <w:r w:rsidRPr="3B9A592D">
              <w:rPr>
                <w:rFonts w:ascii="Century Gothic" w:hAnsi="Century Gothic" w:eastAsia="Century Gothic" w:cs="Century Gothic"/>
              </w:rPr>
              <w:t>Fit the regression into the training data</w:t>
            </w:r>
          </w:p>
          <w:p w:rsidRPr="00D81F45" w:rsidR="001D1B14" w:rsidP="001D1B14" w:rsidRDefault="001D1B14" w14:paraId="217D2497" w14:textId="77777777">
            <w:pPr>
              <w:pStyle w:val="ListParagraph"/>
              <w:spacing w:before="8" w:line="259" w:lineRule="auto"/>
              <w:ind w:left="792"/>
              <w:rPr>
                <w:rFonts w:ascii="Century Gothic" w:hAnsi="Century Gothic" w:eastAsia="Century Gothic" w:cs="Century Gothic"/>
                <w:b/>
                <w:bCs/>
              </w:rPr>
            </w:pPr>
          </w:p>
          <w:p w:rsidRPr="00D81F45" w:rsidR="00D81F45" w:rsidP="00D81F45" w:rsidRDefault="67EA7A80" w14:paraId="1A888041" w14:textId="55F3F37A">
            <w:pPr>
              <w:pStyle w:val="ListParagraph"/>
              <w:numPr>
                <w:ilvl w:val="0"/>
                <w:numId w:val="37"/>
              </w:numPr>
              <w:spacing w:before="8" w:line="259" w:lineRule="auto"/>
              <w:rPr>
                <w:rFonts w:ascii="Century Gothic" w:hAnsi="Century Gothic" w:eastAsia="Century Gothic" w:cs="Century Gothic"/>
              </w:rPr>
            </w:pPr>
            <w:r w:rsidRPr="1A868015" w:rsidR="1EC81EEF">
              <w:rPr>
                <w:rFonts w:ascii="Century Gothic" w:hAnsi="Century Gothic" w:eastAsia="Century Gothic" w:cs="Century Gothic"/>
                <w:b w:val="1"/>
                <w:bCs w:val="1"/>
              </w:rPr>
              <w:t>Evaluate</w:t>
            </w:r>
            <w:r w:rsidRPr="1A868015" w:rsidR="1EC81EEF">
              <w:rPr>
                <w:rFonts w:ascii="Century Gothic" w:hAnsi="Century Gothic" w:eastAsia="Century Gothic" w:cs="Century Gothic"/>
                <w:b w:val="1"/>
                <w:bCs w:val="1"/>
              </w:rPr>
              <w:t xml:space="preserve"> </w:t>
            </w:r>
            <w:r w:rsidRPr="1A868015" w:rsidR="1EC81EEF">
              <w:rPr>
                <w:rFonts w:ascii="Century Gothic" w:hAnsi="Century Gothic" w:eastAsia="Century Gothic" w:cs="Century Gothic"/>
              </w:rPr>
              <w:t>your model</w:t>
            </w:r>
            <w:r w:rsidRPr="1A868015" w:rsidR="7F1310A8">
              <w:rPr>
                <w:rFonts w:ascii="Century Gothic" w:hAnsi="Century Gothic" w:eastAsia="Century Gothic" w:cs="Century Gothic"/>
              </w:rPr>
              <w:t xml:space="preserve"> of the </w:t>
            </w:r>
            <w:r w:rsidRPr="1A868015" w:rsidR="7F1310A8">
              <w:rPr>
                <w:rFonts w:ascii="Century Gothic" w:hAnsi="Century Gothic" w:eastAsia="Century Gothic" w:cs="Century Gothic"/>
                <w:b w:val="1"/>
                <w:bCs w:val="1"/>
              </w:rPr>
              <w:t>train</w:t>
            </w:r>
            <w:r w:rsidRPr="1A868015" w:rsidR="18209B7C">
              <w:rPr>
                <w:rFonts w:ascii="Century Gothic" w:hAnsi="Century Gothic" w:eastAsia="Century Gothic" w:cs="Century Gothic"/>
                <w:b w:val="1"/>
                <w:bCs w:val="1"/>
              </w:rPr>
              <w:t>ing</w:t>
            </w:r>
            <w:r w:rsidRPr="1A868015" w:rsidR="7F1310A8">
              <w:rPr>
                <w:rFonts w:ascii="Century Gothic" w:hAnsi="Century Gothic" w:eastAsia="Century Gothic" w:cs="Century Gothic"/>
                <w:b w:val="1"/>
                <w:bCs w:val="1"/>
              </w:rPr>
              <w:t xml:space="preserve"> dataset</w:t>
            </w:r>
          </w:p>
          <w:p w:rsidR="4AEC06DE" w:rsidP="00D81F45" w:rsidRDefault="58681ABB" w14:paraId="311784FA" w14:textId="437DE057">
            <w:pPr>
              <w:pStyle w:val="ListParagraph"/>
              <w:numPr>
                <w:ilvl w:val="1"/>
                <w:numId w:val="37"/>
              </w:numPr>
              <w:spacing w:before="8" w:line="259" w:lineRule="auto"/>
              <w:rPr>
                <w:rFonts w:ascii="Century Gothic" w:hAnsi="Century Gothic" w:eastAsia="Century Gothic" w:cs="Century Gothic"/>
              </w:rPr>
            </w:pPr>
            <w:r w:rsidRPr="54044E9F">
              <w:rPr>
                <w:rFonts w:ascii="Century Gothic" w:hAnsi="Century Gothic" w:eastAsia="Century Gothic" w:cs="Century Gothic"/>
              </w:rPr>
              <w:t xml:space="preserve">Identify </w:t>
            </w:r>
            <w:r w:rsidRPr="54044E9F" w:rsidR="363E7ABF">
              <w:rPr>
                <w:rFonts w:ascii="Century Gothic" w:hAnsi="Century Gothic" w:eastAsia="Century Gothic" w:cs="Century Gothic"/>
              </w:rPr>
              <w:t>regression</w:t>
            </w:r>
            <w:r w:rsidRPr="54044E9F" w:rsidR="638FA902">
              <w:rPr>
                <w:rFonts w:ascii="Century Gothic" w:hAnsi="Century Gothic" w:eastAsia="Century Gothic" w:cs="Century Gothic"/>
              </w:rPr>
              <w:t xml:space="preserve"> intercept </w:t>
            </w:r>
          </w:p>
          <w:p w:rsidR="37489663" w:rsidP="54044E9F" w:rsidRDefault="37489663" w14:paraId="65D90D6F" w14:textId="416600B3">
            <w:pPr>
              <w:pStyle w:val="ListParagraph"/>
              <w:numPr>
                <w:ilvl w:val="2"/>
                <w:numId w:val="37"/>
              </w:numPr>
              <w:spacing w:before="8" w:line="259" w:lineRule="auto"/>
            </w:pPr>
            <w:r w:rsidRPr="54044E9F">
              <w:rPr>
                <w:rFonts w:ascii="Century Gothic" w:hAnsi="Century Gothic" w:eastAsia="Century Gothic" w:cs="Century Gothic"/>
              </w:rPr>
              <w:t>Reformat intercept into a dataframe</w:t>
            </w:r>
          </w:p>
          <w:p w:rsidR="4AEC06DE" w:rsidP="3B9A592D" w:rsidRDefault="761539FD" w14:paraId="299F354A" w14:textId="33C1A9F1">
            <w:pPr>
              <w:pStyle w:val="ListParagraph"/>
              <w:numPr>
                <w:ilvl w:val="1"/>
                <w:numId w:val="37"/>
              </w:numPr>
              <w:spacing w:before="8" w:line="259" w:lineRule="auto"/>
            </w:pPr>
            <w:r w:rsidRPr="54044E9F">
              <w:rPr>
                <w:rFonts w:ascii="Century Gothic" w:hAnsi="Century Gothic" w:eastAsia="Century Gothic" w:cs="Century Gothic"/>
              </w:rPr>
              <w:t>Identify</w:t>
            </w:r>
            <w:r w:rsidRPr="54044E9F" w:rsidR="3952470B">
              <w:rPr>
                <w:rFonts w:ascii="Century Gothic" w:hAnsi="Century Gothic" w:eastAsia="Century Gothic" w:cs="Century Gothic"/>
              </w:rPr>
              <w:t xml:space="preserve"> regression</w:t>
            </w:r>
            <w:r w:rsidRPr="54044E9F" w:rsidR="638FA902">
              <w:rPr>
                <w:rFonts w:ascii="Century Gothic" w:hAnsi="Century Gothic" w:eastAsia="Century Gothic" w:cs="Century Gothic"/>
              </w:rPr>
              <w:t xml:space="preserve"> coefficients</w:t>
            </w:r>
          </w:p>
          <w:p w:rsidR="579886E4" w:rsidP="3B9A592D" w:rsidRDefault="579886E4" w14:paraId="02F0A407" w14:textId="1007E2D5">
            <w:pPr>
              <w:pStyle w:val="ListParagraph"/>
              <w:numPr>
                <w:ilvl w:val="2"/>
                <w:numId w:val="37"/>
              </w:numPr>
              <w:spacing w:before="8" w:line="259" w:lineRule="auto"/>
            </w:pPr>
            <w:r w:rsidRPr="54044E9F">
              <w:rPr>
                <w:rFonts w:ascii="Century Gothic" w:hAnsi="Century Gothic" w:eastAsia="Century Gothic" w:cs="Century Gothic"/>
              </w:rPr>
              <w:t>Reformat coefficients into a dataframe</w:t>
            </w:r>
          </w:p>
          <w:p w:rsidRPr="00D81F45" w:rsidR="00CE3408" w:rsidP="2086DDBB" w:rsidRDefault="00CE3408" w14:paraId="3DAA1937" w14:textId="77777777">
            <w:pPr>
              <w:pStyle w:val="ListParagraph"/>
              <w:spacing w:before="8" w:line="259" w:lineRule="auto"/>
              <w:ind w:left="792"/>
              <w:rPr>
                <w:rFonts w:ascii="Century Gothic" w:hAnsi="Century Gothic" w:eastAsia="Century Gothic" w:cs="Century Gothic"/>
              </w:rPr>
            </w:pPr>
          </w:p>
          <w:p w:rsidRPr="001D1B14" w:rsidR="001D1B14" w:rsidP="54044E9F" w:rsidRDefault="25111836" w14:paraId="01C230A1" w14:textId="03364019">
            <w:pPr>
              <w:pStyle w:val="ListParagraph"/>
              <w:numPr>
                <w:ilvl w:val="0"/>
                <w:numId w:val="37"/>
              </w:numPr>
              <w:spacing w:before="8"/>
              <w:rPr>
                <w:rFonts w:asciiTheme="minorHAnsi" w:hAnsiTheme="minorHAnsi" w:eastAsiaTheme="minorEastAsia" w:cstheme="minorBidi"/>
                <w:b/>
                <w:bCs/>
              </w:rPr>
            </w:pPr>
            <w:r w:rsidRPr="54044E9F">
              <w:rPr>
                <w:rFonts w:ascii="Century Gothic" w:hAnsi="Century Gothic" w:eastAsia="Century Gothic" w:cs="Century Gothic"/>
                <w:b/>
                <w:bCs/>
                <w:color w:val="000000" w:themeColor="text1"/>
              </w:rPr>
              <w:t>Run</w:t>
            </w:r>
            <w:r w:rsidRPr="54044E9F" w:rsidR="2796BD31">
              <w:rPr>
                <w:rFonts w:ascii="Century Gothic" w:hAnsi="Century Gothic" w:eastAsia="Century Gothic" w:cs="Century Gothic"/>
                <w:b/>
                <w:bCs/>
                <w:color w:val="000000" w:themeColor="text1"/>
              </w:rPr>
              <w:t xml:space="preserve"> </w:t>
            </w:r>
            <w:r w:rsidRPr="54044E9F" w:rsidR="2796BD31">
              <w:rPr>
                <w:rFonts w:ascii="Century Gothic" w:hAnsi="Century Gothic" w:eastAsia="Century Gothic" w:cs="Century Gothic"/>
                <w:color w:val="000000" w:themeColor="text1"/>
              </w:rPr>
              <w:t xml:space="preserve">your model </w:t>
            </w:r>
            <w:r w:rsidRPr="54044E9F" w:rsidR="603C4E33">
              <w:rPr>
                <w:rFonts w:ascii="Century Gothic" w:hAnsi="Century Gothic" w:eastAsia="Century Gothic" w:cs="Century Gothic"/>
                <w:color w:val="000000" w:themeColor="text1"/>
              </w:rPr>
              <w:t>on</w:t>
            </w:r>
            <w:r w:rsidRPr="54044E9F" w:rsidR="2796BD31">
              <w:rPr>
                <w:rFonts w:ascii="Century Gothic" w:hAnsi="Century Gothic" w:eastAsia="Century Gothic" w:cs="Century Gothic"/>
                <w:color w:val="000000" w:themeColor="text1"/>
              </w:rPr>
              <w:t xml:space="preserve"> the</w:t>
            </w:r>
            <w:r w:rsidRPr="54044E9F" w:rsidR="2796BD31">
              <w:rPr>
                <w:rFonts w:ascii="Century Gothic" w:hAnsi="Century Gothic" w:eastAsia="Century Gothic" w:cs="Century Gothic"/>
                <w:b/>
                <w:bCs/>
                <w:color w:val="000000" w:themeColor="text1"/>
              </w:rPr>
              <w:t xml:space="preserve"> test</w:t>
            </w:r>
            <w:r w:rsidRPr="54044E9F" w:rsidR="0E1178AA">
              <w:rPr>
                <w:rFonts w:ascii="Century Gothic" w:hAnsi="Century Gothic" w:eastAsia="Century Gothic" w:cs="Century Gothic"/>
                <w:b/>
                <w:bCs/>
                <w:color w:val="000000" w:themeColor="text1"/>
              </w:rPr>
              <w:t>ing</w:t>
            </w:r>
            <w:r w:rsidRPr="54044E9F" w:rsidR="2796BD31">
              <w:rPr>
                <w:rFonts w:ascii="Century Gothic" w:hAnsi="Century Gothic" w:eastAsia="Century Gothic" w:cs="Century Gothic"/>
                <w:b/>
                <w:bCs/>
                <w:color w:val="000000" w:themeColor="text1"/>
              </w:rPr>
              <w:t xml:space="preserve"> dataset</w:t>
            </w:r>
          </w:p>
          <w:p w:rsidRPr="001D1B14" w:rsidR="33125771" w:rsidP="54044E9F" w:rsidRDefault="135ED807" w14:paraId="1CBD3610" w14:textId="37B8B663">
            <w:pPr>
              <w:pStyle w:val="ListParagraph"/>
              <w:numPr>
                <w:ilvl w:val="0"/>
                <w:numId w:val="37"/>
              </w:numPr>
              <w:spacing w:before="8"/>
              <w:rPr>
                <w:b/>
                <w:bCs/>
              </w:rPr>
            </w:pPr>
            <w:r w:rsidRPr="54044E9F">
              <w:rPr>
                <w:rFonts w:ascii="Century Gothic" w:hAnsi="Century Gothic" w:eastAsia="Century Gothic" w:cs="Century Gothic"/>
                <w:color w:val="000000" w:themeColor="text1"/>
              </w:rPr>
              <w:t>Calculate R squared</w:t>
            </w:r>
            <w:r w:rsidRPr="54044E9F" w:rsidR="7F34DB6E">
              <w:rPr>
                <w:rFonts w:ascii="Century Gothic" w:hAnsi="Century Gothic" w:eastAsia="Century Gothic" w:cs="Century Gothic"/>
                <w:color w:val="000000" w:themeColor="text1"/>
              </w:rPr>
              <w:t xml:space="preserve"> AND </w:t>
            </w:r>
            <w:r w:rsidRPr="54044E9F">
              <w:rPr>
                <w:rFonts w:ascii="Century Gothic" w:hAnsi="Century Gothic" w:eastAsia="Century Gothic" w:cs="Century Gothic"/>
                <w:color w:val="000000" w:themeColor="text1"/>
              </w:rPr>
              <w:t>RMSE (</w:t>
            </w:r>
            <w:r w:rsidRPr="54044E9F" w:rsidR="7F34DB6E">
              <w:rPr>
                <w:rFonts w:ascii="Century Gothic" w:hAnsi="Century Gothic" w:eastAsia="Century Gothic" w:cs="Century Gothic"/>
                <w:color w:val="000000" w:themeColor="text1"/>
              </w:rPr>
              <w:t>r</w:t>
            </w:r>
            <w:r w:rsidRPr="54044E9F">
              <w:rPr>
                <w:rFonts w:ascii="Century Gothic" w:hAnsi="Century Gothic" w:eastAsia="Century Gothic" w:cs="Century Gothic"/>
                <w:color w:val="000000" w:themeColor="text1"/>
              </w:rPr>
              <w:t>oot mean squared error)</w:t>
            </w:r>
            <w:r w:rsidRPr="54044E9F" w:rsidR="7F34DB6E">
              <w:rPr>
                <w:rFonts w:ascii="Century Gothic" w:hAnsi="Century Gothic" w:eastAsia="Century Gothic" w:cs="Century Gothic"/>
                <w:color w:val="000000" w:themeColor="text1"/>
              </w:rPr>
              <w:t>,</w:t>
            </w:r>
            <w:r w:rsidRPr="54044E9F" w:rsidR="536ED199">
              <w:rPr>
                <w:rFonts w:ascii="Century Gothic" w:hAnsi="Century Gothic" w:eastAsia="Century Gothic" w:cs="Century Gothic"/>
                <w:color w:val="000000" w:themeColor="text1"/>
              </w:rPr>
              <w:t xml:space="preserve"> and</w:t>
            </w:r>
            <w:r w:rsidRPr="54044E9F" w:rsidR="7F34DB6E">
              <w:rPr>
                <w:rFonts w:ascii="Century Gothic" w:hAnsi="Century Gothic" w:eastAsia="Century Gothic" w:cs="Century Gothic"/>
                <w:color w:val="000000" w:themeColor="text1"/>
              </w:rPr>
              <w:t xml:space="preserve"> then</w:t>
            </w:r>
            <w:r w:rsidRPr="54044E9F" w:rsidR="536ED199">
              <w:rPr>
                <w:rFonts w:ascii="Century Gothic" w:hAnsi="Century Gothic" w:eastAsia="Century Gothic" w:cs="Century Gothic"/>
                <w:color w:val="000000" w:themeColor="text1"/>
              </w:rPr>
              <w:t xml:space="preserve"> intercept the results</w:t>
            </w:r>
          </w:p>
          <w:p w:rsidRPr="000E5F3D" w:rsidR="00C44832" w:rsidP="5BB5D6DA" w:rsidRDefault="00C44832" w14:paraId="03DDE265" w14:textId="77777777">
            <w:pPr>
              <w:spacing w:before="8"/>
              <w:rPr>
                <w:rFonts w:ascii="Century Gothic" w:hAnsi="Century Gothic" w:eastAsia="Century Gothic" w:cs="Century Gothic"/>
                <w:color w:val="5F497A" w:themeColor="accent4" w:themeShade="BF"/>
              </w:rPr>
            </w:pPr>
          </w:p>
        </w:tc>
      </w:tr>
      <w:tr w:rsidR="6D456706" w:rsidTr="1B81115F" w14:paraId="38C36CAA" w14:textId="77777777">
        <w:tc>
          <w:tcPr>
            <w:tcW w:w="9780" w:type="dxa"/>
            <w:shd w:val="clear" w:color="auto" w:fill="EAF1DD" w:themeFill="accent3" w:themeFillTint="33"/>
            <w:tcMar/>
          </w:tcPr>
          <w:p w:rsidR="6D456706" w:rsidP="6D456706" w:rsidRDefault="00F5E429" w14:paraId="06AAADEA" w14:textId="32298DF1">
            <w:pPr>
              <w:spacing w:before="8"/>
              <w:rPr>
                <w:rFonts w:ascii="Century Gothic" w:hAnsi="Century Gothic" w:eastAsia="Century Gothic" w:cs="Century Gothic"/>
                <w:b w:val="1"/>
                <w:bCs w:val="1"/>
              </w:rPr>
            </w:pPr>
            <w:r w:rsidRPr="1B81115F" w:rsidR="36BAED37">
              <w:rPr>
                <w:rFonts w:ascii="Century Gothic" w:hAnsi="Century Gothic" w:eastAsia="Century Gothic" w:cs="Century Gothic"/>
                <w:b w:val="1"/>
                <w:bCs w:val="1"/>
              </w:rPr>
              <w:t>e</w:t>
            </w:r>
            <w:r w:rsidRPr="1B81115F" w:rsidR="5967CC63">
              <w:rPr>
                <w:rFonts w:ascii="Century Gothic" w:hAnsi="Century Gothic" w:eastAsia="Century Gothic" w:cs="Century Gothic"/>
                <w:b w:val="1"/>
                <w:bCs w:val="1"/>
              </w:rPr>
              <w:t xml:space="preserve">) Interpret your results – 5 mins </w:t>
            </w:r>
          </w:p>
          <w:p w:rsidR="6D456706" w:rsidP="6D456706" w:rsidRDefault="6D456706" w14:paraId="1D7C0AEC" w14:textId="0B615F70">
            <w:pPr>
              <w:rPr>
                <w:rFonts w:ascii="Century Gothic" w:hAnsi="Century Gothic" w:eastAsia="Century Gothic" w:cs="Century Gothic"/>
              </w:rPr>
            </w:pPr>
          </w:p>
        </w:tc>
      </w:tr>
      <w:tr w:rsidR="6D456706" w:rsidTr="1B81115F" w14:paraId="14D886EB" w14:textId="77777777">
        <w:tc>
          <w:tcPr>
            <w:tcW w:w="9780" w:type="dxa"/>
            <w:tcMar/>
          </w:tcPr>
          <w:p w:rsidR="6D456706" w:rsidP="6D456706" w:rsidRDefault="6D456706" w14:paraId="1B0F383E" w14:textId="3DA64819">
            <w:pPr>
              <w:rPr>
                <w:rFonts w:ascii="Century Gothic" w:hAnsi="Century Gothic" w:eastAsia="Century Gothic" w:cs="Century Gothic"/>
                <w:b/>
                <w:bCs/>
              </w:rPr>
            </w:pPr>
          </w:p>
          <w:p w:rsidR="6D456706" w:rsidP="54044E9F" w:rsidRDefault="2969682B" w14:paraId="723F2503" w14:textId="7E50FC32">
            <w:pPr>
              <w:rPr>
                <w:rFonts w:ascii="Century Gothic" w:hAnsi="Century Gothic" w:eastAsia="Century Gothic" w:cs="Century Gothic"/>
                <w:color w:val="000000" w:themeColor="text1"/>
              </w:rPr>
            </w:pPr>
            <w:r w:rsidRPr="54044E9F">
              <w:rPr>
                <w:rFonts w:ascii="Century Gothic" w:hAnsi="Century Gothic" w:eastAsia="Century Gothic" w:cs="Century Gothic"/>
              </w:rPr>
              <w:t xml:space="preserve">Interpret the results of your </w:t>
            </w:r>
            <w:r w:rsidRPr="54044E9F" w:rsidR="56722B69">
              <w:rPr>
                <w:rFonts w:ascii="Century Gothic" w:hAnsi="Century Gothic" w:eastAsia="Century Gothic" w:cs="Century Gothic"/>
              </w:rPr>
              <w:t>model.</w:t>
            </w:r>
            <w:r w:rsidRPr="54044E9F">
              <w:rPr>
                <w:rFonts w:ascii="Century Gothic" w:hAnsi="Century Gothic" w:eastAsia="Century Gothic" w:cs="Century Gothic"/>
              </w:rPr>
              <w:t xml:space="preserve">  </w:t>
            </w:r>
          </w:p>
          <w:p w:rsidR="6D456706" w:rsidP="6D456706" w:rsidRDefault="6D456706" w14:paraId="2425E46F" w14:textId="3DA64819">
            <w:pPr>
              <w:spacing w:before="8"/>
            </w:pPr>
          </w:p>
          <w:p w:rsidR="6D456706" w:rsidP="6D456706" w:rsidRDefault="636C02A7" w14:paraId="7B411F57" w14:textId="5AEF866E">
            <w:pPr>
              <w:rPr>
                <w:rFonts w:ascii="Century Gothic" w:hAnsi="Century Gothic" w:eastAsia="Century Gothic" w:cs="Century Gothic"/>
              </w:rPr>
            </w:pPr>
            <w:r w:rsidRPr="54044E9F">
              <w:rPr>
                <w:rFonts w:ascii="Century Gothic" w:hAnsi="Century Gothic" w:eastAsia="Century Gothic" w:cs="Century Gothic"/>
              </w:rPr>
              <w:t>Identify any key findings and develop a narrative to summarise your findings. Type your summary in the Python script.</w:t>
            </w:r>
          </w:p>
          <w:p w:rsidR="6D456706" w:rsidP="6D456706" w:rsidRDefault="6D456706" w14:paraId="2D615DD4" w14:textId="3DA64819">
            <w:pPr>
              <w:rPr>
                <w:rFonts w:ascii="Century Gothic" w:hAnsi="Century Gothic" w:eastAsia="Century Gothic" w:cs="Century Gothic"/>
              </w:rPr>
            </w:pPr>
          </w:p>
          <w:p w:rsidR="6D456706" w:rsidP="6D456706" w:rsidRDefault="6D456706" w14:paraId="246D00F3" w14:textId="3DA64819">
            <w:pPr>
              <w:spacing w:before="8"/>
              <w:rPr>
                <w:rFonts w:ascii="Century Gothic" w:hAnsi="Century Gothic" w:eastAsia="Century Gothic" w:cs="Century Gothic"/>
                <w:color w:val="5F497A" w:themeColor="accent4" w:themeShade="BF"/>
              </w:rPr>
            </w:pPr>
            <w:r w:rsidRPr="6D456706">
              <w:rPr>
                <w:rFonts w:ascii="Century Gothic" w:hAnsi="Century Gothic" w:eastAsia="Century Gothic" w:cs="Century Gothic"/>
                <w:b/>
                <w:bCs/>
                <w:color w:val="5F497A" w:themeColor="accent4" w:themeShade="BF"/>
              </w:rPr>
              <w:t>Hint:</w:t>
            </w:r>
            <w:r>
              <w:br/>
            </w:r>
            <w:r w:rsidRPr="6D456706">
              <w:rPr>
                <w:rFonts w:ascii="Century Gothic" w:hAnsi="Century Gothic" w:eastAsia="Century Gothic" w:cs="Century Gothic"/>
                <w:color w:val="5F497A" w:themeColor="accent4" w:themeShade="BF"/>
              </w:rPr>
              <w:t>When writing your summary, consider your answers to the following questions:</w:t>
            </w:r>
          </w:p>
          <w:p w:rsidR="6D456706" w:rsidP="54044E9F" w:rsidRDefault="020C3EC6" w14:paraId="571D19E1" w14:textId="5C382A7D">
            <w:pPr>
              <w:pStyle w:val="ListParagraph"/>
              <w:numPr>
                <w:ilvl w:val="0"/>
                <w:numId w:val="29"/>
              </w:numPr>
              <w:rPr>
                <w:rFonts w:asciiTheme="minorHAnsi" w:hAnsiTheme="minorHAnsi" w:eastAsiaTheme="minorEastAsia" w:cstheme="minorBidi"/>
                <w:color w:val="5F497A" w:themeColor="accent4" w:themeShade="BF"/>
              </w:rPr>
            </w:pPr>
            <w:r w:rsidRPr="54044E9F">
              <w:rPr>
                <w:rFonts w:ascii="Century Gothic" w:hAnsi="Century Gothic" w:eastAsia="Century Gothic" w:cs="Century Gothic"/>
                <w:color w:val="5F497A" w:themeColor="accent4" w:themeShade="BF"/>
              </w:rPr>
              <w:t xml:space="preserve">Which aspects of the results stand out the most? </w:t>
            </w:r>
          </w:p>
          <w:p w:rsidR="6D456706" w:rsidP="6D456706" w:rsidRDefault="020C3EC6" w14:paraId="2170908F" w14:textId="3DA64819">
            <w:pPr>
              <w:pStyle w:val="ListParagraph"/>
              <w:numPr>
                <w:ilvl w:val="0"/>
                <w:numId w:val="29"/>
              </w:numPr>
              <w:rPr>
                <w:rFonts w:ascii="Century Gothic" w:hAnsi="Century Gothic" w:eastAsia="Century Gothic" w:cs="Century Gothic"/>
                <w:color w:val="5F497A" w:themeColor="accent4" w:themeShade="BF"/>
              </w:rPr>
            </w:pPr>
            <w:r w:rsidRPr="54044E9F">
              <w:rPr>
                <w:rFonts w:ascii="Century Gothic" w:hAnsi="Century Gothic" w:eastAsia="Century Gothic" w:cs="Century Gothic"/>
                <w:color w:val="5F497A" w:themeColor="accent4" w:themeShade="BF"/>
              </w:rPr>
              <w:t>Are there any adjustments that you need to make to the model, to make it more effective?</w:t>
            </w:r>
          </w:p>
          <w:p w:rsidR="6D456706" w:rsidP="6D456706" w:rsidRDefault="6D456706" w14:paraId="1076093E" w14:textId="7D067ED0">
            <w:pPr>
              <w:rPr>
                <w:rFonts w:ascii="Century Gothic" w:hAnsi="Century Gothic" w:eastAsia="Century Gothic" w:cs="Century Gothic"/>
                <w:b/>
                <w:bCs/>
              </w:rPr>
            </w:pPr>
          </w:p>
        </w:tc>
      </w:tr>
    </w:tbl>
    <w:p w:rsidR="00D33CD8" w:rsidP="6D456706" w:rsidRDefault="00D33CD8" w14:paraId="3AA07440" w14:textId="3E3314E1">
      <w:pPr>
        <w:spacing w:before="8"/>
        <w:rPr>
          <w:b/>
          <w:bCs/>
        </w:rPr>
      </w:pPr>
    </w:p>
    <w:p w:rsidR="6D456706" w:rsidP="6D456706" w:rsidRDefault="6D456706" w14:paraId="1F8F79E1" w14:textId="59DB1E77">
      <w:pPr>
        <w:spacing w:before="8"/>
        <w:rPr>
          <w:b/>
          <w:bCs/>
        </w:rPr>
      </w:pPr>
    </w:p>
    <w:tbl>
      <w:tblPr>
        <w:tblStyle w:val="TableGrid"/>
        <w:tblW w:w="9780" w:type="dxa"/>
        <w:tblInd w:w="421" w:type="dxa"/>
        <w:tblLook w:val="04A0" w:firstRow="1" w:lastRow="0" w:firstColumn="1" w:lastColumn="0" w:noHBand="0" w:noVBand="1"/>
      </w:tblPr>
      <w:tblGrid>
        <w:gridCol w:w="9780"/>
      </w:tblGrid>
      <w:tr w:rsidRPr="000E5F3D" w:rsidR="00E73968" w:rsidTr="1B81115F" w14:paraId="688F18DF" w14:textId="77777777">
        <w:tc>
          <w:tcPr>
            <w:tcW w:w="9780" w:type="dxa"/>
            <w:shd w:val="clear" w:color="auto" w:fill="C2D69B" w:themeFill="accent3" w:themeFillTint="99"/>
            <w:tcMar/>
          </w:tcPr>
          <w:p w:rsidRPr="000E5F3D" w:rsidR="00E73968" w:rsidP="005A395E" w:rsidRDefault="445D19BC" w14:paraId="70CB6342" w14:textId="6DAA4D6A">
            <w:pPr>
              <w:spacing w:before="8"/>
              <w:rPr>
                <w:rFonts w:ascii="Century Gothic" w:hAnsi="Century Gothic" w:eastAsia="Century Gothic" w:cs="Century Gothic"/>
                <w:b w:val="1"/>
                <w:bCs w:val="1"/>
              </w:rPr>
            </w:pPr>
            <w:r w:rsidRPr="1B81115F" w:rsidR="74ED26E4">
              <w:rPr>
                <w:rFonts w:ascii="Century Gothic" w:hAnsi="Century Gothic" w:eastAsia="Century Gothic" w:cs="Century Gothic"/>
                <w:b w:val="1"/>
                <w:bCs w:val="1"/>
              </w:rPr>
              <w:t xml:space="preserve">Task </w:t>
            </w:r>
            <w:r w:rsidRPr="1B81115F" w:rsidR="45A5E44B">
              <w:rPr>
                <w:rFonts w:ascii="Century Gothic" w:hAnsi="Century Gothic" w:eastAsia="Century Gothic" w:cs="Century Gothic"/>
                <w:b w:val="1"/>
                <w:bCs w:val="1"/>
              </w:rPr>
              <w:t>3</w:t>
            </w:r>
            <w:r w:rsidRPr="1B81115F" w:rsidR="74ED26E4">
              <w:rPr>
                <w:rFonts w:ascii="Century Gothic" w:hAnsi="Century Gothic" w:eastAsia="Century Gothic" w:cs="Century Gothic"/>
                <w:b w:val="1"/>
                <w:bCs w:val="1"/>
              </w:rPr>
              <w:t>: Model</w:t>
            </w:r>
            <w:r w:rsidRPr="1B81115F" w:rsidR="7D492F03">
              <w:rPr>
                <w:rFonts w:ascii="Century Gothic" w:hAnsi="Century Gothic" w:eastAsia="Century Gothic" w:cs="Century Gothic"/>
                <w:b w:val="1"/>
                <w:bCs w:val="1"/>
              </w:rPr>
              <w:t xml:space="preserve"> p</w:t>
            </w:r>
            <w:r w:rsidRPr="1B81115F" w:rsidR="4D729A21">
              <w:rPr>
                <w:rFonts w:ascii="Century Gothic" w:hAnsi="Century Gothic" w:eastAsia="Century Gothic" w:cs="Century Gothic"/>
                <w:b w:val="1"/>
                <w:bCs w:val="1"/>
              </w:rPr>
              <w:t xml:space="preserve">redictions </w:t>
            </w:r>
          </w:p>
          <w:p w:rsidRPr="000E5F3D" w:rsidR="00E73968" w:rsidP="005A395E" w:rsidRDefault="00E73968" w14:paraId="45ABBD6F" w14:textId="77777777">
            <w:pPr>
              <w:spacing w:before="8"/>
              <w:rPr>
                <w:rFonts w:ascii="Century Gothic" w:hAnsi="Century Gothic" w:eastAsia="Century Gothic" w:cs="Century Gothic"/>
                <w:b/>
                <w:bCs/>
              </w:rPr>
            </w:pPr>
          </w:p>
        </w:tc>
      </w:tr>
      <w:tr w:rsidRPr="000E5F3D" w:rsidR="00E73968" w:rsidTr="1B81115F" w14:paraId="32BC642B" w14:textId="77777777">
        <w:tc>
          <w:tcPr>
            <w:tcW w:w="9780" w:type="dxa"/>
            <w:tcMar/>
          </w:tcPr>
          <w:p w:rsidR="0019605C" w:rsidP="005A395E" w:rsidRDefault="77B5B8AE" w14:paraId="54AA3899" w14:textId="77777777">
            <w:pPr>
              <w:spacing w:before="8"/>
              <w:rPr>
                <w:rFonts w:ascii="Century Gothic" w:hAnsi="Century Gothic" w:eastAsia="Century Gothic" w:cs="Century Gothic"/>
                <w:b/>
                <w:bCs/>
              </w:rPr>
            </w:pPr>
            <w:r w:rsidRPr="470EB484">
              <w:rPr>
                <w:rFonts w:ascii="Century Gothic" w:hAnsi="Century Gothic" w:eastAsia="Century Gothic" w:cs="Century Gothic"/>
                <w:b/>
                <w:bCs/>
              </w:rPr>
              <w:t xml:space="preserve">Output: </w:t>
            </w:r>
          </w:p>
          <w:p w:rsidRPr="0019605C" w:rsidR="0019605C" w:rsidP="54044E9F" w:rsidRDefault="79B1DF1E" w14:paraId="4E93930E" w14:textId="2DFB4C59">
            <w:pPr>
              <w:pStyle w:val="ListParagraph"/>
              <w:numPr>
                <w:ilvl w:val="0"/>
                <w:numId w:val="36"/>
              </w:numPr>
              <w:spacing w:before="8"/>
              <w:rPr>
                <w:rFonts w:ascii="Century Gothic" w:hAnsi="Century Gothic" w:eastAsia="Century Gothic" w:cs="Century Gothic"/>
                <w:b/>
                <w:bCs/>
              </w:rPr>
            </w:pPr>
            <w:r w:rsidRPr="54044E9F">
              <w:rPr>
                <w:rFonts w:ascii="Century Gothic" w:hAnsi="Century Gothic" w:eastAsia="Century Gothic" w:cs="Century Gothic"/>
              </w:rPr>
              <w:t xml:space="preserve">A </w:t>
            </w:r>
            <w:r w:rsidRPr="54044E9F" w:rsidR="2C54C94E">
              <w:rPr>
                <w:rFonts w:ascii="Century Gothic" w:hAnsi="Century Gothic" w:eastAsia="Century Gothic" w:cs="Century Gothic"/>
              </w:rPr>
              <w:t>csv</w:t>
            </w:r>
            <w:r w:rsidRPr="54044E9F">
              <w:rPr>
                <w:rFonts w:ascii="Century Gothic" w:hAnsi="Century Gothic" w:eastAsia="Century Gothic" w:cs="Century Gothic"/>
              </w:rPr>
              <w:t xml:space="preserve"> file showing the predicted </w:t>
            </w:r>
            <w:r w:rsidRPr="54044E9F" w:rsidR="04BE2E91">
              <w:rPr>
                <w:rFonts w:ascii="Century Gothic" w:hAnsi="Century Gothic" w:eastAsia="Century Gothic" w:cs="Century Gothic"/>
              </w:rPr>
              <w:t>demand for the London cycle hire scheme</w:t>
            </w:r>
            <w:r w:rsidRPr="54044E9F" w:rsidR="5493D773">
              <w:rPr>
                <w:rFonts w:ascii="Century Gothic" w:hAnsi="Century Gothic" w:eastAsia="Century Gothic" w:cs="Century Gothic"/>
              </w:rPr>
              <w:t xml:space="preserve"> for the next 12-month period</w:t>
            </w:r>
          </w:p>
          <w:p w:rsidRPr="000E5F3D" w:rsidR="00E73968" w:rsidP="005A395E" w:rsidRDefault="00E73968" w14:paraId="03E2E6C9" w14:textId="77777777">
            <w:pPr>
              <w:spacing w:before="8"/>
              <w:rPr>
                <w:rFonts w:ascii="Century Gothic" w:hAnsi="Century Gothic" w:eastAsia="Century Gothic" w:cs="Century Gothic"/>
                <w:b/>
                <w:bCs/>
              </w:rPr>
            </w:pPr>
          </w:p>
        </w:tc>
      </w:tr>
      <w:tr w:rsidRPr="000E5F3D" w:rsidR="00E73968" w:rsidTr="1B81115F" w14:paraId="5435583B" w14:textId="77777777">
        <w:tc>
          <w:tcPr>
            <w:tcW w:w="9780" w:type="dxa"/>
            <w:tcMar/>
          </w:tcPr>
          <w:p w:rsidRPr="000E5F3D" w:rsidR="00E73968" w:rsidP="1B81115F" w:rsidRDefault="08F9FC26" w14:paraId="005B937A" w14:textId="4B0BF9EB">
            <w:pPr>
              <w:spacing w:before="8"/>
              <w:rPr>
                <w:rFonts w:ascii="Century Gothic" w:hAnsi="Century Gothic" w:eastAsia="Century Gothic" w:cs="Century Gothic"/>
              </w:rPr>
            </w:pPr>
            <w:r w:rsidRPr="1B81115F" w:rsidR="7ACF8B26">
              <w:rPr>
                <w:rFonts w:ascii="Century Gothic" w:hAnsi="Century Gothic" w:eastAsia="Century Gothic" w:cs="Century Gothic"/>
                <w:b w:val="1"/>
                <w:bCs w:val="1"/>
              </w:rPr>
              <w:t>Time: 1hr</w:t>
            </w:r>
          </w:p>
        </w:tc>
      </w:tr>
      <w:tr w:rsidRPr="000E5F3D" w:rsidR="00E73968" w:rsidTr="1B81115F" w14:paraId="4E4EC47D" w14:textId="77777777">
        <w:tc>
          <w:tcPr>
            <w:tcW w:w="9780" w:type="dxa"/>
            <w:tcMar/>
          </w:tcPr>
          <w:p w:rsidR="00E73968" w:rsidP="5BB5D6DA" w:rsidRDefault="00E73968" w14:paraId="572E9782" w14:textId="09B1F912">
            <w:pPr>
              <w:spacing w:before="8"/>
              <w:rPr>
                <w:rFonts w:ascii="Century Gothic" w:hAnsi="Century Gothic" w:eastAsia="Century Gothic" w:cs="Century Gothic"/>
              </w:rPr>
            </w:pPr>
          </w:p>
          <w:p w:rsidR="4C200D03" w:rsidP="5BB5D6DA" w:rsidRDefault="5B42ACDA" w14:paraId="12C00BC5" w14:textId="1F413D82">
            <w:pPr>
              <w:spacing w:before="8"/>
              <w:rPr>
                <w:rFonts w:ascii="Century Gothic" w:hAnsi="Century Gothic" w:eastAsia="Century Gothic" w:cs="Century Gothic"/>
              </w:rPr>
            </w:pPr>
            <w:r w:rsidRPr="2086DDBB">
              <w:rPr>
                <w:rFonts w:ascii="Century Gothic" w:hAnsi="Century Gothic" w:eastAsia="Century Gothic" w:cs="Century Gothic"/>
              </w:rPr>
              <w:t>You’ll need the ‘</w:t>
            </w:r>
            <w:r w:rsidRPr="2086DDBB" w:rsidR="7CBE10DE">
              <w:rPr>
                <w:rFonts w:ascii="Century Gothic" w:hAnsi="Century Gothic" w:eastAsia="Century Gothic" w:cs="Century Gothic"/>
              </w:rPr>
              <w:t>bike_data_new.xlsx</w:t>
            </w:r>
            <w:r w:rsidRPr="2086DDBB" w:rsidR="7019368C">
              <w:rPr>
                <w:rFonts w:ascii="Century Gothic" w:hAnsi="Century Gothic" w:eastAsia="Century Gothic" w:cs="Century Gothic"/>
              </w:rPr>
              <w:t xml:space="preserve"> file</w:t>
            </w:r>
            <w:r w:rsidRPr="2086DDBB" w:rsidR="3D7DA8F9">
              <w:rPr>
                <w:rFonts w:ascii="Century Gothic" w:hAnsi="Century Gothic" w:eastAsia="Century Gothic" w:cs="Century Gothic"/>
              </w:rPr>
              <w:t>’</w:t>
            </w:r>
            <w:r w:rsidRPr="2086DDBB">
              <w:rPr>
                <w:rFonts w:ascii="Century Gothic" w:hAnsi="Century Gothic" w:eastAsia="Century Gothic" w:cs="Century Gothic"/>
              </w:rPr>
              <w:t xml:space="preserve"> to complete this task.</w:t>
            </w:r>
          </w:p>
          <w:p w:rsidR="5BB5D6DA" w:rsidP="5BB5D6DA" w:rsidRDefault="5BB5D6DA" w14:paraId="6A2A4440" w14:textId="1CA0B241">
            <w:pPr>
              <w:spacing w:before="8"/>
            </w:pPr>
          </w:p>
          <w:p w:rsidRPr="000E5F3D" w:rsidR="00E73968" w:rsidP="4551CF3E" w:rsidRDefault="4A2ABD09" w14:paraId="23B9063F" w14:textId="4E530EDB">
            <w:pPr>
              <w:spacing w:before="8"/>
              <w:rPr>
                <w:rFonts w:ascii="Century Gothic" w:hAnsi="Century Gothic" w:eastAsia="Century Gothic" w:cs="Century Gothic"/>
              </w:rPr>
            </w:pPr>
            <w:r w:rsidRPr="2086DDBB">
              <w:rPr>
                <w:rFonts w:ascii="Century Gothic" w:hAnsi="Century Gothic" w:eastAsia="Century Gothic" w:cs="Century Gothic"/>
              </w:rPr>
              <w:t>Use your linear regression model</w:t>
            </w:r>
            <w:r w:rsidRPr="2086DDBB" w:rsidR="49137367">
              <w:rPr>
                <w:rFonts w:ascii="Century Gothic" w:hAnsi="Century Gothic" w:eastAsia="Century Gothic" w:cs="Century Gothic"/>
              </w:rPr>
              <w:t xml:space="preserve"> and the data provided in the file </w:t>
            </w:r>
            <w:r w:rsidRPr="2086DDBB" w:rsidR="7D505FBA">
              <w:rPr>
                <w:rFonts w:ascii="Century Gothic" w:hAnsi="Century Gothic" w:eastAsia="Century Gothic" w:cs="Century Gothic"/>
              </w:rPr>
              <w:t>above</w:t>
            </w:r>
            <w:r w:rsidRPr="2086DDBB" w:rsidR="49137367">
              <w:rPr>
                <w:rFonts w:ascii="Century Gothic" w:hAnsi="Century Gothic" w:eastAsia="Century Gothic" w:cs="Century Gothic"/>
              </w:rPr>
              <w:t xml:space="preserve"> </w:t>
            </w:r>
            <w:r w:rsidRPr="2086DDBB">
              <w:rPr>
                <w:rFonts w:ascii="Century Gothic" w:hAnsi="Century Gothic" w:eastAsia="Century Gothic" w:cs="Century Gothic"/>
              </w:rPr>
              <w:t>t</w:t>
            </w:r>
            <w:r w:rsidRPr="2086DDBB" w:rsidR="23AE8730">
              <w:rPr>
                <w:rFonts w:ascii="Century Gothic" w:hAnsi="Century Gothic" w:eastAsia="Century Gothic" w:cs="Century Gothic"/>
              </w:rPr>
              <w:t>o</w:t>
            </w:r>
            <w:r w:rsidRPr="2086DDBB" w:rsidR="1F34EF23">
              <w:rPr>
                <w:rFonts w:ascii="Century Gothic" w:hAnsi="Century Gothic" w:eastAsia="Century Gothic" w:cs="Century Gothic"/>
              </w:rPr>
              <w:t xml:space="preserve"> </w:t>
            </w:r>
            <w:r w:rsidRPr="2086DDBB" w:rsidR="735898F4">
              <w:rPr>
                <w:rFonts w:ascii="Century Gothic" w:hAnsi="Century Gothic" w:eastAsia="Century Gothic" w:cs="Century Gothic"/>
              </w:rPr>
              <w:t xml:space="preserve">answer </w:t>
            </w:r>
            <w:r w:rsidRPr="2086DDBB" w:rsidR="368512A2">
              <w:rPr>
                <w:rFonts w:ascii="Century Gothic" w:hAnsi="Century Gothic" w:eastAsia="Century Gothic" w:cs="Century Gothic"/>
              </w:rPr>
              <w:t>T</w:t>
            </w:r>
            <w:r w:rsidRPr="2086DDBB" w:rsidR="5F0F38C1">
              <w:rPr>
                <w:rFonts w:ascii="Century Gothic" w:hAnsi="Century Gothic" w:eastAsia="Century Gothic" w:cs="Century Gothic"/>
              </w:rPr>
              <w:t>fL</w:t>
            </w:r>
            <w:r w:rsidRPr="2086DDBB" w:rsidR="368512A2">
              <w:rPr>
                <w:rFonts w:ascii="Century Gothic" w:hAnsi="Century Gothic" w:eastAsia="Century Gothic" w:cs="Century Gothic"/>
              </w:rPr>
              <w:t>’s</w:t>
            </w:r>
            <w:r w:rsidRPr="2086DDBB" w:rsidR="735898F4">
              <w:rPr>
                <w:rFonts w:ascii="Century Gothic" w:hAnsi="Century Gothic" w:eastAsia="Century Gothic" w:cs="Century Gothic"/>
              </w:rPr>
              <w:t xml:space="preserve"> business question</w:t>
            </w:r>
            <w:r w:rsidRPr="2086DDBB" w:rsidR="5D18B290">
              <w:rPr>
                <w:rFonts w:ascii="Century Gothic" w:hAnsi="Century Gothic" w:eastAsia="Century Gothic" w:cs="Century Gothic"/>
              </w:rPr>
              <w:t>:</w:t>
            </w:r>
          </w:p>
          <w:p w:rsidRPr="000E5F3D" w:rsidR="00E73968" w:rsidP="4551CF3E" w:rsidRDefault="00E73968" w14:paraId="59461ABC" w14:textId="1871C44B">
            <w:pPr>
              <w:spacing w:before="8"/>
              <w:rPr>
                <w:rFonts w:ascii="Century Gothic" w:hAnsi="Century Gothic" w:eastAsia="Century Gothic" w:cs="Century Gothic"/>
              </w:rPr>
            </w:pPr>
          </w:p>
          <w:p w:rsidRPr="000E5F3D" w:rsidR="00E73968" w:rsidP="728FF34A" w:rsidRDefault="7E129F3F" w14:paraId="6FECB808" w14:textId="1A59BCE4">
            <w:pPr>
              <w:spacing w:before="8"/>
              <w:rPr>
                <w:rFonts w:ascii="Century Gothic" w:hAnsi="Century Gothic" w:eastAsia="Century Gothic" w:cs="Century Gothic"/>
                <w:color w:val="000000" w:themeColor="text1"/>
              </w:rPr>
            </w:pPr>
            <w:r w:rsidRPr="728FF34A">
              <w:rPr>
                <w:rFonts w:ascii="Century Gothic" w:hAnsi="Century Gothic" w:eastAsia="Century Gothic" w:cs="Century Gothic"/>
                <w:color w:val="000000" w:themeColor="text1"/>
              </w:rPr>
              <w:t>‘</w:t>
            </w:r>
            <w:r w:rsidRPr="728FF34A">
              <w:rPr>
                <w:rFonts w:ascii="Century Gothic" w:hAnsi="Century Gothic" w:eastAsia="Century Gothic" w:cs="Century Gothic"/>
                <w:b/>
                <w:bCs/>
                <w:color w:val="000000" w:themeColor="text1"/>
              </w:rPr>
              <w:t>What is the predicted demand for the London cycle hire scheme for the next 12-month period?</w:t>
            </w:r>
            <w:r w:rsidRPr="728FF34A">
              <w:rPr>
                <w:rFonts w:ascii="Century Gothic" w:hAnsi="Century Gothic" w:eastAsia="Century Gothic" w:cs="Century Gothic"/>
                <w:color w:val="000000" w:themeColor="text1"/>
              </w:rPr>
              <w:t>’</w:t>
            </w:r>
          </w:p>
          <w:p w:rsidRPr="000E5F3D" w:rsidR="00E73968" w:rsidP="728FF34A" w:rsidRDefault="00E73968" w14:paraId="531B76D9" w14:textId="7A410869">
            <w:pPr>
              <w:spacing w:before="8"/>
              <w:jc w:val="center"/>
            </w:pPr>
          </w:p>
          <w:p w:rsidRPr="000E5F3D" w:rsidR="00E73968" w:rsidP="5BB5D6DA" w:rsidRDefault="616C9916" w14:paraId="5FAB442A" w14:textId="77777777">
            <w:pPr>
              <w:spacing w:before="8"/>
              <w:rPr>
                <w:rFonts w:ascii="Century Gothic" w:hAnsi="Century Gothic" w:eastAsia="Century Gothic" w:cs="Century Gothic"/>
                <w:b/>
                <w:bCs/>
              </w:rPr>
            </w:pPr>
            <w:r w:rsidRPr="5BB5D6DA">
              <w:rPr>
                <w:rFonts w:ascii="Century Gothic" w:hAnsi="Century Gothic" w:eastAsia="Century Gothic" w:cs="Century Gothic"/>
                <w:b/>
                <w:bCs/>
              </w:rPr>
              <w:t>Instructions:</w:t>
            </w:r>
          </w:p>
          <w:p w:rsidR="118295CF" w:rsidP="54044E9F" w:rsidRDefault="06610C8D" w14:paraId="63FB4D7A" w14:textId="37196231">
            <w:pPr>
              <w:pStyle w:val="ListParagraph"/>
              <w:numPr>
                <w:ilvl w:val="0"/>
                <w:numId w:val="39"/>
              </w:numPr>
              <w:spacing w:before="8"/>
              <w:rPr>
                <w:rFonts w:asciiTheme="minorHAnsi" w:hAnsiTheme="minorHAnsi" w:eastAsiaTheme="minorEastAsia" w:cstheme="minorBidi"/>
              </w:rPr>
            </w:pPr>
            <w:r w:rsidRPr="54044E9F">
              <w:rPr>
                <w:rFonts w:ascii="Century Gothic" w:hAnsi="Century Gothic" w:eastAsia="Century Gothic" w:cs="Century Gothic"/>
              </w:rPr>
              <w:t xml:space="preserve">From the Mod </w:t>
            </w:r>
            <w:r w:rsidRPr="54044E9F" w:rsidR="032A4AA7">
              <w:rPr>
                <w:rFonts w:ascii="Century Gothic" w:hAnsi="Century Gothic" w:eastAsia="Century Gothic" w:cs="Century Gothic"/>
              </w:rPr>
              <w:t>5</w:t>
            </w:r>
            <w:r w:rsidRPr="54044E9F">
              <w:rPr>
                <w:rFonts w:ascii="Century Gothic" w:hAnsi="Century Gothic" w:eastAsia="Century Gothic" w:cs="Century Gothic"/>
              </w:rPr>
              <w:t xml:space="preserve"> Fusion </w:t>
            </w:r>
            <w:r w:rsidRPr="54044E9F" w:rsidR="2B5B27BF">
              <w:rPr>
                <w:rFonts w:ascii="Century Gothic" w:hAnsi="Century Gothic" w:eastAsia="Century Gothic" w:cs="Century Gothic"/>
              </w:rPr>
              <w:t>D</w:t>
            </w:r>
            <w:r w:rsidRPr="54044E9F">
              <w:rPr>
                <w:rFonts w:ascii="Century Gothic" w:hAnsi="Century Gothic" w:eastAsia="Century Gothic" w:cs="Century Gothic"/>
              </w:rPr>
              <w:t>ay folder, import the</w:t>
            </w:r>
            <w:r w:rsidRPr="54044E9F" w:rsidR="07209C7F">
              <w:rPr>
                <w:rFonts w:ascii="Century Gothic" w:hAnsi="Century Gothic" w:eastAsia="Century Gothic" w:cs="Century Gothic"/>
              </w:rPr>
              <w:t xml:space="preserve"> dataset</w:t>
            </w:r>
            <w:r w:rsidRPr="54044E9F">
              <w:rPr>
                <w:rFonts w:ascii="Century Gothic" w:hAnsi="Century Gothic" w:eastAsia="Century Gothic" w:cs="Century Gothic"/>
                <w:color w:val="000000" w:themeColor="text1"/>
              </w:rPr>
              <w:t xml:space="preserve"> ‘</w:t>
            </w:r>
            <w:r w:rsidRPr="54044E9F" w:rsidR="5DFC22EC">
              <w:rPr>
                <w:rFonts w:ascii="Century Gothic" w:hAnsi="Century Gothic" w:eastAsia="Century Gothic" w:cs="Century Gothic"/>
                <w:b/>
                <w:bCs/>
                <w:color w:val="000000" w:themeColor="text1"/>
              </w:rPr>
              <w:t>bike_data_new.xlsx</w:t>
            </w:r>
            <w:r w:rsidRPr="54044E9F" w:rsidR="0B216062">
              <w:rPr>
                <w:rFonts w:ascii="Century Gothic" w:hAnsi="Century Gothic" w:eastAsia="Century Gothic" w:cs="Century Gothic"/>
                <w:color w:val="000000" w:themeColor="text1"/>
              </w:rPr>
              <w:t>’</w:t>
            </w:r>
            <w:r w:rsidRPr="54044E9F" w:rsidR="2B5B27BF">
              <w:rPr>
                <w:rFonts w:ascii="Century Gothic" w:hAnsi="Century Gothic" w:eastAsia="Century Gothic" w:cs="Century Gothic"/>
                <w:color w:val="000000" w:themeColor="text1"/>
              </w:rPr>
              <w:t xml:space="preserve"> </w:t>
            </w:r>
            <w:r w:rsidRPr="54044E9F" w:rsidR="5B47FC56">
              <w:rPr>
                <w:rFonts w:ascii="Century Gothic" w:hAnsi="Century Gothic" w:eastAsia="Century Gothic" w:cs="Century Gothic"/>
              </w:rPr>
              <w:t xml:space="preserve"> </w:t>
            </w:r>
          </w:p>
          <w:p w:rsidR="118295CF" w:rsidP="5D334014" w:rsidRDefault="2DDEE49B" w14:paraId="363116AB" w14:textId="232BEFFC">
            <w:pPr>
              <w:pStyle w:val="ListParagraph"/>
              <w:numPr>
                <w:ilvl w:val="0"/>
                <w:numId w:val="39"/>
              </w:numPr>
              <w:spacing w:before="8"/>
            </w:pPr>
            <w:r w:rsidRPr="7067E5BB">
              <w:rPr>
                <w:rFonts w:ascii="Century Gothic" w:hAnsi="Century Gothic" w:eastAsia="Century Gothic" w:cs="Century Gothic"/>
              </w:rPr>
              <w:t>Perform d</w:t>
            </w:r>
            <w:r w:rsidRPr="7067E5BB" w:rsidR="7023AB86">
              <w:rPr>
                <w:rFonts w:ascii="Century Gothic" w:hAnsi="Century Gothic" w:eastAsia="Century Gothic" w:cs="Century Gothic"/>
              </w:rPr>
              <w:t xml:space="preserve">ata </w:t>
            </w:r>
            <w:r w:rsidRPr="7067E5BB" w:rsidR="069D40F8">
              <w:rPr>
                <w:rFonts w:ascii="Century Gothic" w:hAnsi="Century Gothic" w:eastAsia="Century Gothic" w:cs="Century Gothic"/>
              </w:rPr>
              <w:t>q</w:t>
            </w:r>
            <w:r w:rsidRPr="7067E5BB" w:rsidR="7023AB86">
              <w:rPr>
                <w:rFonts w:ascii="Century Gothic" w:hAnsi="Century Gothic" w:eastAsia="Century Gothic" w:cs="Century Gothic"/>
              </w:rPr>
              <w:t>uality checks</w:t>
            </w:r>
          </w:p>
          <w:p w:rsidR="118295CF" w:rsidP="2FD69355" w:rsidRDefault="01C5A294" w14:paraId="06C7D3AF" w14:textId="38A0524E">
            <w:pPr>
              <w:pStyle w:val="ListParagraph"/>
              <w:numPr>
                <w:ilvl w:val="0"/>
                <w:numId w:val="39"/>
              </w:numPr>
              <w:spacing w:before="8"/>
            </w:pPr>
            <w:r w:rsidRPr="7067E5BB">
              <w:rPr>
                <w:rFonts w:ascii="Century Gothic" w:hAnsi="Century Gothic" w:eastAsia="Century Gothic" w:cs="Century Gothic"/>
              </w:rPr>
              <w:t>Perform</w:t>
            </w:r>
            <w:r w:rsidRPr="7067E5BB" w:rsidR="7023AB86">
              <w:rPr>
                <w:rFonts w:ascii="Century Gothic" w:hAnsi="Century Gothic" w:eastAsia="Century Gothic" w:cs="Century Gothic"/>
              </w:rPr>
              <w:t xml:space="preserve"> </w:t>
            </w:r>
            <w:r w:rsidRPr="7067E5BB" w:rsidR="00E88E14">
              <w:rPr>
                <w:rFonts w:ascii="Century Gothic" w:hAnsi="Century Gothic" w:eastAsia="Century Gothic" w:cs="Century Gothic"/>
              </w:rPr>
              <w:t>d</w:t>
            </w:r>
            <w:r w:rsidRPr="7067E5BB" w:rsidR="7023AB86">
              <w:rPr>
                <w:rFonts w:ascii="Century Gothic" w:hAnsi="Century Gothic" w:eastAsia="Century Gothic" w:cs="Century Gothic"/>
              </w:rPr>
              <w:t xml:space="preserve">ata </w:t>
            </w:r>
            <w:r w:rsidRPr="7067E5BB" w:rsidR="5745DB0A">
              <w:rPr>
                <w:rFonts w:ascii="Century Gothic" w:hAnsi="Century Gothic" w:eastAsia="Century Gothic" w:cs="Century Gothic"/>
              </w:rPr>
              <w:t>c</w:t>
            </w:r>
            <w:r w:rsidRPr="7067E5BB" w:rsidR="7023AB86">
              <w:rPr>
                <w:rFonts w:ascii="Century Gothic" w:hAnsi="Century Gothic" w:eastAsia="Century Gothic" w:cs="Century Gothic"/>
              </w:rPr>
              <w:t>leaning</w:t>
            </w:r>
          </w:p>
          <w:p w:rsidR="118295CF" w:rsidP="7067E5BB" w:rsidRDefault="7023AB86" w14:paraId="44A03DCD" w14:textId="27FA8CD1">
            <w:pPr>
              <w:pStyle w:val="ListParagraph"/>
              <w:numPr>
                <w:ilvl w:val="1"/>
                <w:numId w:val="39"/>
              </w:numPr>
              <w:spacing w:before="8"/>
            </w:pPr>
            <w:r w:rsidRPr="7067E5BB">
              <w:rPr>
                <w:rFonts w:ascii="Century Gothic" w:hAnsi="Century Gothic" w:eastAsia="Century Gothic" w:cs="Century Gothic"/>
              </w:rPr>
              <w:t xml:space="preserve">Remove </w:t>
            </w:r>
            <w:r w:rsidRPr="7067E5BB" w:rsidR="1960B3DD">
              <w:rPr>
                <w:rFonts w:ascii="Century Gothic" w:hAnsi="Century Gothic" w:eastAsia="Century Gothic" w:cs="Century Gothic"/>
              </w:rPr>
              <w:t>d</w:t>
            </w:r>
            <w:r w:rsidRPr="7067E5BB">
              <w:rPr>
                <w:rFonts w:ascii="Century Gothic" w:hAnsi="Century Gothic" w:eastAsia="Century Gothic" w:cs="Century Gothic"/>
              </w:rPr>
              <w:t>uplicates</w:t>
            </w:r>
          </w:p>
          <w:p w:rsidR="118295CF" w:rsidP="7067E5BB" w:rsidRDefault="4A81E8A9" w14:paraId="323CA164" w14:textId="28F9F3DF">
            <w:pPr>
              <w:pStyle w:val="ListParagraph"/>
              <w:numPr>
                <w:ilvl w:val="1"/>
                <w:numId w:val="39"/>
              </w:numPr>
              <w:spacing w:before="8"/>
            </w:pPr>
            <w:r w:rsidRPr="3B9A592D">
              <w:rPr>
                <w:rFonts w:ascii="Century Gothic" w:hAnsi="Century Gothic" w:eastAsia="Century Gothic" w:cs="Century Gothic"/>
              </w:rPr>
              <w:t>Remove missing data</w:t>
            </w:r>
          </w:p>
          <w:p w:rsidR="118295CF" w:rsidP="2467899C" w:rsidRDefault="4A81E8A9" w14:paraId="714D747F" w14:textId="28F9F3DF">
            <w:pPr>
              <w:pStyle w:val="ListParagraph"/>
              <w:numPr>
                <w:ilvl w:val="1"/>
                <w:numId w:val="39"/>
              </w:numPr>
              <w:spacing w:before="8"/>
            </w:pPr>
            <w:r w:rsidRPr="3B9A592D">
              <w:rPr>
                <w:rFonts w:ascii="Century Gothic" w:hAnsi="Century Gothic" w:eastAsia="Century Gothic" w:cs="Century Gothic"/>
              </w:rPr>
              <w:t>Make a copy of the dataset</w:t>
            </w:r>
          </w:p>
          <w:p w:rsidR="118295CF" w:rsidP="2467899C" w:rsidRDefault="7023AB86" w14:paraId="46400EE0" w14:textId="60B2C19E">
            <w:pPr>
              <w:pStyle w:val="ListParagraph"/>
              <w:numPr>
                <w:ilvl w:val="1"/>
                <w:numId w:val="39"/>
              </w:numPr>
              <w:spacing w:before="8"/>
            </w:pPr>
            <w:r w:rsidRPr="2467899C">
              <w:rPr>
                <w:rFonts w:ascii="Century Gothic" w:hAnsi="Century Gothic" w:eastAsia="Century Gothic" w:cs="Century Gothic"/>
              </w:rPr>
              <w:t xml:space="preserve">Convert </w:t>
            </w:r>
            <w:r w:rsidRPr="2467899C" w:rsidR="45FE5A74">
              <w:rPr>
                <w:rFonts w:ascii="Century Gothic" w:hAnsi="Century Gothic" w:eastAsia="Century Gothic" w:cs="Century Gothic"/>
              </w:rPr>
              <w:t>variables</w:t>
            </w:r>
            <w:r w:rsidRPr="2467899C">
              <w:rPr>
                <w:rFonts w:ascii="Century Gothic" w:hAnsi="Century Gothic" w:eastAsia="Century Gothic" w:cs="Century Gothic"/>
              </w:rPr>
              <w:t xml:space="preserve"> to the appropriate data types</w:t>
            </w:r>
          </w:p>
          <w:p w:rsidR="00F5096A" w:rsidP="2467899C" w:rsidRDefault="00F5096A" w14:paraId="7D2F8D1C" w14:textId="1954D6A4">
            <w:pPr>
              <w:spacing w:before="8"/>
            </w:pPr>
          </w:p>
          <w:p w:rsidR="00F5096A" w:rsidP="2467899C" w:rsidRDefault="064EBAAB" w14:paraId="32446AD2" w14:textId="245E80B5">
            <w:pPr>
              <w:pStyle w:val="ListParagraph"/>
              <w:numPr>
                <w:ilvl w:val="0"/>
                <w:numId w:val="39"/>
              </w:numPr>
              <w:spacing w:before="8"/>
            </w:pPr>
            <w:r w:rsidRPr="2467899C">
              <w:rPr>
                <w:rFonts w:ascii="Century Gothic" w:hAnsi="Century Gothic" w:eastAsia="Century Gothic" w:cs="Century Gothic"/>
              </w:rPr>
              <w:t>P</w:t>
            </w:r>
            <w:r w:rsidRPr="2467899C" w:rsidR="4197DFBB">
              <w:rPr>
                <w:rFonts w:ascii="Century Gothic" w:hAnsi="Century Gothic" w:eastAsia="Century Gothic" w:cs="Century Gothic"/>
              </w:rPr>
              <w:t>re</w:t>
            </w:r>
            <w:r w:rsidRPr="2467899C" w:rsidR="522B5BEF">
              <w:rPr>
                <w:rFonts w:ascii="Century Gothic" w:hAnsi="Century Gothic" w:eastAsia="Century Gothic" w:cs="Century Gothic"/>
              </w:rPr>
              <w:t>-</w:t>
            </w:r>
            <w:r w:rsidRPr="2467899C" w:rsidR="4197DFBB">
              <w:rPr>
                <w:rFonts w:ascii="Century Gothic" w:hAnsi="Century Gothic" w:eastAsia="Century Gothic" w:cs="Century Gothic"/>
              </w:rPr>
              <w:t>process</w:t>
            </w:r>
            <w:r w:rsidRPr="2467899C" w:rsidR="77FC5AE2">
              <w:rPr>
                <w:rFonts w:ascii="Century Gothic" w:hAnsi="Century Gothic" w:eastAsia="Century Gothic" w:cs="Century Gothic"/>
              </w:rPr>
              <w:t>ing</w:t>
            </w:r>
          </w:p>
          <w:p w:rsidR="70DC38C5" w:rsidP="1D7D6A02" w:rsidRDefault="34846506" w14:paraId="66D9FEB6" w14:textId="25701966">
            <w:pPr>
              <w:pStyle w:val="ListParagraph"/>
              <w:numPr>
                <w:ilvl w:val="1"/>
                <w:numId w:val="39"/>
              </w:numPr>
              <w:spacing w:before="8"/>
            </w:pPr>
            <w:r w:rsidRPr="1D7D6A02">
              <w:rPr>
                <w:rFonts w:ascii="Century Gothic" w:hAnsi="Century Gothic" w:eastAsia="Century Gothic" w:cs="Century Gothic"/>
              </w:rPr>
              <w:t>Remove the timestamp and year columns</w:t>
            </w:r>
          </w:p>
          <w:p w:rsidR="70DC38C5" w:rsidP="1D7D6A02" w:rsidRDefault="161AFCA7" w14:paraId="2EDE56E3" w14:textId="2D96D748">
            <w:pPr>
              <w:pStyle w:val="ListParagraph"/>
              <w:numPr>
                <w:ilvl w:val="1"/>
                <w:numId w:val="39"/>
              </w:numPr>
              <w:spacing w:before="8"/>
            </w:pPr>
            <w:r w:rsidRPr="1D7D6A02">
              <w:rPr>
                <w:rFonts w:ascii="Century Gothic" w:hAnsi="Century Gothic" w:eastAsia="Century Gothic" w:cs="Century Gothic"/>
              </w:rPr>
              <w:t>Encode all categorical data</w:t>
            </w:r>
          </w:p>
          <w:p w:rsidRPr="00F5096A" w:rsidR="00E73968" w:rsidP="54044E9F" w:rsidRDefault="0CF0A64B" w14:paraId="55F687EC" w14:textId="348FB11E">
            <w:pPr>
              <w:pStyle w:val="ListParagraph"/>
              <w:numPr>
                <w:ilvl w:val="0"/>
                <w:numId w:val="39"/>
              </w:numPr>
              <w:spacing w:before="8"/>
              <w:rPr>
                <w:rFonts w:ascii="Century Gothic" w:hAnsi="Century Gothic" w:eastAsia="Century Gothic" w:cs="Century Gothic"/>
              </w:rPr>
            </w:pPr>
            <w:r w:rsidRPr="54044E9F">
              <w:rPr>
                <w:rFonts w:ascii="Century Gothic" w:hAnsi="Century Gothic" w:eastAsia="Century Gothic" w:cs="Century Gothic"/>
              </w:rPr>
              <w:t>Prediction</w:t>
            </w:r>
          </w:p>
          <w:p w:rsidRPr="00F5096A" w:rsidR="00E73968" w:rsidP="54044E9F" w:rsidRDefault="0C68AA16" w14:paraId="652BB584" w14:textId="75BCA453">
            <w:pPr>
              <w:pStyle w:val="ListParagraph"/>
              <w:numPr>
                <w:ilvl w:val="1"/>
                <w:numId w:val="39"/>
              </w:numPr>
              <w:spacing w:before="8"/>
              <w:rPr>
                <w:rFonts w:ascii="Century Gothic" w:hAnsi="Century Gothic" w:eastAsia="Century Gothic" w:cs="Century Gothic"/>
              </w:rPr>
            </w:pPr>
            <w:r w:rsidRPr="54044E9F">
              <w:rPr>
                <w:rFonts w:ascii="Century Gothic" w:hAnsi="Century Gothic" w:eastAsia="Century Gothic" w:cs="Century Gothic"/>
              </w:rPr>
              <w:t xml:space="preserve">Use </w:t>
            </w:r>
            <w:r w:rsidRPr="54044E9F" w:rsidR="19B7F706">
              <w:rPr>
                <w:rFonts w:ascii="Century Gothic" w:hAnsi="Century Gothic" w:eastAsia="Century Gothic" w:cs="Century Gothic"/>
              </w:rPr>
              <w:t>your m</w:t>
            </w:r>
            <w:r w:rsidRPr="54044E9F">
              <w:rPr>
                <w:rFonts w:ascii="Century Gothic" w:hAnsi="Century Gothic" w:eastAsia="Century Gothic" w:cs="Century Gothic"/>
              </w:rPr>
              <w:t xml:space="preserve">odel to predict </w:t>
            </w:r>
            <w:r w:rsidRPr="54044E9F" w:rsidR="5277BB44">
              <w:rPr>
                <w:rFonts w:ascii="Century Gothic" w:hAnsi="Century Gothic" w:eastAsia="Century Gothic" w:cs="Century Gothic"/>
              </w:rPr>
              <w:t>bike share</w:t>
            </w:r>
            <w:r w:rsidRPr="54044E9F" w:rsidR="5DA69B3D">
              <w:rPr>
                <w:rFonts w:ascii="Century Gothic" w:hAnsi="Century Gothic" w:eastAsia="Century Gothic" w:cs="Century Gothic"/>
              </w:rPr>
              <w:t>s</w:t>
            </w:r>
            <w:r w:rsidRPr="54044E9F" w:rsidR="5277BB44">
              <w:rPr>
                <w:rFonts w:ascii="Century Gothic" w:hAnsi="Century Gothic" w:eastAsia="Century Gothic" w:cs="Century Gothic"/>
              </w:rPr>
              <w:t xml:space="preserve"> </w:t>
            </w:r>
          </w:p>
          <w:p w:rsidRPr="00F5096A" w:rsidR="00E73968" w:rsidP="54044E9F" w:rsidRDefault="0C68AA16" w14:paraId="1F93B632" w14:textId="194C56BC">
            <w:pPr>
              <w:pStyle w:val="ListParagraph"/>
              <w:numPr>
                <w:ilvl w:val="1"/>
                <w:numId w:val="39"/>
              </w:numPr>
              <w:spacing w:before="8"/>
              <w:rPr>
                <w:rFonts w:ascii="Century Gothic" w:hAnsi="Century Gothic" w:eastAsia="Century Gothic" w:cs="Century Gothic"/>
              </w:rPr>
            </w:pPr>
            <w:r w:rsidRPr="54044E9F">
              <w:rPr>
                <w:rFonts w:ascii="Century Gothic" w:hAnsi="Century Gothic" w:eastAsia="Century Gothic" w:cs="Century Gothic"/>
              </w:rPr>
              <w:t xml:space="preserve">Combine predicted </w:t>
            </w:r>
            <w:r w:rsidRPr="54044E9F" w:rsidR="645AD700">
              <w:rPr>
                <w:rFonts w:ascii="Century Gothic" w:hAnsi="Century Gothic" w:eastAsia="Century Gothic" w:cs="Century Gothic"/>
              </w:rPr>
              <w:t>bike shares</w:t>
            </w:r>
            <w:r w:rsidRPr="54044E9F" w:rsidR="4656A8AB">
              <w:rPr>
                <w:rFonts w:ascii="Century Gothic" w:hAnsi="Century Gothic" w:eastAsia="Century Gothic" w:cs="Century Gothic"/>
              </w:rPr>
              <w:t xml:space="preserve"> from 5.1</w:t>
            </w:r>
            <w:r w:rsidRPr="54044E9F" w:rsidR="645AD700">
              <w:rPr>
                <w:rFonts w:ascii="Century Gothic" w:hAnsi="Century Gothic" w:eastAsia="Century Gothic" w:cs="Century Gothic"/>
              </w:rPr>
              <w:t xml:space="preserve"> </w:t>
            </w:r>
            <w:r w:rsidRPr="54044E9F">
              <w:rPr>
                <w:rFonts w:ascii="Century Gothic" w:hAnsi="Century Gothic" w:eastAsia="Century Gothic" w:cs="Century Gothic"/>
              </w:rPr>
              <w:t xml:space="preserve">with </w:t>
            </w:r>
            <w:r w:rsidRPr="54044E9F" w:rsidR="70753F4F">
              <w:rPr>
                <w:rFonts w:ascii="Century Gothic" w:hAnsi="Century Gothic" w:eastAsia="Century Gothic" w:cs="Century Gothic"/>
              </w:rPr>
              <w:t xml:space="preserve">the </w:t>
            </w:r>
            <w:r w:rsidRPr="54044E9F">
              <w:rPr>
                <w:rFonts w:ascii="Century Gothic" w:hAnsi="Century Gothic" w:eastAsia="Century Gothic" w:cs="Century Gothic"/>
              </w:rPr>
              <w:t>new data</w:t>
            </w:r>
            <w:r w:rsidRPr="54044E9F" w:rsidR="6F5592FB">
              <w:rPr>
                <w:rFonts w:ascii="Century Gothic" w:hAnsi="Century Gothic" w:eastAsia="Century Gothic" w:cs="Century Gothic"/>
              </w:rPr>
              <w:t xml:space="preserve"> (bike_data_new.xlsx</w:t>
            </w:r>
            <w:r w:rsidRPr="54044E9F" w:rsidR="23F530FB">
              <w:rPr>
                <w:rFonts w:ascii="Century Gothic" w:hAnsi="Century Gothic" w:eastAsia="Century Gothic" w:cs="Century Gothic"/>
              </w:rPr>
              <w:t>)</w:t>
            </w:r>
          </w:p>
          <w:p w:rsidRPr="00F5096A" w:rsidR="00E73968" w:rsidP="54044E9F" w:rsidRDefault="5E3D6147" w14:paraId="71A85717" w14:textId="04B01C70">
            <w:pPr>
              <w:pStyle w:val="ListParagraph"/>
              <w:numPr>
                <w:ilvl w:val="2"/>
                <w:numId w:val="39"/>
              </w:numPr>
              <w:spacing w:before="8"/>
              <w:rPr>
                <w:rFonts w:ascii="Century Gothic" w:hAnsi="Century Gothic" w:eastAsia="Century Gothic" w:cs="Century Gothic"/>
              </w:rPr>
            </w:pPr>
            <w:r w:rsidRPr="54044E9F">
              <w:rPr>
                <w:rFonts w:ascii="Century Gothic" w:hAnsi="Century Gothic" w:eastAsia="Century Gothic" w:cs="Century Gothic"/>
              </w:rPr>
              <w:t>Reformat predictions into a datafram called ‘dfr’</w:t>
            </w:r>
          </w:p>
          <w:p w:rsidRPr="00F5096A" w:rsidR="00E73968" w:rsidP="54044E9F" w:rsidRDefault="5E3D6147" w14:paraId="6702E5EB" w14:textId="79B456F9">
            <w:pPr>
              <w:pStyle w:val="ListParagraph"/>
              <w:numPr>
                <w:ilvl w:val="2"/>
                <w:numId w:val="39"/>
              </w:numPr>
              <w:spacing w:before="8"/>
              <w:rPr>
                <w:rFonts w:ascii="Century Gothic" w:hAnsi="Century Gothic" w:eastAsia="Century Gothic" w:cs="Century Gothic"/>
              </w:rPr>
            </w:pPr>
            <w:r w:rsidRPr="54044E9F">
              <w:rPr>
                <w:rFonts w:ascii="Century Gothic" w:hAnsi="Century Gothic" w:eastAsia="Century Gothic" w:cs="Century Gothic"/>
              </w:rPr>
              <w:t>Create a new dataframe that joins dfr to the ‘dfp_copy’</w:t>
            </w:r>
          </w:p>
          <w:p w:rsidRPr="00F5096A" w:rsidR="00E73968" w:rsidP="3B9A592D" w:rsidRDefault="45A549D4" w14:paraId="42DE2C05" w14:textId="54EFB184">
            <w:pPr>
              <w:pStyle w:val="ListParagraph"/>
              <w:numPr>
                <w:ilvl w:val="0"/>
                <w:numId w:val="39"/>
              </w:numPr>
              <w:spacing w:before="8"/>
            </w:pPr>
            <w:r w:rsidRPr="54044E9F">
              <w:rPr>
                <w:rFonts w:ascii="Century Gothic" w:hAnsi="Century Gothic" w:eastAsia="Century Gothic" w:cs="Century Gothic"/>
              </w:rPr>
              <w:t xml:space="preserve">Export the predicted results as a </w:t>
            </w:r>
            <w:r w:rsidRPr="54044E9F" w:rsidR="4496251A">
              <w:rPr>
                <w:rFonts w:ascii="Century Gothic" w:hAnsi="Century Gothic" w:eastAsia="Century Gothic" w:cs="Century Gothic"/>
              </w:rPr>
              <w:t>csv file to save your predictions</w:t>
            </w:r>
          </w:p>
          <w:p w:rsidRPr="000E5F3D" w:rsidR="00E73968" w:rsidP="5BB5D6DA" w:rsidRDefault="00E73968" w14:paraId="604B92E2" w14:textId="77777777">
            <w:pPr>
              <w:spacing w:before="8"/>
              <w:rPr>
                <w:rFonts w:ascii="Century Gothic" w:hAnsi="Century Gothic" w:eastAsia="Century Gothic" w:cs="Century Gothic"/>
                <w:color w:val="5F497A" w:themeColor="accent4" w:themeShade="BF"/>
              </w:rPr>
            </w:pPr>
          </w:p>
        </w:tc>
      </w:tr>
    </w:tbl>
    <w:p w:rsidR="00D33CD8" w:rsidP="009A3BA1" w:rsidRDefault="00D33CD8" w14:paraId="14CCC12B" w14:textId="28BCB591">
      <w:pPr>
        <w:spacing w:before="8"/>
        <w:sectPr w:rsidR="00D33CD8" w:rsidSect="00F135C9">
          <w:headerReference w:type="default" r:id="rId16"/>
          <w:footerReference w:type="default" r:id="rId17"/>
          <w:pgSz w:w="11910" w:h="16840" w:orient="portrait"/>
          <w:pgMar w:top="0" w:right="620" w:bottom="0" w:left="620" w:header="720" w:footer="720" w:gutter="0"/>
          <w:cols w:space="720"/>
          <w:docGrid w:linePitch="299"/>
        </w:sectPr>
      </w:pPr>
    </w:p>
    <w:tbl>
      <w:tblPr>
        <w:tblStyle w:val="TableGrid"/>
        <w:tblW w:w="9780" w:type="dxa"/>
        <w:tblInd w:w="421" w:type="dxa"/>
        <w:tblLook w:val="04A0" w:firstRow="1" w:lastRow="0" w:firstColumn="1" w:lastColumn="0" w:noHBand="0" w:noVBand="1"/>
      </w:tblPr>
      <w:tblGrid>
        <w:gridCol w:w="9780"/>
      </w:tblGrid>
      <w:tr w:rsidRPr="000E5F3D" w:rsidR="009A3BA1" w:rsidTr="1B81115F" w14:paraId="09865D1D" w14:textId="77777777">
        <w:tc>
          <w:tcPr>
            <w:tcW w:w="9780" w:type="dxa"/>
            <w:shd w:val="clear" w:color="auto" w:fill="EAF1DD" w:themeFill="accent3" w:themeFillTint="33"/>
            <w:tcMar/>
          </w:tcPr>
          <w:p w:rsidRPr="000E5F3D" w:rsidR="009A3BA1" w:rsidP="1B81115F" w:rsidRDefault="009A3BA1" w14:paraId="6B78AF35" w14:textId="4BD29168">
            <w:pPr>
              <w:spacing w:before="8"/>
              <w:rPr>
                <w:rFonts w:ascii="Century Gothic" w:hAnsi="Century Gothic" w:eastAsia="Century Gothic" w:cs="Century Gothic"/>
                <w:b w:val="1"/>
                <w:bCs w:val="1"/>
              </w:rPr>
            </w:pPr>
            <w:r w:rsidRPr="1B81115F" w:rsidR="28D6D2E2">
              <w:rPr>
                <w:rFonts w:ascii="Century Gothic" w:hAnsi="Century Gothic" w:eastAsia="Century Gothic" w:cs="Century Gothic"/>
                <w:b w:val="1"/>
                <w:bCs w:val="1"/>
              </w:rPr>
              <w:t>Regather for a team debrief at 16.00–16.30</w:t>
            </w:r>
          </w:p>
          <w:p w:rsidRPr="000E5F3D" w:rsidR="009A3BA1" w:rsidRDefault="009A3BA1" w14:paraId="578BE246" w14:textId="77777777">
            <w:pPr>
              <w:spacing w:before="8"/>
              <w:rPr>
                <w:rFonts w:ascii="Century Gothic" w:hAnsi="Century Gothic" w:eastAsia="Century Gothic" w:cs="Century Gothic"/>
                <w:b/>
              </w:rPr>
            </w:pPr>
          </w:p>
        </w:tc>
      </w:tr>
      <w:tr w:rsidRPr="000E5F3D" w:rsidR="009A3BA1" w:rsidTr="1B81115F" w14:paraId="5324B1AF" w14:textId="77777777">
        <w:tc>
          <w:tcPr>
            <w:tcW w:w="9780" w:type="dxa"/>
            <w:tcMar/>
          </w:tcPr>
          <w:p w:rsidRPr="000E5F3D" w:rsidR="009A3BA1" w:rsidP="009A3BA1" w:rsidRDefault="009A3BA1" w14:paraId="699B8E81" w14:textId="02491171">
            <w:pPr>
              <w:spacing w:before="8"/>
              <w:rPr>
                <w:rFonts w:ascii="Century Gothic" w:hAnsi="Century Gothic"/>
              </w:rPr>
            </w:pPr>
            <w:r w:rsidRPr="1B81115F" w:rsidR="28D6D2E2">
              <w:rPr>
                <w:rFonts w:ascii="Century Gothic" w:hAnsi="Century Gothic" w:eastAsia="Century Gothic" w:cs="Century Gothic"/>
                <w:b w:val="1"/>
                <w:bCs w:val="1"/>
              </w:rPr>
              <w:t xml:space="preserve">Time: </w:t>
            </w:r>
            <w:r w:rsidRPr="1B81115F" w:rsidR="28D6D2E2">
              <w:rPr>
                <w:rFonts w:ascii="Century Gothic" w:hAnsi="Century Gothic" w:eastAsia="Century Gothic" w:cs="Century Gothic"/>
                <w:b w:val="0"/>
                <w:bCs w:val="0"/>
              </w:rPr>
              <w:t>30 mins</w:t>
            </w:r>
          </w:p>
          <w:p w:rsidRPr="000E5F3D" w:rsidR="009A3BA1" w:rsidP="009A3BA1" w:rsidRDefault="009A3BA1" w14:paraId="529BFE99" w14:textId="4623E1D5">
            <w:pPr>
              <w:spacing w:before="8"/>
              <w:rPr>
                <w:rFonts w:ascii="Century Gothic" w:hAnsi="Century Gothic" w:eastAsia="Century Gothic" w:cs="Century Gothic"/>
                <w:b/>
              </w:rPr>
            </w:pPr>
          </w:p>
        </w:tc>
      </w:tr>
      <w:tr w:rsidRPr="000E5F3D" w:rsidR="009A3BA1" w:rsidTr="1B81115F" w14:paraId="413C1279" w14:textId="77777777">
        <w:tc>
          <w:tcPr>
            <w:tcW w:w="9780" w:type="dxa"/>
            <w:tcMar/>
          </w:tcPr>
          <w:p w:rsidRPr="000E5F3D" w:rsidR="009A3BA1" w:rsidRDefault="009A3BA1" w14:paraId="423C1793" w14:textId="44E155F3">
            <w:pPr>
              <w:spacing w:before="8"/>
              <w:rPr>
                <w:rFonts w:ascii="Century Gothic" w:hAnsi="Century Gothic" w:eastAsia="Century Gothic" w:cs="Century Gothic"/>
              </w:rPr>
            </w:pPr>
          </w:p>
          <w:p w:rsidRPr="000E5F3D" w:rsidR="009A3BA1" w:rsidRDefault="009A3BA1" w14:paraId="5A6DD1BC" w14:textId="757FE7C7">
            <w:pPr>
              <w:spacing w:before="8"/>
              <w:rPr>
                <w:rFonts w:ascii="Century Gothic" w:hAnsi="Century Gothic" w:eastAsia="Century Gothic" w:cs="Century Gothic"/>
              </w:rPr>
            </w:pPr>
            <w:r w:rsidRPr="000E5F3D">
              <w:rPr>
                <w:rFonts w:ascii="Century Gothic" w:hAnsi="Century Gothic" w:eastAsia="Century Gothic" w:cs="Century Gothic"/>
              </w:rPr>
              <w:t xml:space="preserve">Join your tutor and fellow analysts to discuss the outputs of the day. </w:t>
            </w:r>
          </w:p>
          <w:p w:rsidRPr="000E5F3D" w:rsidR="009A3BA1" w:rsidRDefault="009A3BA1" w14:paraId="15E70EE9" w14:textId="77777777">
            <w:pPr>
              <w:spacing w:before="8"/>
              <w:rPr>
                <w:rFonts w:ascii="Century Gothic" w:hAnsi="Century Gothic" w:eastAsia="Century Gothic" w:cs="Century Gothic"/>
              </w:rPr>
            </w:pPr>
          </w:p>
          <w:p w:rsidRPr="000E5F3D" w:rsidR="009A3BA1" w:rsidRDefault="009A3BA1" w14:paraId="715A4C30" w14:textId="7CFDAB06">
            <w:pPr>
              <w:spacing w:before="8"/>
              <w:rPr>
                <w:rFonts w:ascii="Century Gothic" w:hAnsi="Century Gothic" w:eastAsia="Century Gothic" w:cs="Century Gothic"/>
              </w:rPr>
            </w:pPr>
            <w:r w:rsidRPr="000E5F3D">
              <w:rPr>
                <w:rFonts w:ascii="Century Gothic" w:hAnsi="Century Gothic" w:eastAsia="Century Gothic" w:cs="Century Gothic"/>
              </w:rPr>
              <w:t xml:space="preserve">In this session, your tutor will share worked examples of the tasks you have completed. You’ll be invited to share what worked well for you and what didn’t work so well. You’ll also discuss what you might do differently next time when faced with a similar task at work. </w:t>
            </w:r>
          </w:p>
          <w:p w:rsidRPr="000E5F3D" w:rsidR="009A3BA1" w:rsidRDefault="009A3BA1" w14:paraId="4B226806" w14:textId="77777777">
            <w:pPr>
              <w:spacing w:before="8"/>
              <w:rPr>
                <w:rFonts w:ascii="Century Gothic" w:hAnsi="Century Gothic" w:eastAsia="Century Gothic" w:cs="Century Gothic"/>
              </w:rPr>
            </w:pPr>
          </w:p>
          <w:p w:rsidRPr="000E5F3D" w:rsidR="009A3BA1" w:rsidRDefault="009A3BA1" w14:paraId="73F9944D" w14:textId="3029B570">
            <w:pPr>
              <w:spacing w:before="8"/>
              <w:rPr>
                <w:rFonts w:ascii="Century Gothic" w:hAnsi="Century Gothic" w:eastAsia="Century Gothic" w:cs="Century Gothic"/>
              </w:rPr>
            </w:pPr>
            <w:r w:rsidRPr="000E5F3D">
              <w:rPr>
                <w:rFonts w:ascii="Century Gothic" w:hAnsi="Century Gothic" w:eastAsia="Century Gothic" w:cs="Century Gothic"/>
              </w:rPr>
              <w:t>This is an opportunity for you to share your own insights and also learn from others.</w:t>
            </w:r>
          </w:p>
          <w:p w:rsidRPr="000E5F3D" w:rsidR="009A3BA1" w:rsidRDefault="009A3BA1" w14:paraId="5EAC46B4" w14:textId="73753EDD">
            <w:pPr>
              <w:spacing w:before="8"/>
              <w:rPr>
                <w:rFonts w:ascii="Century Gothic" w:hAnsi="Century Gothic" w:eastAsia="Century Gothic" w:cs="Century Gothic"/>
              </w:rPr>
            </w:pPr>
          </w:p>
        </w:tc>
      </w:tr>
    </w:tbl>
    <w:p w:rsidRPr="000E5F3D" w:rsidR="00422339" w:rsidRDefault="00422339" w14:paraId="1770F3E7" w14:textId="77777777">
      <w:pPr>
        <w:spacing w:before="8"/>
        <w:rPr>
          <w:rFonts w:ascii="Century Gothic" w:hAnsi="Century Gothic"/>
          <w:sz w:val="24"/>
          <w:szCs w:val="24"/>
        </w:rPr>
      </w:pPr>
    </w:p>
    <w:p w:rsidRPr="000E5F3D" w:rsidR="00422339" w:rsidRDefault="00422339" w14:paraId="7425FF26" w14:textId="77777777">
      <w:pPr>
        <w:spacing w:before="8"/>
        <w:rPr>
          <w:rFonts w:ascii="Century Gothic" w:hAnsi="Century Gothic"/>
          <w:sz w:val="15"/>
        </w:rPr>
      </w:pPr>
    </w:p>
    <w:sectPr w:rsidRPr="000E5F3D" w:rsidR="00422339" w:rsidSect="0041343C">
      <w:type w:val="continuous"/>
      <w:pgSz w:w="11910" w:h="16840" w:orient="portrait"/>
      <w:pgMar w:top="0" w:right="620" w:bottom="0" w:left="620" w:header="720" w:footer="720" w:gutter="0"/>
      <w:cols w:space="720"/>
      <w:docGrid w:linePitch="299"/>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1DFA" w:rsidP="006345F2" w:rsidRDefault="00891DFA" w14:paraId="0D21C266" w14:textId="77777777">
      <w:r>
        <w:separator/>
      </w:r>
    </w:p>
  </w:endnote>
  <w:endnote w:type="continuationSeparator" w:id="0">
    <w:p w:rsidR="00891DFA" w:rsidP="006345F2" w:rsidRDefault="00891DFA" w14:paraId="138C26CF" w14:textId="77777777">
      <w:r>
        <w:continuationSeparator/>
      </w:r>
    </w:p>
  </w:endnote>
  <w:endnote w:type="continuationNotice" w:id="1">
    <w:p w:rsidR="00891DFA" w:rsidRDefault="00891DFA" w14:paraId="22A42A3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Pro">
    <w:altName w:val="Calibri"/>
    <w:panose1 w:val="00000000000000000000"/>
    <w:charset w:val="00"/>
    <w:family w:val="swiss"/>
    <w:notTrueType/>
    <w:pitch w:val="variable"/>
    <w:sig w:usb0="A00000AF" w:usb1="5000205A" w:usb2="00000000" w:usb3="00000000" w:csb0="0000009B" w:csb1="00000000"/>
  </w:font>
  <w:font w:name="MS Mincho">
    <w:altName w:val="Yu Gothic"/>
    <w:panose1 w:val="02020609040205080304"/>
    <w:charset w:val="80"/>
    <w:family w:val="roman"/>
    <w:pitch w:val="fixed"/>
    <w:sig w:usb0="00000001" w:usb1="08070000" w:usb2="00000010" w:usb3="00000000" w:csb0="00020000" w:csb1="00000000"/>
  </w:font>
  <w:font w:name="Fieldwork 04 Geo Regular">
    <w:altName w:val="Calibri"/>
    <w:panose1 w:val="00000000000000000000"/>
    <w:charset w:val="4D"/>
    <w:family w:val="auto"/>
    <w:notTrueType/>
    <w:pitch w:val="variable"/>
    <w:sig w:usb0="A00000FF" w:usb1="50000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006345F2" w:rsidRDefault="006345F2" w14:paraId="749ABE7E" w14:textId="02984682">
    <w:pPr>
      <w:pStyle w:val="Footer"/>
    </w:pPr>
    <w:r>
      <w:rPr>
        <w:noProof/>
        <w:color w:val="2B579A"/>
        <w:shd w:val="clear" w:color="auto" w:fill="E6E6E6"/>
      </w:rPr>
      <mc:AlternateContent>
        <mc:Choice Requires="wpg">
          <w:drawing>
            <wp:anchor distT="0" distB="0" distL="114300" distR="114300" simplePos="0" relativeHeight="251658241" behindDoc="0" locked="0" layoutInCell="1" allowOverlap="1" wp14:anchorId="26D58C12" wp14:editId="09D692C1">
              <wp:simplePos x="0" y="0"/>
              <wp:positionH relativeFrom="page">
                <wp:posOffset>295</wp:posOffset>
              </wp:positionH>
              <wp:positionV relativeFrom="page">
                <wp:posOffset>9964715</wp:posOffset>
              </wp:positionV>
              <wp:extent cx="7560310" cy="747395"/>
              <wp:effectExtent l="0" t="0" r="8890" b="1905"/>
              <wp:wrapNone/>
              <wp:docPr id="8"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747395"/>
                        <a:chOff x="0" y="15661"/>
                        <a:chExt cx="11906" cy="1177"/>
                      </a:xfrm>
                    </wpg:grpSpPr>
                    <wps:wsp>
                      <wps:cNvPr id="9" name="docshape2"/>
                      <wps:cNvSpPr>
                        <a:spLocks/>
                      </wps:cNvSpPr>
                      <wps:spPr bwMode="auto">
                        <a:xfrm>
                          <a:off x="0" y="15661"/>
                          <a:ext cx="11906" cy="1177"/>
                        </a:xfrm>
                        <a:custGeom>
                          <a:avLst/>
                          <a:gdLst>
                            <a:gd name="T0" fmla="*/ 5931 w 11906"/>
                            <a:gd name="T1" fmla="+- 0 15661 15661"/>
                            <a:gd name="T2" fmla="*/ 15661 h 1177"/>
                            <a:gd name="T3" fmla="*/ 4678 w 11906"/>
                            <a:gd name="T4" fmla="+- 0 15671 15661"/>
                            <a:gd name="T5" fmla="*/ 15671 h 1177"/>
                            <a:gd name="T6" fmla="*/ 2766 w 11906"/>
                            <a:gd name="T7" fmla="+- 0 15717 15661"/>
                            <a:gd name="T8" fmla="*/ 15717 h 1177"/>
                            <a:gd name="T9" fmla="*/ 0 w 11906"/>
                            <a:gd name="T10" fmla="+- 0 15838 15661"/>
                            <a:gd name="T11" fmla="*/ 15838 h 1177"/>
                            <a:gd name="T12" fmla="*/ 0 w 11906"/>
                            <a:gd name="T13" fmla="+- 0 16838 15661"/>
                            <a:gd name="T14" fmla="*/ 16838 h 1177"/>
                            <a:gd name="T15" fmla="*/ 11906 w 11906"/>
                            <a:gd name="T16" fmla="+- 0 16838 15661"/>
                            <a:gd name="T17" fmla="*/ 16838 h 1177"/>
                            <a:gd name="T18" fmla="*/ 11906 w 11906"/>
                            <a:gd name="T19" fmla="+- 0 15840 15661"/>
                            <a:gd name="T20" fmla="*/ 15840 h 1177"/>
                            <a:gd name="T21" fmla="*/ 9096 w 11906"/>
                            <a:gd name="T22" fmla="+- 0 15717 15661"/>
                            <a:gd name="T23" fmla="*/ 15717 h 1177"/>
                            <a:gd name="T24" fmla="*/ 7185 w 11906"/>
                            <a:gd name="T25" fmla="+- 0 15671 15661"/>
                            <a:gd name="T26" fmla="*/ 15671 h 1177"/>
                            <a:gd name="T27" fmla="*/ 5931 w 11906"/>
                            <a:gd name="T28" fmla="+- 0 15661 15661"/>
                            <a:gd name="T29" fmla="*/ 15661 h 117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1906" h="1177">
                              <a:moveTo>
                                <a:pt x="5931" y="0"/>
                              </a:moveTo>
                              <a:lnTo>
                                <a:pt x="4678" y="10"/>
                              </a:lnTo>
                              <a:lnTo>
                                <a:pt x="2766" y="56"/>
                              </a:lnTo>
                              <a:lnTo>
                                <a:pt x="0" y="177"/>
                              </a:lnTo>
                              <a:lnTo>
                                <a:pt x="0" y="1177"/>
                              </a:lnTo>
                              <a:lnTo>
                                <a:pt x="11906" y="1177"/>
                              </a:lnTo>
                              <a:lnTo>
                                <a:pt x="11906" y="179"/>
                              </a:lnTo>
                              <a:lnTo>
                                <a:pt x="9096" y="56"/>
                              </a:lnTo>
                              <a:lnTo>
                                <a:pt x="7185" y="10"/>
                              </a:lnTo>
                              <a:lnTo>
                                <a:pt x="5931" y="0"/>
                              </a:lnTo>
                              <a:close/>
                            </a:path>
                          </a:pathLst>
                        </a:custGeom>
                        <a:solidFill>
                          <a:srgbClr val="4538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docshape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1334" y="16023"/>
                          <a:ext cx="917" cy="477"/>
                        </a:xfrm>
                        <a:prstGeom prst="rect">
                          <a:avLst/>
                        </a:prstGeom>
                        <a:noFill/>
                        <a:extLst>
                          <a:ext uri="{909E8E84-426E-40DD-AFC4-6F175D3DCCD1}">
                            <a14:hiddenFill xmlns:a14="http://schemas.microsoft.com/office/drawing/2010/main">
                              <a:solidFill>
                                <a:srgbClr val="FFFFFF"/>
                              </a:solidFill>
                            </a14:hiddenFill>
                          </a:ext>
                        </a:extLst>
                      </pic:spPr>
                    </pic:pic>
                    <wps:wsp>
                      <wps:cNvPr id="11" name="docshape4"/>
                      <wps:cNvSpPr>
                        <a:spLocks/>
                      </wps:cNvSpPr>
                      <wps:spPr bwMode="auto">
                        <a:xfrm>
                          <a:off x="720" y="15932"/>
                          <a:ext cx="549" cy="635"/>
                        </a:xfrm>
                        <a:custGeom>
                          <a:avLst/>
                          <a:gdLst>
                            <a:gd name="T0" fmla="+- 0 963 720"/>
                            <a:gd name="T1" fmla="*/ T0 w 549"/>
                            <a:gd name="T2" fmla="+- 0 16031 15932"/>
                            <a:gd name="T3" fmla="*/ 16031 h 635"/>
                            <a:gd name="T4" fmla="+- 0 1014 720"/>
                            <a:gd name="T5" fmla="*/ T4 w 549"/>
                            <a:gd name="T6" fmla="+- 0 16088 15932"/>
                            <a:gd name="T7" fmla="*/ 16088 h 635"/>
                            <a:gd name="T8" fmla="+- 0 1034 720"/>
                            <a:gd name="T9" fmla="*/ T8 w 549"/>
                            <a:gd name="T10" fmla="+- 0 16144 15932"/>
                            <a:gd name="T11" fmla="*/ 16144 h 635"/>
                            <a:gd name="T12" fmla="+- 0 962 720"/>
                            <a:gd name="T13" fmla="*/ T12 w 549"/>
                            <a:gd name="T14" fmla="+- 0 16168 15932"/>
                            <a:gd name="T15" fmla="*/ 16168 h 635"/>
                            <a:gd name="T16" fmla="+- 0 913 720"/>
                            <a:gd name="T17" fmla="*/ T16 w 549"/>
                            <a:gd name="T18" fmla="+- 0 16209 15932"/>
                            <a:gd name="T19" fmla="*/ 16209 h 635"/>
                            <a:gd name="T20" fmla="+- 0 887 720"/>
                            <a:gd name="T21" fmla="*/ T20 w 549"/>
                            <a:gd name="T22" fmla="+- 0 16270 15932"/>
                            <a:gd name="T23" fmla="*/ 16270 h 635"/>
                            <a:gd name="T24" fmla="+- 0 893 720"/>
                            <a:gd name="T25" fmla="*/ T24 w 549"/>
                            <a:gd name="T26" fmla="+- 0 16346 15932"/>
                            <a:gd name="T27" fmla="*/ 16346 h 635"/>
                            <a:gd name="T28" fmla="+- 0 961 720"/>
                            <a:gd name="T29" fmla="*/ T28 w 549"/>
                            <a:gd name="T30" fmla="+- 0 16480 15932"/>
                            <a:gd name="T31" fmla="*/ 16480 h 635"/>
                            <a:gd name="T32" fmla="+- 0 1052 720"/>
                            <a:gd name="T33" fmla="*/ T32 w 549"/>
                            <a:gd name="T34" fmla="+- 0 16551 15932"/>
                            <a:gd name="T35" fmla="*/ 16551 h 635"/>
                            <a:gd name="T36" fmla="+- 0 1085 720"/>
                            <a:gd name="T37" fmla="*/ T36 w 549"/>
                            <a:gd name="T38" fmla="+- 0 16563 15932"/>
                            <a:gd name="T39" fmla="*/ 16563 h 635"/>
                            <a:gd name="T40" fmla="+- 0 1116 720"/>
                            <a:gd name="T41" fmla="*/ T40 w 549"/>
                            <a:gd name="T42" fmla="+- 0 16567 15932"/>
                            <a:gd name="T43" fmla="*/ 16567 h 635"/>
                            <a:gd name="T44" fmla="+- 0 1138 720"/>
                            <a:gd name="T45" fmla="*/ T44 w 549"/>
                            <a:gd name="T46" fmla="+- 0 16565 15932"/>
                            <a:gd name="T47" fmla="*/ 16565 h 635"/>
                            <a:gd name="T48" fmla="+- 0 1157 720"/>
                            <a:gd name="T49" fmla="*/ T48 w 549"/>
                            <a:gd name="T50" fmla="+- 0 16558 15932"/>
                            <a:gd name="T51" fmla="*/ 16558 h 635"/>
                            <a:gd name="T52" fmla="+- 0 1192 720"/>
                            <a:gd name="T53" fmla="*/ T52 w 549"/>
                            <a:gd name="T54" fmla="+- 0 16510 15932"/>
                            <a:gd name="T55" fmla="*/ 16510 h 635"/>
                            <a:gd name="T56" fmla="+- 0 1196 720"/>
                            <a:gd name="T57" fmla="*/ T56 w 549"/>
                            <a:gd name="T58" fmla="+- 0 16463 15932"/>
                            <a:gd name="T59" fmla="*/ 16463 h 635"/>
                            <a:gd name="T60" fmla="+- 0 1070 720"/>
                            <a:gd name="T61" fmla="*/ T60 w 549"/>
                            <a:gd name="T62" fmla="+- 0 16447 15932"/>
                            <a:gd name="T63" fmla="*/ 16447 h 635"/>
                            <a:gd name="T64" fmla="+- 0 1011 720"/>
                            <a:gd name="T65" fmla="*/ T64 w 549"/>
                            <a:gd name="T66" fmla="+- 0 16377 15932"/>
                            <a:gd name="T67" fmla="*/ 16377 h 635"/>
                            <a:gd name="T68" fmla="+- 0 985 720"/>
                            <a:gd name="T69" fmla="*/ T68 w 549"/>
                            <a:gd name="T70" fmla="+- 0 16298 15932"/>
                            <a:gd name="T71" fmla="*/ 16298 h 635"/>
                            <a:gd name="T72" fmla="+- 0 989 720"/>
                            <a:gd name="T73" fmla="*/ T72 w 549"/>
                            <a:gd name="T74" fmla="+- 0 16274 15932"/>
                            <a:gd name="T75" fmla="*/ 16274 h 635"/>
                            <a:gd name="T76" fmla="+- 0 1002 720"/>
                            <a:gd name="T77" fmla="*/ T76 w 549"/>
                            <a:gd name="T78" fmla="+- 0 16260 15932"/>
                            <a:gd name="T79" fmla="*/ 16260 h 635"/>
                            <a:gd name="T80" fmla="+- 0 1060 720"/>
                            <a:gd name="T81" fmla="*/ T80 w 549"/>
                            <a:gd name="T82" fmla="+- 0 16240 15932"/>
                            <a:gd name="T83" fmla="*/ 16240 h 635"/>
                            <a:gd name="T84" fmla="+- 0 1118 720"/>
                            <a:gd name="T85" fmla="*/ T84 w 549"/>
                            <a:gd name="T86" fmla="+- 0 16232 15932"/>
                            <a:gd name="T87" fmla="*/ 16232 h 635"/>
                            <a:gd name="T88" fmla="+- 0 1163 720"/>
                            <a:gd name="T89" fmla="*/ T88 w 549"/>
                            <a:gd name="T90" fmla="+- 0 16229 15932"/>
                            <a:gd name="T91" fmla="*/ 16229 h 635"/>
                            <a:gd name="T92" fmla="+- 0 1220 720"/>
                            <a:gd name="T93" fmla="*/ T92 w 549"/>
                            <a:gd name="T94" fmla="+- 0 16227 15932"/>
                            <a:gd name="T95" fmla="*/ 16227 h 635"/>
                            <a:gd name="T96" fmla="+- 0 1254 720"/>
                            <a:gd name="T97" fmla="*/ T96 w 549"/>
                            <a:gd name="T98" fmla="+- 0 16213 15932"/>
                            <a:gd name="T99" fmla="*/ 16213 h 635"/>
                            <a:gd name="T100" fmla="+- 0 1269 720"/>
                            <a:gd name="T101" fmla="*/ T100 w 549"/>
                            <a:gd name="T102" fmla="+- 0 16178 15932"/>
                            <a:gd name="T103" fmla="*/ 16178 h 635"/>
                            <a:gd name="T104" fmla="+- 0 1254 720"/>
                            <a:gd name="T105" fmla="*/ T104 w 549"/>
                            <a:gd name="T106" fmla="+- 0 16143 15932"/>
                            <a:gd name="T107" fmla="*/ 16143 h 635"/>
                            <a:gd name="T108" fmla="+- 0 1234 720"/>
                            <a:gd name="T109" fmla="*/ T108 w 549"/>
                            <a:gd name="T110" fmla="+- 0 16131 15932"/>
                            <a:gd name="T111" fmla="*/ 16131 h 635"/>
                            <a:gd name="T112" fmla="+- 0 1126 720"/>
                            <a:gd name="T113" fmla="*/ T112 w 549"/>
                            <a:gd name="T114" fmla="+- 0 16105 15932"/>
                            <a:gd name="T115" fmla="*/ 16105 h 635"/>
                            <a:gd name="T116" fmla="+- 0 1104 720"/>
                            <a:gd name="T117" fmla="*/ T116 w 549"/>
                            <a:gd name="T118" fmla="+- 0 16056 15932"/>
                            <a:gd name="T119" fmla="*/ 16056 h 635"/>
                            <a:gd name="T120" fmla="+- 0 1091 720"/>
                            <a:gd name="T121" fmla="*/ T120 w 549"/>
                            <a:gd name="T122" fmla="+- 0 16031 15932"/>
                            <a:gd name="T123" fmla="*/ 16031 h 635"/>
                            <a:gd name="T124" fmla="+- 0 908 720"/>
                            <a:gd name="T125" fmla="*/ T124 w 549"/>
                            <a:gd name="T126" fmla="+- 0 15946 15932"/>
                            <a:gd name="T127" fmla="*/ 15946 h 635"/>
                            <a:gd name="T128" fmla="+- 0 814 720"/>
                            <a:gd name="T129" fmla="*/ T128 w 549"/>
                            <a:gd name="T130" fmla="+- 0 16054 15932"/>
                            <a:gd name="T131" fmla="*/ 16054 h 635"/>
                            <a:gd name="T132" fmla="+- 0 756 720"/>
                            <a:gd name="T133" fmla="*/ T132 w 549"/>
                            <a:gd name="T134" fmla="+- 0 16215 15932"/>
                            <a:gd name="T135" fmla="*/ 16215 h 635"/>
                            <a:gd name="T136" fmla="+- 0 727 720"/>
                            <a:gd name="T137" fmla="*/ T136 w 549"/>
                            <a:gd name="T138" fmla="+- 0 16365 15932"/>
                            <a:gd name="T139" fmla="*/ 16365 h 635"/>
                            <a:gd name="T140" fmla="+- 0 723 720"/>
                            <a:gd name="T141" fmla="*/ T140 w 549"/>
                            <a:gd name="T142" fmla="+- 0 16455 15932"/>
                            <a:gd name="T143" fmla="*/ 16455 h 635"/>
                            <a:gd name="T144" fmla="+- 0 749 720"/>
                            <a:gd name="T145" fmla="*/ T144 w 549"/>
                            <a:gd name="T146" fmla="+- 0 16484 15932"/>
                            <a:gd name="T147" fmla="*/ 16484 h 635"/>
                            <a:gd name="T148" fmla="+- 0 770 720"/>
                            <a:gd name="T149" fmla="*/ T148 w 549"/>
                            <a:gd name="T150" fmla="+- 0 16488 15932"/>
                            <a:gd name="T151" fmla="*/ 16488 h 635"/>
                            <a:gd name="T152" fmla="+- 0 803 720"/>
                            <a:gd name="T153" fmla="*/ T152 w 549"/>
                            <a:gd name="T154" fmla="+- 0 16475 15932"/>
                            <a:gd name="T155" fmla="*/ 16475 h 635"/>
                            <a:gd name="T156" fmla="+- 0 819 720"/>
                            <a:gd name="T157" fmla="*/ T156 w 549"/>
                            <a:gd name="T158" fmla="+- 0 16442 15932"/>
                            <a:gd name="T159" fmla="*/ 16442 h 635"/>
                            <a:gd name="T160" fmla="+- 0 837 720"/>
                            <a:gd name="T161" fmla="*/ T160 w 549"/>
                            <a:gd name="T162" fmla="+- 0 16309 15932"/>
                            <a:gd name="T163" fmla="*/ 16309 h 635"/>
                            <a:gd name="T164" fmla="+- 0 870 720"/>
                            <a:gd name="T165" fmla="*/ T164 w 549"/>
                            <a:gd name="T166" fmla="+- 0 16179 15932"/>
                            <a:gd name="T167" fmla="*/ 16179 h 635"/>
                            <a:gd name="T168" fmla="+- 0 922 720"/>
                            <a:gd name="T169" fmla="*/ T168 w 549"/>
                            <a:gd name="T170" fmla="+- 0 16061 15932"/>
                            <a:gd name="T171" fmla="*/ 16061 h 635"/>
                            <a:gd name="T172" fmla="+- 0 963 720"/>
                            <a:gd name="T173" fmla="*/ T172 w 549"/>
                            <a:gd name="T174" fmla="+- 0 16031 15932"/>
                            <a:gd name="T175" fmla="*/ 16031 h 635"/>
                            <a:gd name="T176" fmla="+- 0 1066 720"/>
                            <a:gd name="T177" fmla="*/ T176 w 549"/>
                            <a:gd name="T178" fmla="+- 0 15993 15932"/>
                            <a:gd name="T179" fmla="*/ 15993 h 635"/>
                            <a:gd name="T180" fmla="+- 0 1001 720"/>
                            <a:gd name="T181" fmla="*/ T180 w 549"/>
                            <a:gd name="T182" fmla="+- 0 15940 15932"/>
                            <a:gd name="T183" fmla="*/ 15940 h 635"/>
                            <a:gd name="T184" fmla="+- 0 1164 720"/>
                            <a:gd name="T185" fmla="*/ T184 w 549"/>
                            <a:gd name="T186" fmla="+- 0 16232 15932"/>
                            <a:gd name="T187" fmla="*/ 16232 h 635"/>
                            <a:gd name="T188" fmla="+- 0 1120 720"/>
                            <a:gd name="T189" fmla="*/ T188 w 549"/>
                            <a:gd name="T190" fmla="+- 0 16233 15932"/>
                            <a:gd name="T191" fmla="*/ 16233 h 635"/>
                            <a:gd name="T192" fmla="+- 0 1119 720"/>
                            <a:gd name="T193" fmla="*/ T192 w 549"/>
                            <a:gd name="T194" fmla="+- 0 16240 15932"/>
                            <a:gd name="T195" fmla="*/ 16240 h 635"/>
                            <a:gd name="T196" fmla="+- 0 1103 720"/>
                            <a:gd name="T197" fmla="*/ T196 w 549"/>
                            <a:gd name="T198" fmla="+- 0 16244 15932"/>
                            <a:gd name="T199" fmla="*/ 16244 h 635"/>
                            <a:gd name="T200" fmla="+- 0 1075 720"/>
                            <a:gd name="T201" fmla="*/ T200 w 549"/>
                            <a:gd name="T202" fmla="+- 0 16262 15932"/>
                            <a:gd name="T203" fmla="*/ 16262 h 635"/>
                            <a:gd name="T204" fmla="+- 0 1076 720"/>
                            <a:gd name="T205" fmla="*/ T204 w 549"/>
                            <a:gd name="T206" fmla="+- 0 16296 15932"/>
                            <a:gd name="T207" fmla="*/ 16296 h 635"/>
                            <a:gd name="T208" fmla="+- 0 1092 720"/>
                            <a:gd name="T209" fmla="*/ T208 w 549"/>
                            <a:gd name="T210" fmla="+- 0 16397 15932"/>
                            <a:gd name="T211" fmla="*/ 16397 h 635"/>
                            <a:gd name="T212" fmla="+- 0 1196 720"/>
                            <a:gd name="T213" fmla="*/ T212 w 549"/>
                            <a:gd name="T214" fmla="+- 0 16463 15932"/>
                            <a:gd name="T215" fmla="*/ 16463 h 635"/>
                            <a:gd name="T216" fmla="+- 0 1193 720"/>
                            <a:gd name="T217" fmla="*/ T216 w 549"/>
                            <a:gd name="T218" fmla="+- 0 16401 15932"/>
                            <a:gd name="T219" fmla="*/ 16401 h 635"/>
                            <a:gd name="T220" fmla="+- 0 1187 720"/>
                            <a:gd name="T221" fmla="*/ T220 w 549"/>
                            <a:gd name="T222" fmla="+- 0 16349 15932"/>
                            <a:gd name="T223" fmla="*/ 16349 h 635"/>
                            <a:gd name="T224" fmla="+- 0 1179 720"/>
                            <a:gd name="T225" fmla="*/ T224 w 549"/>
                            <a:gd name="T226" fmla="+- 0 16303 15932"/>
                            <a:gd name="T227" fmla="*/ 16303 h 635"/>
                            <a:gd name="T228" fmla="+- 0 1171 720"/>
                            <a:gd name="T229" fmla="*/ T228 w 549"/>
                            <a:gd name="T230" fmla="+- 0 16264 15932"/>
                            <a:gd name="T231" fmla="*/ 16264 h 635"/>
                            <a:gd name="T232" fmla="+- 0 1165 720"/>
                            <a:gd name="T233" fmla="*/ T232 w 549"/>
                            <a:gd name="T234" fmla="+- 0 16237 15932"/>
                            <a:gd name="T235" fmla="*/ 16237 h 635"/>
                            <a:gd name="T236" fmla="+- 0 1218 720"/>
                            <a:gd name="T237" fmla="*/ T236 w 549"/>
                            <a:gd name="T238" fmla="+- 0 16128 15932"/>
                            <a:gd name="T239" fmla="*/ 16128 h 635"/>
                            <a:gd name="T240" fmla="+- 0 1175 720"/>
                            <a:gd name="T241" fmla="*/ T240 w 549"/>
                            <a:gd name="T242" fmla="+- 0 16129 15932"/>
                            <a:gd name="T243" fmla="*/ 16129 h 635"/>
                            <a:gd name="T244" fmla="+- 0 1135 720"/>
                            <a:gd name="T245" fmla="*/ T244 w 549"/>
                            <a:gd name="T246" fmla="+- 0 16131 15932"/>
                            <a:gd name="T247" fmla="*/ 16131 h 635"/>
                            <a:gd name="T248" fmla="+- 0 1218 720"/>
                            <a:gd name="T249" fmla="*/ T248 w 549"/>
                            <a:gd name="T250" fmla="+- 0 16128 15932"/>
                            <a:gd name="T251" fmla="*/ 16128 h 6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49" h="635">
                              <a:moveTo>
                                <a:pt x="371" y="99"/>
                              </a:moveTo>
                              <a:lnTo>
                                <a:pt x="243" y="99"/>
                              </a:lnTo>
                              <a:lnTo>
                                <a:pt x="271" y="117"/>
                              </a:lnTo>
                              <a:lnTo>
                                <a:pt x="294" y="156"/>
                              </a:lnTo>
                              <a:lnTo>
                                <a:pt x="309" y="194"/>
                              </a:lnTo>
                              <a:lnTo>
                                <a:pt x="314" y="212"/>
                              </a:lnTo>
                              <a:lnTo>
                                <a:pt x="275" y="222"/>
                              </a:lnTo>
                              <a:lnTo>
                                <a:pt x="242" y="236"/>
                              </a:lnTo>
                              <a:lnTo>
                                <a:pt x="215" y="254"/>
                              </a:lnTo>
                              <a:lnTo>
                                <a:pt x="193" y="277"/>
                              </a:lnTo>
                              <a:lnTo>
                                <a:pt x="176" y="305"/>
                              </a:lnTo>
                              <a:lnTo>
                                <a:pt x="167" y="338"/>
                              </a:lnTo>
                              <a:lnTo>
                                <a:pt x="166" y="374"/>
                              </a:lnTo>
                              <a:lnTo>
                                <a:pt x="173" y="414"/>
                              </a:lnTo>
                              <a:lnTo>
                                <a:pt x="202" y="489"/>
                              </a:lnTo>
                              <a:lnTo>
                                <a:pt x="241" y="548"/>
                              </a:lnTo>
                              <a:lnTo>
                                <a:pt x="287" y="591"/>
                              </a:lnTo>
                              <a:lnTo>
                                <a:pt x="332" y="619"/>
                              </a:lnTo>
                              <a:lnTo>
                                <a:pt x="349" y="626"/>
                              </a:lnTo>
                              <a:lnTo>
                                <a:pt x="365" y="631"/>
                              </a:lnTo>
                              <a:lnTo>
                                <a:pt x="381" y="634"/>
                              </a:lnTo>
                              <a:lnTo>
                                <a:pt x="396" y="635"/>
                              </a:lnTo>
                              <a:lnTo>
                                <a:pt x="407" y="635"/>
                              </a:lnTo>
                              <a:lnTo>
                                <a:pt x="418" y="633"/>
                              </a:lnTo>
                              <a:lnTo>
                                <a:pt x="428" y="630"/>
                              </a:lnTo>
                              <a:lnTo>
                                <a:pt x="437" y="626"/>
                              </a:lnTo>
                              <a:lnTo>
                                <a:pt x="460" y="607"/>
                              </a:lnTo>
                              <a:lnTo>
                                <a:pt x="472" y="578"/>
                              </a:lnTo>
                              <a:lnTo>
                                <a:pt x="476" y="540"/>
                              </a:lnTo>
                              <a:lnTo>
                                <a:pt x="476" y="531"/>
                              </a:lnTo>
                              <a:lnTo>
                                <a:pt x="377" y="531"/>
                              </a:lnTo>
                              <a:lnTo>
                                <a:pt x="350" y="515"/>
                              </a:lnTo>
                              <a:lnTo>
                                <a:pt x="320" y="487"/>
                              </a:lnTo>
                              <a:lnTo>
                                <a:pt x="291" y="445"/>
                              </a:lnTo>
                              <a:lnTo>
                                <a:pt x="269" y="389"/>
                              </a:lnTo>
                              <a:lnTo>
                                <a:pt x="265" y="366"/>
                              </a:lnTo>
                              <a:lnTo>
                                <a:pt x="266" y="351"/>
                              </a:lnTo>
                              <a:lnTo>
                                <a:pt x="269" y="342"/>
                              </a:lnTo>
                              <a:lnTo>
                                <a:pt x="271" y="337"/>
                              </a:lnTo>
                              <a:lnTo>
                                <a:pt x="282" y="328"/>
                              </a:lnTo>
                              <a:lnTo>
                                <a:pt x="303" y="318"/>
                              </a:lnTo>
                              <a:lnTo>
                                <a:pt x="340" y="308"/>
                              </a:lnTo>
                              <a:lnTo>
                                <a:pt x="395" y="300"/>
                              </a:lnTo>
                              <a:lnTo>
                                <a:pt x="398" y="300"/>
                              </a:lnTo>
                              <a:lnTo>
                                <a:pt x="444" y="300"/>
                              </a:lnTo>
                              <a:lnTo>
                                <a:pt x="443" y="297"/>
                              </a:lnTo>
                              <a:lnTo>
                                <a:pt x="472" y="296"/>
                              </a:lnTo>
                              <a:lnTo>
                                <a:pt x="500" y="295"/>
                              </a:lnTo>
                              <a:lnTo>
                                <a:pt x="519" y="291"/>
                              </a:lnTo>
                              <a:lnTo>
                                <a:pt x="534" y="281"/>
                              </a:lnTo>
                              <a:lnTo>
                                <a:pt x="545" y="265"/>
                              </a:lnTo>
                              <a:lnTo>
                                <a:pt x="549" y="246"/>
                              </a:lnTo>
                              <a:lnTo>
                                <a:pt x="545" y="226"/>
                              </a:lnTo>
                              <a:lnTo>
                                <a:pt x="534" y="211"/>
                              </a:lnTo>
                              <a:lnTo>
                                <a:pt x="518" y="200"/>
                              </a:lnTo>
                              <a:lnTo>
                                <a:pt x="514" y="199"/>
                              </a:lnTo>
                              <a:lnTo>
                                <a:pt x="415" y="199"/>
                              </a:lnTo>
                              <a:lnTo>
                                <a:pt x="406" y="173"/>
                              </a:lnTo>
                              <a:lnTo>
                                <a:pt x="395" y="148"/>
                              </a:lnTo>
                              <a:lnTo>
                                <a:pt x="384" y="124"/>
                              </a:lnTo>
                              <a:lnTo>
                                <a:pt x="373" y="102"/>
                              </a:lnTo>
                              <a:lnTo>
                                <a:pt x="371" y="99"/>
                              </a:lnTo>
                              <a:close/>
                              <a:moveTo>
                                <a:pt x="243" y="0"/>
                              </a:moveTo>
                              <a:lnTo>
                                <a:pt x="188" y="14"/>
                              </a:lnTo>
                              <a:lnTo>
                                <a:pt x="138" y="54"/>
                              </a:lnTo>
                              <a:lnTo>
                                <a:pt x="94" y="122"/>
                              </a:lnTo>
                              <a:lnTo>
                                <a:pt x="56" y="216"/>
                              </a:lnTo>
                              <a:lnTo>
                                <a:pt x="36" y="283"/>
                              </a:lnTo>
                              <a:lnTo>
                                <a:pt x="20" y="358"/>
                              </a:lnTo>
                              <a:lnTo>
                                <a:pt x="7" y="433"/>
                              </a:lnTo>
                              <a:lnTo>
                                <a:pt x="0" y="503"/>
                              </a:lnTo>
                              <a:lnTo>
                                <a:pt x="3" y="523"/>
                              </a:lnTo>
                              <a:lnTo>
                                <a:pt x="13" y="540"/>
                              </a:lnTo>
                              <a:lnTo>
                                <a:pt x="29" y="552"/>
                              </a:lnTo>
                              <a:lnTo>
                                <a:pt x="50" y="556"/>
                              </a:lnTo>
                              <a:lnTo>
                                <a:pt x="68" y="552"/>
                              </a:lnTo>
                              <a:lnTo>
                                <a:pt x="83" y="543"/>
                              </a:lnTo>
                              <a:lnTo>
                                <a:pt x="94" y="528"/>
                              </a:lnTo>
                              <a:lnTo>
                                <a:pt x="99" y="510"/>
                              </a:lnTo>
                              <a:lnTo>
                                <a:pt x="106" y="446"/>
                              </a:lnTo>
                              <a:lnTo>
                                <a:pt x="117" y="377"/>
                              </a:lnTo>
                              <a:lnTo>
                                <a:pt x="132" y="309"/>
                              </a:lnTo>
                              <a:lnTo>
                                <a:pt x="150" y="247"/>
                              </a:lnTo>
                              <a:lnTo>
                                <a:pt x="177" y="174"/>
                              </a:lnTo>
                              <a:lnTo>
                                <a:pt x="202" y="129"/>
                              </a:lnTo>
                              <a:lnTo>
                                <a:pt x="224" y="106"/>
                              </a:lnTo>
                              <a:lnTo>
                                <a:pt x="243" y="99"/>
                              </a:lnTo>
                              <a:lnTo>
                                <a:pt x="371" y="99"/>
                              </a:lnTo>
                              <a:lnTo>
                                <a:pt x="346" y="61"/>
                              </a:lnTo>
                              <a:lnTo>
                                <a:pt x="316" y="29"/>
                              </a:lnTo>
                              <a:lnTo>
                                <a:pt x="281" y="8"/>
                              </a:lnTo>
                              <a:lnTo>
                                <a:pt x="243" y="0"/>
                              </a:lnTo>
                              <a:close/>
                              <a:moveTo>
                                <a:pt x="444" y="300"/>
                              </a:moveTo>
                              <a:lnTo>
                                <a:pt x="398" y="300"/>
                              </a:lnTo>
                              <a:lnTo>
                                <a:pt x="400" y="301"/>
                              </a:lnTo>
                              <a:lnTo>
                                <a:pt x="400" y="306"/>
                              </a:lnTo>
                              <a:lnTo>
                                <a:pt x="399" y="308"/>
                              </a:lnTo>
                              <a:lnTo>
                                <a:pt x="396" y="309"/>
                              </a:lnTo>
                              <a:lnTo>
                                <a:pt x="383" y="312"/>
                              </a:lnTo>
                              <a:lnTo>
                                <a:pt x="367" y="318"/>
                              </a:lnTo>
                              <a:lnTo>
                                <a:pt x="355" y="330"/>
                              </a:lnTo>
                              <a:lnTo>
                                <a:pt x="353" y="348"/>
                              </a:lnTo>
                              <a:lnTo>
                                <a:pt x="356" y="364"/>
                              </a:lnTo>
                              <a:lnTo>
                                <a:pt x="364" y="407"/>
                              </a:lnTo>
                              <a:lnTo>
                                <a:pt x="372" y="465"/>
                              </a:lnTo>
                              <a:lnTo>
                                <a:pt x="377" y="531"/>
                              </a:lnTo>
                              <a:lnTo>
                                <a:pt x="476" y="531"/>
                              </a:lnTo>
                              <a:lnTo>
                                <a:pt x="475" y="493"/>
                              </a:lnTo>
                              <a:lnTo>
                                <a:pt x="473" y="469"/>
                              </a:lnTo>
                              <a:lnTo>
                                <a:pt x="470" y="444"/>
                              </a:lnTo>
                              <a:lnTo>
                                <a:pt x="467" y="417"/>
                              </a:lnTo>
                              <a:lnTo>
                                <a:pt x="462" y="390"/>
                              </a:lnTo>
                              <a:lnTo>
                                <a:pt x="459" y="371"/>
                              </a:lnTo>
                              <a:lnTo>
                                <a:pt x="455" y="351"/>
                              </a:lnTo>
                              <a:lnTo>
                                <a:pt x="451" y="332"/>
                              </a:lnTo>
                              <a:lnTo>
                                <a:pt x="447" y="313"/>
                              </a:lnTo>
                              <a:lnTo>
                                <a:pt x="445" y="305"/>
                              </a:lnTo>
                              <a:lnTo>
                                <a:pt x="444" y="300"/>
                              </a:lnTo>
                              <a:close/>
                              <a:moveTo>
                                <a:pt x="498" y="196"/>
                              </a:moveTo>
                              <a:lnTo>
                                <a:pt x="476" y="197"/>
                              </a:lnTo>
                              <a:lnTo>
                                <a:pt x="455" y="197"/>
                              </a:lnTo>
                              <a:lnTo>
                                <a:pt x="435" y="198"/>
                              </a:lnTo>
                              <a:lnTo>
                                <a:pt x="415" y="199"/>
                              </a:lnTo>
                              <a:lnTo>
                                <a:pt x="514" y="199"/>
                              </a:lnTo>
                              <a:lnTo>
                                <a:pt x="498" y="196"/>
                              </a:lnTo>
                              <a:close/>
                            </a:path>
                          </a:pathLst>
                        </a:custGeom>
                        <a:solidFill>
                          <a:srgbClr val="00EA7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5"/>
                      <wps:cNvSpPr txBox="1">
                        <a:spLocks/>
                      </wps:cNvSpPr>
                      <wps:spPr bwMode="auto">
                        <a:xfrm>
                          <a:off x="0" y="15661"/>
                          <a:ext cx="11906" cy="1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5F2" w:rsidP="006345F2" w:rsidRDefault="006345F2" w14:paraId="71ED47FA" w14:textId="77777777">
                            <w:pPr>
                              <w:rPr>
                                <w:sz w:val="35"/>
                              </w:rPr>
                            </w:pPr>
                          </w:p>
                          <w:p w:rsidR="006345F2" w:rsidP="006345F2" w:rsidRDefault="006345F2" w14:paraId="36EF2327" w14:textId="77777777">
                            <w:pPr>
                              <w:ind w:right="759"/>
                              <w:jc w:val="right"/>
                              <w:rPr>
                                <w:rFonts w:ascii="Fieldwork 04 Geo Regular"/>
                                <w:b/>
                                <w:sz w:val="24"/>
                              </w:rPr>
                            </w:pPr>
                            <w:r>
                              <w:rPr>
                                <w:rFonts w:ascii="Fieldwork 04 Geo Regular"/>
                                <w:b/>
                                <w:color w:val="FFFFFF"/>
                                <w:sz w:val="24"/>
                              </w:rPr>
                              <w:t>avadolearning.com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v:group id="docshapegroup1" style="position:absolute;margin-left:0;margin-top:784.6pt;width:595.3pt;height:58.85pt;z-index:251658241;mso-position-horizontal-relative:page;mso-position-vertical-relative:page" coordsize="11906,1177" coordorigin=",15661" o:spid="_x0000_s1031" w14:anchorId="26D58C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">
              <v:shape id="docshape2" style="position:absolute;top:15661;width:11906;height:1177;visibility:visible;mso-wrap-style:square;v-text-anchor:top" coordsize="11906,1177" o:spid="_x0000_s1032" fillcolor="#453878" stroked="f" path="m5931,l4678,10,2766,56,,177,,1177r11906,l11906,179,9096,56,7185,10,59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">
                <v:path arrowok="t" o:connecttype="custom" o:connectlocs="5931,15661;4678,15671;2766,15717;0,15838;0,16838;11906,16838;11906,15840;9096,15717;7185,15671;5931,15661" o:connectangles="0,0,0,0,0,0,0,0,0,0"/>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3" style="position:absolute;left:1334;top:16023;width:917;height:477;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">
                <v:imagedata o:title="" r:id="rId6"/>
                <o:lock v:ext="edit" aspectratio="f"/>
              </v:shape>
              <v:shape id="docshape4" style="position:absolute;left:720;top:15932;width:549;height:635;visibility:visible;mso-wrap-style:square;v-text-anchor:top" coordsize="549,635" o:spid="_x0000_s1034" fillcolor="#00ea74" stroked="f" path="m371,99r-128,l271,117r23,39l309,194r5,18l275,222r-33,14l215,254r-22,23l176,305r-9,33l166,374r7,40l202,489r39,59l287,591r45,28l349,626r16,5l381,634r15,1l407,635r11,-2l428,630r9,-4l460,607r12,-29l476,540r,-9l377,531,350,515,320,487,291,445,269,389r-4,-23l266,351r3,-9l271,337r11,-9l303,318r37,-10l395,300r3,l444,300r-1,-3l472,296r28,-1l519,291r15,-10l545,265r4,-19l545,226,534,211,518,200r-4,-1l415,199r-9,-26l395,148,384,124,373,102r-2,-3xm243,l188,14,138,54,94,122,56,216,36,283,20,358,7,433,,503r3,20l13,540r16,12l50,556r18,-4l83,543,94,528r5,-18l106,446r11,-69l132,309r18,-62l177,174r25,-45l224,106r19,-7l371,99,346,61,316,29,281,8,243,xm444,300r-46,l400,301r,5l399,308r-3,1l383,312r-16,6l355,330r-2,18l356,364r8,43l372,465r5,66l476,531r-1,-38l473,469r-3,-25l467,417r-5,-27l459,371r-4,-20l451,332r-4,-19l445,305r-1,-5xm498,196r-22,1l455,197r-20,1l415,199r99,l498,1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">
                <v:path arrowok="t" o:connecttype="custom" o:connectlocs="243,16031;294,16088;314,16144;242,16168;193,16209;167,16270;173,16346;241,16480;332,16551;365,16563;396,16567;418,16565;437,16558;472,16510;476,16463;350,16447;291,16377;265,16298;269,16274;282,16260;340,16240;398,16232;443,16229;500,16227;534,16213;549,16178;534,16143;514,16131;406,16105;384,16056;371,16031;188,15946;94,16054;36,16215;7,16365;3,16455;29,16484;50,16488;83,16475;99,16442;117,16309;150,16179;202,16061;243,16031;346,15993;281,15940;444,16232;400,16233;399,16240;383,16244;355,16262;356,16296;372,16397;476,16463;473,16401;467,16349;459,16303;451,16264;445,16237;498,16128;455,16129;415,16131;498,16128" o:connectangles="0,0,0,0,0,0,0,0,0,0,0,0,0,0,0,0,0,0,0,0,0,0,0,0,0,0,0,0,0,0,0,0,0,0,0,0,0,0,0,0,0,0,0,0,0,0,0,0,0,0,0,0,0,0,0,0,0,0,0,0,0,0,0"/>
              </v:shape>
              <v:shapetype id="_x0000_t202" coordsize="21600,21600" o:spt="202" path="m,l,21600r21600,l21600,xe">
                <v:stroke joinstyle="miter"/>
                <v:path gradientshapeok="t" o:connecttype="rect"/>
              </v:shapetype>
              <v:shape id="docshape5" style="position:absolute;top:15661;width:11906;height:1177;visibility:visible;mso-wrap-style:square;v-text-anchor:top"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">
                <v:path arrowok="t"/>
                <v:textbox inset="0,0,0,0">
                  <w:txbxContent>
                    <w:p w:rsidR="006345F2" w:rsidP="006345F2" w:rsidRDefault="006345F2" w14:paraId="71ED47FA" w14:textId="77777777">
                      <w:pPr>
                        <w:rPr>
                          <w:sz w:val="35"/>
                        </w:rPr>
                      </w:pPr>
                    </w:p>
                    <w:p w:rsidR="006345F2" w:rsidP="006345F2" w:rsidRDefault="006345F2" w14:paraId="36EF2327" w14:textId="77777777">
                      <w:pPr>
                        <w:ind w:right="759"/>
                        <w:jc w:val="right"/>
                        <w:rPr>
                          <w:rFonts w:ascii="Fieldwork 04 Geo Regular"/>
                          <w:b/>
                          <w:sz w:val="24"/>
                        </w:rPr>
                      </w:pPr>
                      <w:r>
                        <w:rPr>
                          <w:rFonts w:ascii="Fieldwork 04 Geo Regular"/>
                          <w:b/>
                          <w:color w:val="FFFFFF"/>
                          <w:sz w:val="24"/>
                        </w:rPr>
                        <w:t>avadolearning.com</w:t>
                      </w:r>
                    </w:p>
                  </w:txbxContent>
                </v:textbox>
              </v:shape>
              <w10:wrap anchorx="page" anchory="page"/>
            </v:group>
          </w:pict>
        </mc:Fallback>
      </mc:AlternateContent>
    </w:r>
  </w:p>
  <w:p w:rsidR="006345F2" w:rsidRDefault="006345F2" w14:paraId="10F102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1DFA" w:rsidP="006345F2" w:rsidRDefault="00891DFA" w14:paraId="286E0B88" w14:textId="77777777">
      <w:r>
        <w:separator/>
      </w:r>
    </w:p>
  </w:footnote>
  <w:footnote w:type="continuationSeparator" w:id="0">
    <w:p w:rsidR="00891DFA" w:rsidP="006345F2" w:rsidRDefault="00891DFA" w14:paraId="168D1345" w14:textId="77777777">
      <w:r>
        <w:continuationSeparator/>
      </w:r>
    </w:p>
  </w:footnote>
  <w:footnote w:type="continuationNotice" w:id="1">
    <w:p w:rsidR="00891DFA" w:rsidRDefault="00891DFA" w14:paraId="6648B8D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3B7616" w:rsidR="003B7616" w:rsidP="003B7616" w:rsidRDefault="00097948" w14:paraId="63B17C76" w14:textId="60313098">
    <w:pPr>
      <w:pStyle w:val="Title"/>
      <w:ind w:left="0"/>
      <w:rPr>
        <w:b w:val="0"/>
        <w:bCs w:val="0"/>
        <w:color w:val="FFFFFF" w:themeColor="background1"/>
        <w:sz w:val="26"/>
        <w:szCs w:val="26"/>
      </w:rPr>
    </w:pPr>
    <w:r>
      <w:rPr>
        <w:noProof/>
        <w:color w:val="2B579A"/>
        <w:shd w:val="clear" w:color="auto" w:fill="E6E6E6"/>
      </w:rPr>
      <mc:AlternateContent>
        <mc:Choice Requires="wpg">
          <w:drawing>
            <wp:anchor distT="0" distB="0" distL="114300" distR="114300" simplePos="0" relativeHeight="251658240" behindDoc="1" locked="0" layoutInCell="1" allowOverlap="1" wp14:anchorId="5DB47856" wp14:editId="5B9DA68C">
              <wp:simplePos x="0" y="0"/>
              <wp:positionH relativeFrom="page">
                <wp:posOffset>0</wp:posOffset>
              </wp:positionH>
              <wp:positionV relativeFrom="page">
                <wp:posOffset>0</wp:posOffset>
              </wp:positionV>
              <wp:extent cx="10687050" cy="965200"/>
              <wp:effectExtent l="0" t="0" r="0" b="6350"/>
              <wp:wrapNone/>
              <wp:docPr id="3"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87050" cy="965200"/>
                        <a:chOff x="0" y="0"/>
                        <a:chExt cx="11906" cy="1265"/>
                      </a:xfrm>
                    </wpg:grpSpPr>
                    <pic:pic xmlns:pic="http://schemas.openxmlformats.org/drawingml/2006/picture">
                      <pic:nvPicPr>
                        <pic:cNvPr id="4" name="docshape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9569" y="0"/>
                          <a:ext cx="2337" cy="1265"/>
                        </a:xfrm>
                        <a:prstGeom prst="rect">
                          <a:avLst/>
                        </a:prstGeom>
                        <a:noFill/>
                        <a:extLst>
                          <a:ext uri="{909E8E84-426E-40DD-AFC4-6F175D3DCCD1}">
                            <a14:hiddenFill xmlns:a14="http://schemas.microsoft.com/office/drawing/2010/main">
                              <a:solidFill>
                                <a:srgbClr val="FFFFFF"/>
                              </a:solidFill>
                            </a14:hiddenFill>
                          </a:ext>
                        </a:extLst>
                      </pic:spPr>
                    </pic:pic>
                    <wps:wsp>
                      <wps:cNvPr id="5" name="docshape8"/>
                      <wps:cNvSpPr>
                        <a:spLocks/>
                      </wps:cNvSpPr>
                      <wps:spPr bwMode="auto">
                        <a:xfrm>
                          <a:off x="0" y="0"/>
                          <a:ext cx="9775" cy="1265"/>
                        </a:xfrm>
                        <a:custGeom>
                          <a:avLst/>
                          <a:gdLst>
                            <a:gd name="T0" fmla="*/ 9556 w 9775"/>
                            <a:gd name="T1" fmla="*/ 0 h 1265"/>
                            <a:gd name="T2" fmla="*/ 0 w 9775"/>
                            <a:gd name="T3" fmla="*/ 0 h 1265"/>
                            <a:gd name="T4" fmla="*/ 0 w 9775"/>
                            <a:gd name="T5" fmla="*/ 1264 h 1265"/>
                            <a:gd name="T6" fmla="*/ 9774 w 9775"/>
                            <a:gd name="T7" fmla="*/ 1264 h 1265"/>
                            <a:gd name="T8" fmla="*/ 9556 w 9775"/>
                            <a:gd name="T9" fmla="*/ 0 h 1265"/>
                          </a:gdLst>
                          <a:ahLst/>
                          <a:cxnLst>
                            <a:cxn ang="0">
                              <a:pos x="T0" y="T1"/>
                            </a:cxn>
                            <a:cxn ang="0">
                              <a:pos x="T2" y="T3"/>
                            </a:cxn>
                            <a:cxn ang="0">
                              <a:pos x="T4" y="T5"/>
                            </a:cxn>
                            <a:cxn ang="0">
                              <a:pos x="T6" y="T7"/>
                            </a:cxn>
                            <a:cxn ang="0">
                              <a:pos x="T8" y="T9"/>
                            </a:cxn>
                          </a:cxnLst>
                          <a:rect l="0" t="0" r="r" b="b"/>
                          <a:pathLst>
                            <a:path w="9775" h="1265">
                              <a:moveTo>
                                <a:pt x="9556" y="0"/>
                              </a:moveTo>
                              <a:lnTo>
                                <a:pt x="0" y="0"/>
                              </a:lnTo>
                              <a:lnTo>
                                <a:pt x="0" y="1264"/>
                              </a:lnTo>
                              <a:lnTo>
                                <a:pt x="9774" y="1264"/>
                              </a:lnTo>
                              <a:lnTo>
                                <a:pt x="9556" y="0"/>
                              </a:lnTo>
                              <a:close/>
                            </a:path>
                          </a:pathLst>
                        </a:custGeom>
                        <a:solidFill>
                          <a:srgbClr val="45387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docshape9"/>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7242" y="0"/>
                          <a:ext cx="3324" cy="1265"/>
                        </a:xfrm>
                        <a:prstGeom prst="rect">
                          <a:avLst/>
                        </a:prstGeom>
                        <a:noFill/>
                        <a:extLst>
                          <a:ext uri="{909E8E84-426E-40DD-AFC4-6F175D3DCCD1}">
                            <a14:hiddenFill xmlns:a14="http://schemas.microsoft.com/office/drawing/2010/main">
                              <a:solidFill>
                                <a:srgbClr val="FFFFFF"/>
                              </a:solidFill>
                            </a14:hiddenFill>
                          </a:ext>
                        </a:extLst>
                      </pic:spPr>
                    </pic:pic>
                    <wps:wsp>
                      <wps:cNvPr id="7" name="docshape10"/>
                      <wps:cNvSpPr txBox="1">
                        <a:spLocks/>
                      </wps:cNvSpPr>
                      <wps:spPr bwMode="auto">
                        <a:xfrm>
                          <a:off x="0" y="0"/>
                          <a:ext cx="11906" cy="1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45F2" w:rsidP="006345F2" w:rsidRDefault="006345F2" w14:paraId="6729BF1D" w14:textId="77777777">
                            <w:pPr>
                              <w:spacing w:before="3"/>
                              <w:rPr>
                                <w:sz w:val="33"/>
                              </w:rPr>
                            </w:pPr>
                          </w:p>
                          <w:p w:rsidR="006345F2" w:rsidP="006345F2" w:rsidRDefault="006345F2" w14:paraId="4795A1E3" w14:textId="77777777">
                            <w:pPr>
                              <w:ind w:left="720"/>
                              <w:rPr>
                                <w:b/>
                                <w:sz w:val="36"/>
                              </w:rPr>
                            </w:pPr>
                            <w:r>
                              <w:rPr>
                                <w:b/>
                                <w:color w:val="FFFFFF"/>
                                <w:sz w:val="36"/>
                              </w:rPr>
                              <w:t>Data</w:t>
                            </w:r>
                            <w:r>
                              <w:rPr>
                                <w:b/>
                                <w:color w:val="FFFFFF"/>
                                <w:spacing w:val="-1"/>
                                <w:sz w:val="36"/>
                              </w:rPr>
                              <w:t xml:space="preserve"> </w:t>
                            </w:r>
                            <w:r>
                              <w:rPr>
                                <w:b/>
                                <w:color w:val="FFFFFF"/>
                                <w:sz w:val="36"/>
                              </w:rPr>
                              <w:t>Analyst</w:t>
                            </w:r>
                            <w:r>
                              <w:rPr>
                                <w:b/>
                                <w:color w:val="FFFFFF"/>
                                <w:spacing w:val="-1"/>
                                <w:sz w:val="36"/>
                              </w:rPr>
                              <w:t xml:space="preserve"> </w:t>
                            </w:r>
                            <w:r>
                              <w:rPr>
                                <w:b/>
                                <w:color w:val="FFFFFF"/>
                                <w:sz w:val="36"/>
                              </w:rPr>
                              <w:t>L4</w:t>
                            </w:r>
                            <w:r>
                              <w:rPr>
                                <w:b/>
                                <w:color w:val="FFFFFF"/>
                                <w:spacing w:val="-1"/>
                                <w:sz w:val="36"/>
                              </w:rPr>
                              <w:t xml:space="preserve"> </w:t>
                            </w:r>
                            <w:r>
                              <w:rPr>
                                <w:b/>
                                <w:color w:val="FFFFFF"/>
                                <w:sz w:val="36"/>
                              </w:rPr>
                              <w:t>Apprenticeship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group id="docshapegroup6" style="position:absolute;margin-left:0;margin-top:0;width:841.5pt;height:76pt;z-index:-251658240;mso-position-horizontal-relative:page;mso-position-vertical-relative:page" coordsize="11906,1265" o:spid="_x0000_s1026" w14:anchorId="5DB4785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docshape7" style="position:absolute;left:9569;width:2337;height:126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">
                <v:imagedata o:title="" r:id="rId3"/>
                <o:lock v:ext="edit" aspectratio="f"/>
              </v:shape>
              <v:shape id="docshape8" style="position:absolute;width:9775;height:1265;visibility:visible;mso-wrap-style:square;v-text-anchor:top" coordsize="9775,1265" o:spid="_x0000_s1028" fillcolor="#453878" stroked="f" path="m9556,l,,,1264r9774,l95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">
                <v:path arrowok="t" o:connecttype="custom" o:connectlocs="9556,0;0,0;0,1264;9774,1264;9556,0" o:connectangles="0,0,0,0,0"/>
              </v:shape>
              <v:shape id="docshape9" style="position:absolute;left:7242;width:3324;height:126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">
                <v:imagedata o:title="" r:id="rId4"/>
                <o:lock v:ext="edit" aspectratio="f"/>
              </v:shape>
              <v:shapetype id="_x0000_t202" coordsize="21600,21600" o:spt="202" path="m,l,21600r21600,l21600,xe">
                <v:stroke joinstyle="miter"/>
                <v:path gradientshapeok="t" o:connecttype="rect"/>
              </v:shapetype>
              <v:shape id="docshape10" style="position:absolute;width:11906;height:1265;visibility:visible;mso-wrap-style:square;v-text-anchor:top"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">
                <v:path arrowok="t"/>
                <v:textbox inset="0,0,0,0">
                  <w:txbxContent>
                    <w:p w:rsidR="006345F2" w:rsidP="006345F2" w:rsidRDefault="006345F2" w14:paraId="6729BF1D" w14:textId="77777777">
                      <w:pPr>
                        <w:spacing w:before="3"/>
                        <w:rPr>
                          <w:sz w:val="33"/>
                        </w:rPr>
                      </w:pPr>
                    </w:p>
                    <w:p w:rsidR="006345F2" w:rsidP="006345F2" w:rsidRDefault="006345F2" w14:paraId="4795A1E3" w14:textId="77777777">
                      <w:pPr>
                        <w:ind w:left="720"/>
                        <w:rPr>
                          <w:b/>
                          <w:sz w:val="36"/>
                        </w:rPr>
                      </w:pPr>
                      <w:r>
                        <w:rPr>
                          <w:b/>
                          <w:color w:val="FFFFFF"/>
                          <w:sz w:val="36"/>
                        </w:rPr>
                        <w:t>Data</w:t>
                      </w:r>
                      <w:r>
                        <w:rPr>
                          <w:b/>
                          <w:color w:val="FFFFFF"/>
                          <w:spacing w:val="-1"/>
                          <w:sz w:val="36"/>
                        </w:rPr>
                        <w:t xml:space="preserve"> </w:t>
                      </w:r>
                      <w:r>
                        <w:rPr>
                          <w:b/>
                          <w:color w:val="FFFFFF"/>
                          <w:sz w:val="36"/>
                        </w:rPr>
                        <w:t>Analyst</w:t>
                      </w:r>
                      <w:r>
                        <w:rPr>
                          <w:b/>
                          <w:color w:val="FFFFFF"/>
                          <w:spacing w:val="-1"/>
                          <w:sz w:val="36"/>
                        </w:rPr>
                        <w:t xml:space="preserve"> </w:t>
                      </w:r>
                      <w:r>
                        <w:rPr>
                          <w:b/>
                          <w:color w:val="FFFFFF"/>
                          <w:sz w:val="36"/>
                        </w:rPr>
                        <w:t>L4</w:t>
                      </w:r>
                      <w:r>
                        <w:rPr>
                          <w:b/>
                          <w:color w:val="FFFFFF"/>
                          <w:spacing w:val="-1"/>
                          <w:sz w:val="36"/>
                        </w:rPr>
                        <w:t xml:space="preserve"> </w:t>
                      </w:r>
                      <w:r>
                        <w:rPr>
                          <w:b/>
                          <w:color w:val="FFFFFF"/>
                          <w:sz w:val="36"/>
                        </w:rPr>
                        <w:t>Apprenticeship</w:t>
                      </w:r>
                    </w:p>
                  </w:txbxContent>
                </v:textbox>
              </v:shape>
              <w10:wrap anchorx="page" anchory="page"/>
            </v:group>
          </w:pict>
        </mc:Fallback>
      </mc:AlternateContent>
    </w:r>
    <w:r w:rsidRPr="003B7616" w:rsidR="003B7616">
      <w:rPr>
        <w:b w:val="0"/>
        <w:bCs w:val="0"/>
        <w:color w:val="FFFFFF" w:themeColor="background1"/>
        <w:sz w:val="26"/>
        <w:szCs w:val="26"/>
      </w:rPr>
      <w:t xml:space="preserve">  </w:t>
    </w:r>
    <w:r>
      <w:rPr>
        <w:b w:val="0"/>
        <w:bCs w:val="0"/>
        <w:color w:val="FFFFFF" w:themeColor="background1"/>
        <w:sz w:val="26"/>
        <w:szCs w:val="26"/>
      </w:rPr>
      <w:tab/>
    </w:r>
    <w:r w:rsidR="00A2645E">
      <w:rPr>
        <w:b w:val="0"/>
        <w:bCs w:val="0"/>
        <w:color w:val="FFFFFF" w:themeColor="background1"/>
        <w:sz w:val="26"/>
        <w:szCs w:val="26"/>
      </w:rPr>
      <w:t xml:space="preserve">Module </w:t>
    </w:r>
    <w:r w:rsidR="007446F2">
      <w:rPr>
        <w:b w:val="0"/>
        <w:bCs w:val="0"/>
        <w:color w:val="FFFFFF" w:themeColor="background1"/>
        <w:sz w:val="26"/>
        <w:szCs w:val="26"/>
      </w:rPr>
      <w:t>5</w:t>
    </w:r>
    <w:r>
      <w:rPr>
        <w:b w:val="0"/>
        <w:bCs w:val="0"/>
        <w:color w:val="FFFFFF" w:themeColor="background1"/>
        <w:sz w:val="26"/>
        <w:szCs w:val="26"/>
      </w:rPr>
      <w:t xml:space="preserve"> </w:t>
    </w:r>
    <w:r w:rsidR="00E41FC2">
      <w:rPr>
        <w:b w:val="0"/>
        <w:bCs w:val="0"/>
        <w:color w:val="FFFFFF" w:themeColor="background1"/>
        <w:sz w:val="26"/>
        <w:szCs w:val="26"/>
      </w:rPr>
      <w:t>f</w:t>
    </w:r>
    <w:r>
      <w:rPr>
        <w:b w:val="0"/>
        <w:bCs w:val="0"/>
        <w:color w:val="FFFFFF" w:themeColor="background1"/>
        <w:sz w:val="26"/>
        <w:szCs w:val="26"/>
      </w:rPr>
      <w:t>usion day tasks</w:t>
    </w:r>
  </w:p>
  <w:p w:rsidR="006345F2" w:rsidRDefault="006345F2" w14:paraId="0C7C5EB6" w14:textId="79E10655">
    <w:pPr>
      <w:pStyle w:val="Header"/>
    </w:pPr>
  </w:p>
  <w:p w:rsidR="006345F2" w:rsidRDefault="006345F2" w14:paraId="64F41E3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D503CD"/>
    <w:multiLevelType w:val="hybridMultilevel"/>
    <w:tmpl w:val="E43A4708"/>
    <w:lvl w:ilvl="0" w:tplc="7CB2432E">
      <w:start w:val="1"/>
      <w:numFmt w:val="bullet"/>
      <w:lvlText w:val=""/>
      <w:lvlJc w:val="left"/>
      <w:pPr>
        <w:ind w:left="720" w:hanging="360"/>
      </w:pPr>
      <w:rPr>
        <w:rFonts w:hint="default" w:ascii="Symbol" w:hAnsi="Symbol"/>
      </w:rPr>
    </w:lvl>
    <w:lvl w:ilvl="1" w:tplc="8918C0AC">
      <w:start w:val="1"/>
      <w:numFmt w:val="bullet"/>
      <w:lvlText w:val="o"/>
      <w:lvlJc w:val="left"/>
      <w:pPr>
        <w:ind w:left="1440" w:hanging="360"/>
      </w:pPr>
      <w:rPr>
        <w:rFonts w:hint="default" w:ascii="Courier New" w:hAnsi="Courier New"/>
      </w:rPr>
    </w:lvl>
    <w:lvl w:ilvl="2" w:tplc="13E0C82E">
      <w:start w:val="1"/>
      <w:numFmt w:val="bullet"/>
      <w:lvlText w:val=""/>
      <w:lvlJc w:val="left"/>
      <w:pPr>
        <w:ind w:left="2160" w:hanging="360"/>
      </w:pPr>
      <w:rPr>
        <w:rFonts w:hint="default" w:ascii="Wingdings" w:hAnsi="Wingdings"/>
      </w:rPr>
    </w:lvl>
    <w:lvl w:ilvl="3" w:tplc="21DC43F6">
      <w:start w:val="1"/>
      <w:numFmt w:val="bullet"/>
      <w:lvlText w:val=""/>
      <w:lvlJc w:val="left"/>
      <w:pPr>
        <w:ind w:left="2880" w:hanging="360"/>
      </w:pPr>
      <w:rPr>
        <w:rFonts w:hint="default" w:ascii="Symbol" w:hAnsi="Symbol"/>
      </w:rPr>
    </w:lvl>
    <w:lvl w:ilvl="4" w:tplc="BE4C10DE">
      <w:start w:val="1"/>
      <w:numFmt w:val="bullet"/>
      <w:lvlText w:val="o"/>
      <w:lvlJc w:val="left"/>
      <w:pPr>
        <w:ind w:left="3600" w:hanging="360"/>
      </w:pPr>
      <w:rPr>
        <w:rFonts w:hint="default" w:ascii="Courier New" w:hAnsi="Courier New"/>
      </w:rPr>
    </w:lvl>
    <w:lvl w:ilvl="5" w:tplc="687CB9B6">
      <w:start w:val="1"/>
      <w:numFmt w:val="bullet"/>
      <w:lvlText w:val=""/>
      <w:lvlJc w:val="left"/>
      <w:pPr>
        <w:ind w:left="4320" w:hanging="360"/>
      </w:pPr>
      <w:rPr>
        <w:rFonts w:hint="default" w:ascii="Wingdings" w:hAnsi="Wingdings"/>
      </w:rPr>
    </w:lvl>
    <w:lvl w:ilvl="6" w:tplc="2C82F650">
      <w:start w:val="1"/>
      <w:numFmt w:val="bullet"/>
      <w:lvlText w:val=""/>
      <w:lvlJc w:val="left"/>
      <w:pPr>
        <w:ind w:left="5040" w:hanging="360"/>
      </w:pPr>
      <w:rPr>
        <w:rFonts w:hint="default" w:ascii="Symbol" w:hAnsi="Symbol"/>
      </w:rPr>
    </w:lvl>
    <w:lvl w:ilvl="7" w:tplc="1A662336">
      <w:start w:val="1"/>
      <w:numFmt w:val="bullet"/>
      <w:lvlText w:val="o"/>
      <w:lvlJc w:val="left"/>
      <w:pPr>
        <w:ind w:left="5760" w:hanging="360"/>
      </w:pPr>
      <w:rPr>
        <w:rFonts w:hint="default" w:ascii="Courier New" w:hAnsi="Courier New"/>
      </w:rPr>
    </w:lvl>
    <w:lvl w:ilvl="8" w:tplc="107CDFE4">
      <w:start w:val="1"/>
      <w:numFmt w:val="bullet"/>
      <w:lvlText w:val=""/>
      <w:lvlJc w:val="left"/>
      <w:pPr>
        <w:ind w:left="6480" w:hanging="360"/>
      </w:pPr>
      <w:rPr>
        <w:rFonts w:hint="default" w:ascii="Wingdings" w:hAnsi="Wingdings"/>
      </w:rPr>
    </w:lvl>
  </w:abstractNum>
  <w:abstractNum w:abstractNumId="1" w15:restartNumberingAfterBreak="0">
    <w:nsid w:val="07FC0405"/>
    <w:multiLevelType w:val="hybridMultilevel"/>
    <w:tmpl w:val="DDA23C54"/>
    <w:lvl w:ilvl="0" w:tplc="CB306EFE">
      <w:start w:val="1"/>
      <w:numFmt w:val="bullet"/>
      <w:lvlText w:val=""/>
      <w:lvlJc w:val="left"/>
      <w:pPr>
        <w:ind w:left="720" w:hanging="360"/>
      </w:pPr>
      <w:rPr>
        <w:rFonts w:hint="default" w:ascii="Symbol" w:hAnsi="Symbol"/>
      </w:rPr>
    </w:lvl>
    <w:lvl w:ilvl="1" w:tplc="7EC01752">
      <w:start w:val="1"/>
      <w:numFmt w:val="bullet"/>
      <w:lvlText w:val="o"/>
      <w:lvlJc w:val="left"/>
      <w:pPr>
        <w:ind w:left="1440" w:hanging="360"/>
      </w:pPr>
      <w:rPr>
        <w:rFonts w:hint="default" w:ascii="Courier New" w:hAnsi="Courier New"/>
      </w:rPr>
    </w:lvl>
    <w:lvl w:ilvl="2" w:tplc="0B8683B4">
      <w:start w:val="1"/>
      <w:numFmt w:val="bullet"/>
      <w:lvlText w:val=""/>
      <w:lvlJc w:val="left"/>
      <w:pPr>
        <w:ind w:left="2160" w:hanging="360"/>
      </w:pPr>
      <w:rPr>
        <w:rFonts w:hint="default" w:ascii="Wingdings" w:hAnsi="Wingdings"/>
      </w:rPr>
    </w:lvl>
    <w:lvl w:ilvl="3" w:tplc="FF2E1898">
      <w:start w:val="1"/>
      <w:numFmt w:val="bullet"/>
      <w:lvlText w:val=""/>
      <w:lvlJc w:val="left"/>
      <w:pPr>
        <w:ind w:left="2880" w:hanging="360"/>
      </w:pPr>
      <w:rPr>
        <w:rFonts w:hint="default" w:ascii="Symbol" w:hAnsi="Symbol"/>
      </w:rPr>
    </w:lvl>
    <w:lvl w:ilvl="4" w:tplc="C86439DA">
      <w:start w:val="1"/>
      <w:numFmt w:val="bullet"/>
      <w:lvlText w:val="o"/>
      <w:lvlJc w:val="left"/>
      <w:pPr>
        <w:ind w:left="3600" w:hanging="360"/>
      </w:pPr>
      <w:rPr>
        <w:rFonts w:hint="default" w:ascii="Courier New" w:hAnsi="Courier New"/>
      </w:rPr>
    </w:lvl>
    <w:lvl w:ilvl="5" w:tplc="AE34A1DE">
      <w:start w:val="1"/>
      <w:numFmt w:val="bullet"/>
      <w:lvlText w:val=""/>
      <w:lvlJc w:val="left"/>
      <w:pPr>
        <w:ind w:left="4320" w:hanging="360"/>
      </w:pPr>
      <w:rPr>
        <w:rFonts w:hint="default" w:ascii="Wingdings" w:hAnsi="Wingdings"/>
      </w:rPr>
    </w:lvl>
    <w:lvl w:ilvl="6" w:tplc="642436CC">
      <w:start w:val="1"/>
      <w:numFmt w:val="bullet"/>
      <w:lvlText w:val=""/>
      <w:lvlJc w:val="left"/>
      <w:pPr>
        <w:ind w:left="5040" w:hanging="360"/>
      </w:pPr>
      <w:rPr>
        <w:rFonts w:hint="default" w:ascii="Symbol" w:hAnsi="Symbol"/>
      </w:rPr>
    </w:lvl>
    <w:lvl w:ilvl="7" w:tplc="B63457B4">
      <w:start w:val="1"/>
      <w:numFmt w:val="bullet"/>
      <w:lvlText w:val="o"/>
      <w:lvlJc w:val="left"/>
      <w:pPr>
        <w:ind w:left="5760" w:hanging="360"/>
      </w:pPr>
      <w:rPr>
        <w:rFonts w:hint="default" w:ascii="Courier New" w:hAnsi="Courier New"/>
      </w:rPr>
    </w:lvl>
    <w:lvl w:ilvl="8" w:tplc="207EE250">
      <w:start w:val="1"/>
      <w:numFmt w:val="bullet"/>
      <w:lvlText w:val=""/>
      <w:lvlJc w:val="left"/>
      <w:pPr>
        <w:ind w:left="6480" w:hanging="360"/>
      </w:pPr>
      <w:rPr>
        <w:rFonts w:hint="default" w:ascii="Wingdings" w:hAnsi="Wingdings"/>
      </w:rPr>
    </w:lvl>
  </w:abstractNum>
  <w:abstractNum w:abstractNumId="2" w15:restartNumberingAfterBreak="0">
    <w:nsid w:val="0E562CD0"/>
    <w:multiLevelType w:val="multilevel"/>
    <w:tmpl w:val="B4D49BC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014B60"/>
    <w:multiLevelType w:val="hybridMultilevel"/>
    <w:tmpl w:val="CA5E19BC"/>
    <w:lvl w:ilvl="0" w:tplc="AE08E34C">
      <w:start w:val="1"/>
      <w:numFmt w:val="bullet"/>
      <w:lvlText w:val=""/>
      <w:lvlJc w:val="left"/>
      <w:pPr>
        <w:ind w:left="720" w:hanging="360"/>
      </w:pPr>
      <w:rPr>
        <w:rFonts w:hint="default" w:ascii="Symbol" w:hAnsi="Symbol"/>
      </w:rPr>
    </w:lvl>
    <w:lvl w:ilvl="1" w:tplc="88DE54A8">
      <w:start w:val="1"/>
      <w:numFmt w:val="bullet"/>
      <w:lvlText w:val="o"/>
      <w:lvlJc w:val="left"/>
      <w:pPr>
        <w:ind w:left="1440" w:hanging="360"/>
      </w:pPr>
      <w:rPr>
        <w:rFonts w:hint="default" w:ascii="Courier New" w:hAnsi="Courier New"/>
      </w:rPr>
    </w:lvl>
    <w:lvl w:ilvl="2" w:tplc="035EAD5A">
      <w:start w:val="1"/>
      <w:numFmt w:val="bullet"/>
      <w:lvlText w:val=""/>
      <w:lvlJc w:val="left"/>
      <w:pPr>
        <w:ind w:left="2160" w:hanging="360"/>
      </w:pPr>
      <w:rPr>
        <w:rFonts w:hint="default" w:ascii="Wingdings" w:hAnsi="Wingdings"/>
      </w:rPr>
    </w:lvl>
    <w:lvl w:ilvl="3" w:tplc="CAFEEB8C">
      <w:start w:val="1"/>
      <w:numFmt w:val="bullet"/>
      <w:lvlText w:val=""/>
      <w:lvlJc w:val="left"/>
      <w:pPr>
        <w:ind w:left="2880" w:hanging="360"/>
      </w:pPr>
      <w:rPr>
        <w:rFonts w:hint="default" w:ascii="Symbol" w:hAnsi="Symbol"/>
      </w:rPr>
    </w:lvl>
    <w:lvl w:ilvl="4" w:tplc="DBF24FA6">
      <w:start w:val="1"/>
      <w:numFmt w:val="bullet"/>
      <w:lvlText w:val="o"/>
      <w:lvlJc w:val="left"/>
      <w:pPr>
        <w:ind w:left="3600" w:hanging="360"/>
      </w:pPr>
      <w:rPr>
        <w:rFonts w:hint="default" w:ascii="Courier New" w:hAnsi="Courier New"/>
      </w:rPr>
    </w:lvl>
    <w:lvl w:ilvl="5" w:tplc="28D25C38">
      <w:start w:val="1"/>
      <w:numFmt w:val="bullet"/>
      <w:lvlText w:val=""/>
      <w:lvlJc w:val="left"/>
      <w:pPr>
        <w:ind w:left="4320" w:hanging="360"/>
      </w:pPr>
      <w:rPr>
        <w:rFonts w:hint="default" w:ascii="Wingdings" w:hAnsi="Wingdings"/>
      </w:rPr>
    </w:lvl>
    <w:lvl w:ilvl="6" w:tplc="27844D76">
      <w:start w:val="1"/>
      <w:numFmt w:val="bullet"/>
      <w:lvlText w:val=""/>
      <w:lvlJc w:val="left"/>
      <w:pPr>
        <w:ind w:left="5040" w:hanging="360"/>
      </w:pPr>
      <w:rPr>
        <w:rFonts w:hint="default" w:ascii="Symbol" w:hAnsi="Symbol"/>
      </w:rPr>
    </w:lvl>
    <w:lvl w:ilvl="7" w:tplc="10448114">
      <w:start w:val="1"/>
      <w:numFmt w:val="bullet"/>
      <w:lvlText w:val="o"/>
      <w:lvlJc w:val="left"/>
      <w:pPr>
        <w:ind w:left="5760" w:hanging="360"/>
      </w:pPr>
      <w:rPr>
        <w:rFonts w:hint="default" w:ascii="Courier New" w:hAnsi="Courier New"/>
      </w:rPr>
    </w:lvl>
    <w:lvl w:ilvl="8" w:tplc="4AB0AC76">
      <w:start w:val="1"/>
      <w:numFmt w:val="bullet"/>
      <w:lvlText w:val=""/>
      <w:lvlJc w:val="left"/>
      <w:pPr>
        <w:ind w:left="6480" w:hanging="360"/>
      </w:pPr>
      <w:rPr>
        <w:rFonts w:hint="default" w:ascii="Wingdings" w:hAnsi="Wingdings"/>
      </w:rPr>
    </w:lvl>
  </w:abstractNum>
  <w:abstractNum w:abstractNumId="4" w15:restartNumberingAfterBreak="0">
    <w:nsid w:val="11BB5476"/>
    <w:multiLevelType w:val="hybridMultilevel"/>
    <w:tmpl w:val="2300FD6A"/>
    <w:lvl w:ilvl="0" w:tplc="13121912">
      <w:start w:val="1"/>
      <w:numFmt w:val="decimal"/>
      <w:lvlText w:val="%1."/>
      <w:lvlJc w:val="left"/>
      <w:pPr>
        <w:ind w:left="360" w:hanging="360"/>
      </w:pPr>
      <w:rPr>
        <w:b w:val="0"/>
        <w:bCs w:val="0"/>
      </w:rPr>
    </w:lvl>
    <w:lvl w:ilvl="1" w:tplc="1708138A">
      <w:start w:val="1"/>
      <w:numFmt w:val="decimal"/>
      <w:lvlText w:val="%1.%2."/>
      <w:lvlJc w:val="left"/>
      <w:pPr>
        <w:ind w:left="792" w:hanging="432"/>
      </w:pPr>
    </w:lvl>
    <w:lvl w:ilvl="2" w:tplc="D20EF566">
      <w:start w:val="1"/>
      <w:numFmt w:val="decimal"/>
      <w:lvlText w:val="%1.%2.%3."/>
      <w:lvlJc w:val="left"/>
      <w:pPr>
        <w:ind w:left="1224" w:hanging="504"/>
      </w:pPr>
    </w:lvl>
    <w:lvl w:ilvl="3" w:tplc="DFA0B324">
      <w:start w:val="1"/>
      <w:numFmt w:val="decimal"/>
      <w:lvlText w:val="%1.%2.%3.%4."/>
      <w:lvlJc w:val="left"/>
      <w:pPr>
        <w:ind w:left="1728" w:hanging="648"/>
      </w:pPr>
    </w:lvl>
    <w:lvl w:ilvl="4" w:tplc="07AA5664">
      <w:start w:val="1"/>
      <w:numFmt w:val="decimal"/>
      <w:lvlText w:val="%1.%2.%3.%4.%5."/>
      <w:lvlJc w:val="left"/>
      <w:pPr>
        <w:ind w:left="2232" w:hanging="792"/>
      </w:pPr>
    </w:lvl>
    <w:lvl w:ilvl="5" w:tplc="9BB86CD4">
      <w:start w:val="1"/>
      <w:numFmt w:val="decimal"/>
      <w:lvlText w:val="%1.%2.%3.%4.%5.%6."/>
      <w:lvlJc w:val="left"/>
      <w:pPr>
        <w:ind w:left="2736" w:hanging="936"/>
      </w:pPr>
    </w:lvl>
    <w:lvl w:ilvl="6" w:tplc="8104DD5E">
      <w:start w:val="1"/>
      <w:numFmt w:val="decimal"/>
      <w:lvlText w:val="%1.%2.%3.%4.%5.%6.%7."/>
      <w:lvlJc w:val="left"/>
      <w:pPr>
        <w:ind w:left="3240" w:hanging="1080"/>
      </w:pPr>
    </w:lvl>
    <w:lvl w:ilvl="7" w:tplc="E7B80966">
      <w:start w:val="1"/>
      <w:numFmt w:val="decimal"/>
      <w:lvlText w:val="%1.%2.%3.%4.%5.%6.%7.%8."/>
      <w:lvlJc w:val="left"/>
      <w:pPr>
        <w:ind w:left="3744" w:hanging="1224"/>
      </w:pPr>
    </w:lvl>
    <w:lvl w:ilvl="8" w:tplc="F0F8102C">
      <w:start w:val="1"/>
      <w:numFmt w:val="decimal"/>
      <w:lvlText w:val="%1.%2.%3.%4.%5.%6.%7.%8.%9."/>
      <w:lvlJc w:val="left"/>
      <w:pPr>
        <w:ind w:left="4320" w:hanging="1440"/>
      </w:pPr>
    </w:lvl>
  </w:abstractNum>
  <w:abstractNum w:abstractNumId="5" w15:restartNumberingAfterBreak="0">
    <w:nsid w:val="12974D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0D033B"/>
    <w:multiLevelType w:val="hybridMultilevel"/>
    <w:tmpl w:val="3F2CDDC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7" w15:restartNumberingAfterBreak="0">
    <w:nsid w:val="18325A9E"/>
    <w:multiLevelType w:val="hybridMultilevel"/>
    <w:tmpl w:val="6A72107A"/>
    <w:lvl w:ilvl="0" w:tplc="63FADD3A">
      <w:start w:val="1"/>
      <w:numFmt w:val="decimal"/>
      <w:lvlText w:val="%1."/>
      <w:lvlJc w:val="left"/>
      <w:pPr>
        <w:ind w:left="720" w:hanging="360"/>
      </w:pPr>
    </w:lvl>
    <w:lvl w:ilvl="1" w:tplc="A746DBCC">
      <w:start w:val="1"/>
      <w:numFmt w:val="lowerLetter"/>
      <w:lvlText w:val="%2."/>
      <w:lvlJc w:val="left"/>
      <w:pPr>
        <w:ind w:left="1440" w:hanging="360"/>
      </w:pPr>
    </w:lvl>
    <w:lvl w:ilvl="2" w:tplc="A3AA2302">
      <w:start w:val="1"/>
      <w:numFmt w:val="lowerRoman"/>
      <w:lvlText w:val="%3."/>
      <w:lvlJc w:val="right"/>
      <w:pPr>
        <w:ind w:left="2160" w:hanging="180"/>
      </w:pPr>
    </w:lvl>
    <w:lvl w:ilvl="3" w:tplc="76D416B2">
      <w:start w:val="1"/>
      <w:numFmt w:val="decimal"/>
      <w:lvlText w:val="%4."/>
      <w:lvlJc w:val="left"/>
      <w:pPr>
        <w:ind w:left="2880" w:hanging="360"/>
      </w:pPr>
    </w:lvl>
    <w:lvl w:ilvl="4" w:tplc="F654A406">
      <w:start w:val="1"/>
      <w:numFmt w:val="lowerLetter"/>
      <w:lvlText w:val="%5."/>
      <w:lvlJc w:val="left"/>
      <w:pPr>
        <w:ind w:left="3600" w:hanging="360"/>
      </w:pPr>
    </w:lvl>
    <w:lvl w:ilvl="5" w:tplc="24180C4C">
      <w:start w:val="1"/>
      <w:numFmt w:val="lowerRoman"/>
      <w:lvlText w:val="%6."/>
      <w:lvlJc w:val="right"/>
      <w:pPr>
        <w:ind w:left="4320" w:hanging="180"/>
      </w:pPr>
    </w:lvl>
    <w:lvl w:ilvl="6" w:tplc="1E006A88">
      <w:start w:val="1"/>
      <w:numFmt w:val="decimal"/>
      <w:lvlText w:val="%7."/>
      <w:lvlJc w:val="left"/>
      <w:pPr>
        <w:ind w:left="5040" w:hanging="360"/>
      </w:pPr>
    </w:lvl>
    <w:lvl w:ilvl="7" w:tplc="4AA87454">
      <w:start w:val="1"/>
      <w:numFmt w:val="lowerLetter"/>
      <w:lvlText w:val="%8."/>
      <w:lvlJc w:val="left"/>
      <w:pPr>
        <w:ind w:left="5760" w:hanging="360"/>
      </w:pPr>
    </w:lvl>
    <w:lvl w:ilvl="8" w:tplc="2F1CA8DC">
      <w:start w:val="1"/>
      <w:numFmt w:val="lowerRoman"/>
      <w:lvlText w:val="%9."/>
      <w:lvlJc w:val="right"/>
      <w:pPr>
        <w:ind w:left="6480" w:hanging="180"/>
      </w:pPr>
    </w:lvl>
  </w:abstractNum>
  <w:abstractNum w:abstractNumId="8" w15:restartNumberingAfterBreak="0">
    <w:nsid w:val="19C25B56"/>
    <w:multiLevelType w:val="hybridMultilevel"/>
    <w:tmpl w:val="94AC1C46"/>
    <w:lvl w:ilvl="0" w:tplc="130AED22">
      <w:start w:val="1"/>
      <w:numFmt w:val="decimal"/>
      <w:lvlText w:val="%1."/>
      <w:lvlJc w:val="left"/>
      <w:pPr>
        <w:ind w:left="720" w:hanging="360"/>
      </w:pPr>
    </w:lvl>
    <w:lvl w:ilvl="1" w:tplc="CC7C6D30">
      <w:start w:val="1"/>
      <w:numFmt w:val="lowerLetter"/>
      <w:lvlText w:val="%2."/>
      <w:lvlJc w:val="left"/>
      <w:pPr>
        <w:ind w:left="1440" w:hanging="360"/>
      </w:pPr>
    </w:lvl>
    <w:lvl w:ilvl="2" w:tplc="3C1A1736">
      <w:start w:val="1"/>
      <w:numFmt w:val="lowerRoman"/>
      <w:lvlText w:val="%3."/>
      <w:lvlJc w:val="right"/>
      <w:pPr>
        <w:ind w:left="2160" w:hanging="180"/>
      </w:pPr>
    </w:lvl>
    <w:lvl w:ilvl="3" w:tplc="C97E95F0">
      <w:start w:val="1"/>
      <w:numFmt w:val="decimal"/>
      <w:lvlText w:val="%4."/>
      <w:lvlJc w:val="left"/>
      <w:pPr>
        <w:ind w:left="2880" w:hanging="360"/>
      </w:pPr>
    </w:lvl>
    <w:lvl w:ilvl="4" w:tplc="9840392E">
      <w:start w:val="1"/>
      <w:numFmt w:val="lowerLetter"/>
      <w:lvlText w:val="%5."/>
      <w:lvlJc w:val="left"/>
      <w:pPr>
        <w:ind w:left="3600" w:hanging="360"/>
      </w:pPr>
    </w:lvl>
    <w:lvl w:ilvl="5" w:tplc="0F0C9704">
      <w:start w:val="1"/>
      <w:numFmt w:val="lowerRoman"/>
      <w:lvlText w:val="%6."/>
      <w:lvlJc w:val="right"/>
      <w:pPr>
        <w:ind w:left="4320" w:hanging="180"/>
      </w:pPr>
    </w:lvl>
    <w:lvl w:ilvl="6" w:tplc="E626DF2E">
      <w:start w:val="1"/>
      <w:numFmt w:val="decimal"/>
      <w:lvlText w:val="%7."/>
      <w:lvlJc w:val="left"/>
      <w:pPr>
        <w:ind w:left="5040" w:hanging="360"/>
      </w:pPr>
    </w:lvl>
    <w:lvl w:ilvl="7" w:tplc="7BF84584">
      <w:start w:val="1"/>
      <w:numFmt w:val="lowerLetter"/>
      <w:lvlText w:val="%8."/>
      <w:lvlJc w:val="left"/>
      <w:pPr>
        <w:ind w:left="5760" w:hanging="360"/>
      </w:pPr>
    </w:lvl>
    <w:lvl w:ilvl="8" w:tplc="6AC69A0C">
      <w:start w:val="1"/>
      <w:numFmt w:val="lowerRoman"/>
      <w:lvlText w:val="%9."/>
      <w:lvlJc w:val="right"/>
      <w:pPr>
        <w:ind w:left="6480" w:hanging="180"/>
      </w:pPr>
    </w:lvl>
  </w:abstractNum>
  <w:abstractNum w:abstractNumId="9" w15:restartNumberingAfterBreak="0">
    <w:nsid w:val="1A5D0BA0"/>
    <w:multiLevelType w:val="hybridMultilevel"/>
    <w:tmpl w:val="3E3620A6"/>
    <w:lvl w:ilvl="0" w:tplc="E9FADE10">
      <w:start w:val="1"/>
      <w:numFmt w:val="decimal"/>
      <w:lvlText w:val="%1."/>
      <w:lvlJc w:val="left"/>
      <w:pPr>
        <w:ind w:left="720" w:hanging="360"/>
      </w:pPr>
    </w:lvl>
    <w:lvl w:ilvl="1" w:tplc="91B66F56">
      <w:start w:val="1"/>
      <w:numFmt w:val="lowerLetter"/>
      <w:lvlText w:val="%2."/>
      <w:lvlJc w:val="left"/>
      <w:pPr>
        <w:ind w:left="1440" w:hanging="360"/>
      </w:pPr>
    </w:lvl>
    <w:lvl w:ilvl="2" w:tplc="C9E63518">
      <w:start w:val="1"/>
      <w:numFmt w:val="lowerRoman"/>
      <w:lvlText w:val="%3."/>
      <w:lvlJc w:val="right"/>
      <w:pPr>
        <w:ind w:left="2160" w:hanging="180"/>
      </w:pPr>
    </w:lvl>
    <w:lvl w:ilvl="3" w:tplc="36EC4632">
      <w:start w:val="1"/>
      <w:numFmt w:val="decimal"/>
      <w:lvlText w:val="%4."/>
      <w:lvlJc w:val="left"/>
      <w:pPr>
        <w:ind w:left="2880" w:hanging="360"/>
      </w:pPr>
    </w:lvl>
    <w:lvl w:ilvl="4" w:tplc="69181FFC">
      <w:start w:val="1"/>
      <w:numFmt w:val="lowerLetter"/>
      <w:lvlText w:val="%5."/>
      <w:lvlJc w:val="left"/>
      <w:pPr>
        <w:ind w:left="3600" w:hanging="360"/>
      </w:pPr>
    </w:lvl>
    <w:lvl w:ilvl="5" w:tplc="7F72D2E8">
      <w:start w:val="1"/>
      <w:numFmt w:val="lowerRoman"/>
      <w:lvlText w:val="%6."/>
      <w:lvlJc w:val="right"/>
      <w:pPr>
        <w:ind w:left="4320" w:hanging="180"/>
      </w:pPr>
    </w:lvl>
    <w:lvl w:ilvl="6" w:tplc="8EC2239E">
      <w:start w:val="1"/>
      <w:numFmt w:val="decimal"/>
      <w:lvlText w:val="%7."/>
      <w:lvlJc w:val="left"/>
      <w:pPr>
        <w:ind w:left="5040" w:hanging="360"/>
      </w:pPr>
    </w:lvl>
    <w:lvl w:ilvl="7" w:tplc="AA8EA9A2">
      <w:start w:val="1"/>
      <w:numFmt w:val="lowerLetter"/>
      <w:lvlText w:val="%8."/>
      <w:lvlJc w:val="left"/>
      <w:pPr>
        <w:ind w:left="5760" w:hanging="360"/>
      </w:pPr>
    </w:lvl>
    <w:lvl w:ilvl="8" w:tplc="1670333C">
      <w:start w:val="1"/>
      <w:numFmt w:val="lowerRoman"/>
      <w:lvlText w:val="%9."/>
      <w:lvlJc w:val="right"/>
      <w:pPr>
        <w:ind w:left="6480" w:hanging="180"/>
      </w:pPr>
    </w:lvl>
  </w:abstractNum>
  <w:abstractNum w:abstractNumId="10" w15:restartNumberingAfterBreak="0">
    <w:nsid w:val="21493575"/>
    <w:multiLevelType w:val="hybridMultilevel"/>
    <w:tmpl w:val="10B8E2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236321F"/>
    <w:multiLevelType w:val="hybridMultilevel"/>
    <w:tmpl w:val="FFFFFFFF"/>
    <w:lvl w:ilvl="0" w:tplc="2D849220">
      <w:start w:val="1"/>
      <w:numFmt w:val="bullet"/>
      <w:lvlText w:val=""/>
      <w:lvlJc w:val="left"/>
      <w:pPr>
        <w:ind w:left="720" w:hanging="360"/>
      </w:pPr>
      <w:rPr>
        <w:rFonts w:hint="default" w:ascii="Symbol" w:hAnsi="Symbol"/>
      </w:rPr>
    </w:lvl>
    <w:lvl w:ilvl="1" w:tplc="816CB2B0">
      <w:start w:val="1"/>
      <w:numFmt w:val="bullet"/>
      <w:lvlText w:val="o"/>
      <w:lvlJc w:val="left"/>
      <w:pPr>
        <w:ind w:left="1440" w:hanging="360"/>
      </w:pPr>
      <w:rPr>
        <w:rFonts w:hint="default" w:ascii="Courier New" w:hAnsi="Courier New"/>
      </w:rPr>
    </w:lvl>
    <w:lvl w:ilvl="2" w:tplc="A6E8A90C">
      <w:start w:val="1"/>
      <w:numFmt w:val="bullet"/>
      <w:lvlText w:val=""/>
      <w:lvlJc w:val="left"/>
      <w:pPr>
        <w:ind w:left="2160" w:hanging="360"/>
      </w:pPr>
      <w:rPr>
        <w:rFonts w:hint="default" w:ascii="Wingdings" w:hAnsi="Wingdings"/>
      </w:rPr>
    </w:lvl>
    <w:lvl w:ilvl="3" w:tplc="D18CA328">
      <w:start w:val="1"/>
      <w:numFmt w:val="bullet"/>
      <w:lvlText w:val=""/>
      <w:lvlJc w:val="left"/>
      <w:pPr>
        <w:ind w:left="2880" w:hanging="360"/>
      </w:pPr>
      <w:rPr>
        <w:rFonts w:hint="default" w:ascii="Symbol" w:hAnsi="Symbol"/>
      </w:rPr>
    </w:lvl>
    <w:lvl w:ilvl="4" w:tplc="C7C67D44">
      <w:start w:val="1"/>
      <w:numFmt w:val="bullet"/>
      <w:lvlText w:val="o"/>
      <w:lvlJc w:val="left"/>
      <w:pPr>
        <w:ind w:left="3600" w:hanging="360"/>
      </w:pPr>
      <w:rPr>
        <w:rFonts w:hint="default" w:ascii="Courier New" w:hAnsi="Courier New"/>
      </w:rPr>
    </w:lvl>
    <w:lvl w:ilvl="5" w:tplc="1FE86A90">
      <w:start w:val="1"/>
      <w:numFmt w:val="bullet"/>
      <w:lvlText w:val=""/>
      <w:lvlJc w:val="left"/>
      <w:pPr>
        <w:ind w:left="4320" w:hanging="360"/>
      </w:pPr>
      <w:rPr>
        <w:rFonts w:hint="default" w:ascii="Wingdings" w:hAnsi="Wingdings"/>
      </w:rPr>
    </w:lvl>
    <w:lvl w:ilvl="6" w:tplc="B352EFC0">
      <w:start w:val="1"/>
      <w:numFmt w:val="bullet"/>
      <w:lvlText w:val=""/>
      <w:lvlJc w:val="left"/>
      <w:pPr>
        <w:ind w:left="5040" w:hanging="360"/>
      </w:pPr>
      <w:rPr>
        <w:rFonts w:hint="default" w:ascii="Symbol" w:hAnsi="Symbol"/>
      </w:rPr>
    </w:lvl>
    <w:lvl w:ilvl="7" w:tplc="4730737E">
      <w:start w:val="1"/>
      <w:numFmt w:val="bullet"/>
      <w:lvlText w:val="o"/>
      <w:lvlJc w:val="left"/>
      <w:pPr>
        <w:ind w:left="5760" w:hanging="360"/>
      </w:pPr>
      <w:rPr>
        <w:rFonts w:hint="default" w:ascii="Courier New" w:hAnsi="Courier New"/>
      </w:rPr>
    </w:lvl>
    <w:lvl w:ilvl="8" w:tplc="06D465A4">
      <w:start w:val="1"/>
      <w:numFmt w:val="bullet"/>
      <w:lvlText w:val=""/>
      <w:lvlJc w:val="left"/>
      <w:pPr>
        <w:ind w:left="6480" w:hanging="360"/>
      </w:pPr>
      <w:rPr>
        <w:rFonts w:hint="default" w:ascii="Wingdings" w:hAnsi="Wingdings"/>
      </w:rPr>
    </w:lvl>
  </w:abstractNum>
  <w:abstractNum w:abstractNumId="12" w15:restartNumberingAfterBreak="0">
    <w:nsid w:val="23581344"/>
    <w:multiLevelType w:val="multilevel"/>
    <w:tmpl w:val="4E42BA88"/>
    <w:lvl w:ilvl="0">
      <w:start w:val="1"/>
      <w:numFmt w:val="decimal"/>
      <w:lvlText w:val="%1."/>
      <w:lvlJc w:val="left"/>
      <w:pPr>
        <w:ind w:left="360" w:hanging="360"/>
      </w:pPr>
    </w:lvl>
    <w:lvl w:ilvl="1">
      <w:start w:val="1"/>
      <w:numFmt w:val="decimal"/>
      <w:lvlText w:val="6.%2."/>
      <w:lvlJc w:val="left"/>
      <w:pPr>
        <w:ind w:left="792" w:hanging="432"/>
      </w:pPr>
      <w:rPr>
        <w:rFonts w:hint="default" w:ascii="Century Gothic" w:hAnsi="Century Gothic"/>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3532AA"/>
    <w:multiLevelType w:val="hybridMultilevel"/>
    <w:tmpl w:val="BF94461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4" w15:restartNumberingAfterBreak="0">
    <w:nsid w:val="2E9547F3"/>
    <w:multiLevelType w:val="hybridMultilevel"/>
    <w:tmpl w:val="CC14ABA2"/>
    <w:lvl w:ilvl="0" w:tplc="A40E49C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395A76"/>
    <w:multiLevelType w:val="hybridMultilevel"/>
    <w:tmpl w:val="3A424764"/>
    <w:lvl w:ilvl="0" w:tplc="3D94D6E6">
      <w:start w:val="1"/>
      <w:numFmt w:val="bullet"/>
      <w:lvlText w:val=""/>
      <w:lvlJc w:val="left"/>
      <w:pPr>
        <w:ind w:left="720" w:hanging="360"/>
      </w:pPr>
      <w:rPr>
        <w:rFonts w:hint="default" w:ascii="Symbol" w:hAnsi="Symbol"/>
      </w:rPr>
    </w:lvl>
    <w:lvl w:ilvl="1" w:tplc="F5BA916E">
      <w:start w:val="1"/>
      <w:numFmt w:val="bullet"/>
      <w:lvlText w:val="o"/>
      <w:lvlJc w:val="left"/>
      <w:pPr>
        <w:ind w:left="1440" w:hanging="360"/>
      </w:pPr>
      <w:rPr>
        <w:rFonts w:hint="default" w:ascii="Courier New" w:hAnsi="Courier New"/>
      </w:rPr>
    </w:lvl>
    <w:lvl w:ilvl="2" w:tplc="B2669666">
      <w:start w:val="1"/>
      <w:numFmt w:val="bullet"/>
      <w:lvlText w:val=""/>
      <w:lvlJc w:val="left"/>
      <w:pPr>
        <w:ind w:left="2160" w:hanging="360"/>
      </w:pPr>
      <w:rPr>
        <w:rFonts w:hint="default" w:ascii="Wingdings" w:hAnsi="Wingdings"/>
      </w:rPr>
    </w:lvl>
    <w:lvl w:ilvl="3" w:tplc="33E0A7CC">
      <w:start w:val="1"/>
      <w:numFmt w:val="bullet"/>
      <w:lvlText w:val=""/>
      <w:lvlJc w:val="left"/>
      <w:pPr>
        <w:ind w:left="2880" w:hanging="360"/>
      </w:pPr>
      <w:rPr>
        <w:rFonts w:hint="default" w:ascii="Symbol" w:hAnsi="Symbol"/>
      </w:rPr>
    </w:lvl>
    <w:lvl w:ilvl="4" w:tplc="D1BE0062">
      <w:start w:val="1"/>
      <w:numFmt w:val="bullet"/>
      <w:lvlText w:val="o"/>
      <w:lvlJc w:val="left"/>
      <w:pPr>
        <w:ind w:left="3600" w:hanging="360"/>
      </w:pPr>
      <w:rPr>
        <w:rFonts w:hint="default" w:ascii="Courier New" w:hAnsi="Courier New"/>
      </w:rPr>
    </w:lvl>
    <w:lvl w:ilvl="5" w:tplc="EA9E6654">
      <w:start w:val="1"/>
      <w:numFmt w:val="bullet"/>
      <w:lvlText w:val=""/>
      <w:lvlJc w:val="left"/>
      <w:pPr>
        <w:ind w:left="4320" w:hanging="360"/>
      </w:pPr>
      <w:rPr>
        <w:rFonts w:hint="default" w:ascii="Wingdings" w:hAnsi="Wingdings"/>
      </w:rPr>
    </w:lvl>
    <w:lvl w:ilvl="6" w:tplc="2C38D37A">
      <w:start w:val="1"/>
      <w:numFmt w:val="bullet"/>
      <w:lvlText w:val=""/>
      <w:lvlJc w:val="left"/>
      <w:pPr>
        <w:ind w:left="5040" w:hanging="360"/>
      </w:pPr>
      <w:rPr>
        <w:rFonts w:hint="default" w:ascii="Symbol" w:hAnsi="Symbol"/>
      </w:rPr>
    </w:lvl>
    <w:lvl w:ilvl="7" w:tplc="6FBE429C">
      <w:start w:val="1"/>
      <w:numFmt w:val="bullet"/>
      <w:lvlText w:val="o"/>
      <w:lvlJc w:val="left"/>
      <w:pPr>
        <w:ind w:left="5760" w:hanging="360"/>
      </w:pPr>
      <w:rPr>
        <w:rFonts w:hint="default" w:ascii="Courier New" w:hAnsi="Courier New"/>
      </w:rPr>
    </w:lvl>
    <w:lvl w:ilvl="8" w:tplc="A5646922">
      <w:start w:val="1"/>
      <w:numFmt w:val="bullet"/>
      <w:lvlText w:val=""/>
      <w:lvlJc w:val="left"/>
      <w:pPr>
        <w:ind w:left="6480" w:hanging="360"/>
      </w:pPr>
      <w:rPr>
        <w:rFonts w:hint="default" w:ascii="Wingdings" w:hAnsi="Wingdings"/>
      </w:rPr>
    </w:lvl>
  </w:abstractNum>
  <w:abstractNum w:abstractNumId="16" w15:restartNumberingAfterBreak="0">
    <w:nsid w:val="33EA60FC"/>
    <w:multiLevelType w:val="hybridMultilevel"/>
    <w:tmpl w:val="DA9E6102"/>
    <w:lvl w:ilvl="0" w:tplc="133C53D4">
      <w:start w:val="1"/>
      <w:numFmt w:val="decimal"/>
      <w:lvlText w:val="%1."/>
      <w:lvlJc w:val="left"/>
      <w:pPr>
        <w:ind w:left="720" w:hanging="360"/>
      </w:pPr>
    </w:lvl>
    <w:lvl w:ilvl="1" w:tplc="63CCF390">
      <w:start w:val="1"/>
      <w:numFmt w:val="lowerLetter"/>
      <w:lvlText w:val="%2."/>
      <w:lvlJc w:val="left"/>
      <w:pPr>
        <w:ind w:left="1440" w:hanging="360"/>
      </w:pPr>
    </w:lvl>
    <w:lvl w:ilvl="2" w:tplc="5D8E770C">
      <w:start w:val="1"/>
      <w:numFmt w:val="lowerRoman"/>
      <w:lvlText w:val="%3."/>
      <w:lvlJc w:val="right"/>
      <w:pPr>
        <w:ind w:left="2160" w:hanging="180"/>
      </w:pPr>
    </w:lvl>
    <w:lvl w:ilvl="3" w:tplc="75129F68">
      <w:start w:val="1"/>
      <w:numFmt w:val="decimal"/>
      <w:lvlText w:val="%4."/>
      <w:lvlJc w:val="left"/>
      <w:pPr>
        <w:ind w:left="2880" w:hanging="360"/>
      </w:pPr>
    </w:lvl>
    <w:lvl w:ilvl="4" w:tplc="C0423650">
      <w:start w:val="1"/>
      <w:numFmt w:val="lowerLetter"/>
      <w:lvlText w:val="%5."/>
      <w:lvlJc w:val="left"/>
      <w:pPr>
        <w:ind w:left="3600" w:hanging="360"/>
      </w:pPr>
    </w:lvl>
    <w:lvl w:ilvl="5" w:tplc="141A9990">
      <w:start w:val="1"/>
      <w:numFmt w:val="lowerRoman"/>
      <w:lvlText w:val="%6."/>
      <w:lvlJc w:val="right"/>
      <w:pPr>
        <w:ind w:left="4320" w:hanging="180"/>
      </w:pPr>
    </w:lvl>
    <w:lvl w:ilvl="6" w:tplc="C75826BA">
      <w:start w:val="1"/>
      <w:numFmt w:val="decimal"/>
      <w:lvlText w:val="%7."/>
      <w:lvlJc w:val="left"/>
      <w:pPr>
        <w:ind w:left="5040" w:hanging="360"/>
      </w:pPr>
    </w:lvl>
    <w:lvl w:ilvl="7" w:tplc="F120E0DC">
      <w:start w:val="1"/>
      <w:numFmt w:val="lowerLetter"/>
      <w:lvlText w:val="%8."/>
      <w:lvlJc w:val="left"/>
      <w:pPr>
        <w:ind w:left="5760" w:hanging="360"/>
      </w:pPr>
    </w:lvl>
    <w:lvl w:ilvl="8" w:tplc="FF448A72">
      <w:start w:val="1"/>
      <w:numFmt w:val="lowerRoman"/>
      <w:lvlText w:val="%9."/>
      <w:lvlJc w:val="right"/>
      <w:pPr>
        <w:ind w:left="6480" w:hanging="180"/>
      </w:pPr>
    </w:lvl>
  </w:abstractNum>
  <w:abstractNum w:abstractNumId="17" w15:restartNumberingAfterBreak="0">
    <w:nsid w:val="3B9C127B"/>
    <w:multiLevelType w:val="hybridMultilevel"/>
    <w:tmpl w:val="6CEE55B6"/>
    <w:lvl w:ilvl="0" w:tplc="83CC9600">
      <w:start w:val="1"/>
      <w:numFmt w:val="decimal"/>
      <w:lvlText w:val="%1."/>
      <w:lvlJc w:val="left"/>
      <w:pPr>
        <w:ind w:left="720" w:hanging="360"/>
      </w:pPr>
    </w:lvl>
    <w:lvl w:ilvl="1" w:tplc="0D82962A">
      <w:start w:val="1"/>
      <w:numFmt w:val="lowerLetter"/>
      <w:lvlText w:val="%2."/>
      <w:lvlJc w:val="left"/>
      <w:pPr>
        <w:ind w:left="1440" w:hanging="360"/>
      </w:pPr>
    </w:lvl>
    <w:lvl w:ilvl="2" w:tplc="3F84196E">
      <w:start w:val="1"/>
      <w:numFmt w:val="lowerRoman"/>
      <w:lvlText w:val="%3."/>
      <w:lvlJc w:val="right"/>
      <w:pPr>
        <w:ind w:left="2160" w:hanging="180"/>
      </w:pPr>
    </w:lvl>
    <w:lvl w:ilvl="3" w:tplc="FE604F14">
      <w:start w:val="1"/>
      <w:numFmt w:val="decimal"/>
      <w:lvlText w:val="%4."/>
      <w:lvlJc w:val="left"/>
      <w:pPr>
        <w:ind w:left="2880" w:hanging="360"/>
      </w:pPr>
    </w:lvl>
    <w:lvl w:ilvl="4" w:tplc="3878E05A">
      <w:start w:val="1"/>
      <w:numFmt w:val="lowerLetter"/>
      <w:lvlText w:val="%5."/>
      <w:lvlJc w:val="left"/>
      <w:pPr>
        <w:ind w:left="3600" w:hanging="360"/>
      </w:pPr>
    </w:lvl>
    <w:lvl w:ilvl="5" w:tplc="886E81BE">
      <w:start w:val="1"/>
      <w:numFmt w:val="lowerRoman"/>
      <w:lvlText w:val="%6."/>
      <w:lvlJc w:val="right"/>
      <w:pPr>
        <w:ind w:left="4320" w:hanging="180"/>
      </w:pPr>
    </w:lvl>
    <w:lvl w:ilvl="6" w:tplc="E9A880F4">
      <w:start w:val="1"/>
      <w:numFmt w:val="decimal"/>
      <w:lvlText w:val="%7."/>
      <w:lvlJc w:val="left"/>
      <w:pPr>
        <w:ind w:left="5040" w:hanging="360"/>
      </w:pPr>
    </w:lvl>
    <w:lvl w:ilvl="7" w:tplc="78E802EE">
      <w:start w:val="1"/>
      <w:numFmt w:val="lowerLetter"/>
      <w:lvlText w:val="%8."/>
      <w:lvlJc w:val="left"/>
      <w:pPr>
        <w:ind w:left="5760" w:hanging="360"/>
      </w:pPr>
    </w:lvl>
    <w:lvl w:ilvl="8" w:tplc="BE3EBFE6">
      <w:start w:val="1"/>
      <w:numFmt w:val="lowerRoman"/>
      <w:lvlText w:val="%9."/>
      <w:lvlJc w:val="right"/>
      <w:pPr>
        <w:ind w:left="6480" w:hanging="180"/>
      </w:pPr>
    </w:lvl>
  </w:abstractNum>
  <w:abstractNum w:abstractNumId="18" w15:restartNumberingAfterBreak="0">
    <w:nsid w:val="3D5D6BE7"/>
    <w:multiLevelType w:val="hybridMultilevel"/>
    <w:tmpl w:val="8D16E9A6"/>
    <w:lvl w:ilvl="0" w:tplc="608AF57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206BE9"/>
    <w:multiLevelType w:val="hybridMultilevel"/>
    <w:tmpl w:val="4C966C52"/>
    <w:lvl w:ilvl="0" w:tplc="08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3F6D761C"/>
    <w:multiLevelType w:val="multilevel"/>
    <w:tmpl w:val="B31A86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0177D6F"/>
    <w:multiLevelType w:val="hybridMultilevel"/>
    <w:tmpl w:val="AC2C8B96"/>
    <w:lvl w:ilvl="0" w:tplc="79182100">
      <w:start w:val="1"/>
      <w:numFmt w:val="decimal"/>
      <w:lvlText w:val="%1."/>
      <w:lvlJc w:val="left"/>
      <w:pPr>
        <w:ind w:left="720" w:hanging="360"/>
      </w:pPr>
    </w:lvl>
    <w:lvl w:ilvl="1" w:tplc="7E1C663A">
      <w:start w:val="1"/>
      <w:numFmt w:val="lowerLetter"/>
      <w:lvlText w:val="%2."/>
      <w:lvlJc w:val="left"/>
      <w:pPr>
        <w:ind w:left="1440" w:hanging="360"/>
      </w:pPr>
    </w:lvl>
    <w:lvl w:ilvl="2" w:tplc="178CC658">
      <w:start w:val="1"/>
      <w:numFmt w:val="lowerRoman"/>
      <w:lvlText w:val="%3."/>
      <w:lvlJc w:val="right"/>
      <w:pPr>
        <w:ind w:left="2160" w:hanging="180"/>
      </w:pPr>
    </w:lvl>
    <w:lvl w:ilvl="3" w:tplc="A43E4A0A">
      <w:start w:val="1"/>
      <w:numFmt w:val="decimal"/>
      <w:lvlText w:val="%4."/>
      <w:lvlJc w:val="left"/>
      <w:pPr>
        <w:ind w:left="2880" w:hanging="360"/>
      </w:pPr>
    </w:lvl>
    <w:lvl w:ilvl="4" w:tplc="EDD4645E">
      <w:start w:val="1"/>
      <w:numFmt w:val="lowerLetter"/>
      <w:lvlText w:val="%5."/>
      <w:lvlJc w:val="left"/>
      <w:pPr>
        <w:ind w:left="3600" w:hanging="360"/>
      </w:pPr>
    </w:lvl>
    <w:lvl w:ilvl="5" w:tplc="EA36B18E">
      <w:start w:val="1"/>
      <w:numFmt w:val="lowerRoman"/>
      <w:lvlText w:val="%6."/>
      <w:lvlJc w:val="right"/>
      <w:pPr>
        <w:ind w:left="4320" w:hanging="180"/>
      </w:pPr>
    </w:lvl>
    <w:lvl w:ilvl="6" w:tplc="4A5C2C6E">
      <w:start w:val="1"/>
      <w:numFmt w:val="decimal"/>
      <w:lvlText w:val="%7."/>
      <w:lvlJc w:val="left"/>
      <w:pPr>
        <w:ind w:left="5040" w:hanging="360"/>
      </w:pPr>
    </w:lvl>
    <w:lvl w:ilvl="7" w:tplc="E4B45CE8">
      <w:start w:val="1"/>
      <w:numFmt w:val="lowerLetter"/>
      <w:lvlText w:val="%8."/>
      <w:lvlJc w:val="left"/>
      <w:pPr>
        <w:ind w:left="5760" w:hanging="360"/>
      </w:pPr>
    </w:lvl>
    <w:lvl w:ilvl="8" w:tplc="9F2A799A">
      <w:start w:val="1"/>
      <w:numFmt w:val="lowerRoman"/>
      <w:lvlText w:val="%9."/>
      <w:lvlJc w:val="right"/>
      <w:pPr>
        <w:ind w:left="6480" w:hanging="180"/>
      </w:pPr>
    </w:lvl>
  </w:abstractNum>
  <w:abstractNum w:abstractNumId="22" w15:restartNumberingAfterBreak="0">
    <w:nsid w:val="4352622A"/>
    <w:multiLevelType w:val="multilevel"/>
    <w:tmpl w:val="796C963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492B3AEA"/>
    <w:multiLevelType w:val="multilevel"/>
    <w:tmpl w:val="A5EE13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50F2141A"/>
    <w:multiLevelType w:val="hybridMultilevel"/>
    <w:tmpl w:val="FFFFFFFF"/>
    <w:lvl w:ilvl="0" w:tplc="BFBC3616">
      <w:start w:val="1"/>
      <w:numFmt w:val="bullet"/>
      <w:lvlText w:val=""/>
      <w:lvlJc w:val="left"/>
      <w:pPr>
        <w:ind w:left="720" w:hanging="360"/>
      </w:pPr>
      <w:rPr>
        <w:rFonts w:hint="default" w:ascii="Symbol" w:hAnsi="Symbol"/>
      </w:rPr>
    </w:lvl>
    <w:lvl w:ilvl="1" w:tplc="357AD2A0">
      <w:start w:val="1"/>
      <w:numFmt w:val="bullet"/>
      <w:lvlText w:val="o"/>
      <w:lvlJc w:val="left"/>
      <w:pPr>
        <w:ind w:left="1440" w:hanging="360"/>
      </w:pPr>
      <w:rPr>
        <w:rFonts w:hint="default" w:ascii="Courier New" w:hAnsi="Courier New"/>
      </w:rPr>
    </w:lvl>
    <w:lvl w:ilvl="2" w:tplc="D108DF36">
      <w:start w:val="1"/>
      <w:numFmt w:val="bullet"/>
      <w:lvlText w:val=""/>
      <w:lvlJc w:val="left"/>
      <w:pPr>
        <w:ind w:left="2160" w:hanging="360"/>
      </w:pPr>
      <w:rPr>
        <w:rFonts w:hint="default" w:ascii="Wingdings" w:hAnsi="Wingdings"/>
      </w:rPr>
    </w:lvl>
    <w:lvl w:ilvl="3" w:tplc="D662F458">
      <w:start w:val="1"/>
      <w:numFmt w:val="bullet"/>
      <w:lvlText w:val=""/>
      <w:lvlJc w:val="left"/>
      <w:pPr>
        <w:ind w:left="2880" w:hanging="360"/>
      </w:pPr>
      <w:rPr>
        <w:rFonts w:hint="default" w:ascii="Symbol" w:hAnsi="Symbol"/>
      </w:rPr>
    </w:lvl>
    <w:lvl w:ilvl="4" w:tplc="69985B22">
      <w:start w:val="1"/>
      <w:numFmt w:val="bullet"/>
      <w:lvlText w:val="o"/>
      <w:lvlJc w:val="left"/>
      <w:pPr>
        <w:ind w:left="3600" w:hanging="360"/>
      </w:pPr>
      <w:rPr>
        <w:rFonts w:hint="default" w:ascii="Courier New" w:hAnsi="Courier New"/>
      </w:rPr>
    </w:lvl>
    <w:lvl w:ilvl="5" w:tplc="B1187F0A">
      <w:start w:val="1"/>
      <w:numFmt w:val="bullet"/>
      <w:lvlText w:val=""/>
      <w:lvlJc w:val="left"/>
      <w:pPr>
        <w:ind w:left="4320" w:hanging="360"/>
      </w:pPr>
      <w:rPr>
        <w:rFonts w:hint="default" w:ascii="Wingdings" w:hAnsi="Wingdings"/>
      </w:rPr>
    </w:lvl>
    <w:lvl w:ilvl="6" w:tplc="FF168D64">
      <w:start w:val="1"/>
      <w:numFmt w:val="bullet"/>
      <w:lvlText w:val=""/>
      <w:lvlJc w:val="left"/>
      <w:pPr>
        <w:ind w:left="5040" w:hanging="360"/>
      </w:pPr>
      <w:rPr>
        <w:rFonts w:hint="default" w:ascii="Symbol" w:hAnsi="Symbol"/>
      </w:rPr>
    </w:lvl>
    <w:lvl w:ilvl="7" w:tplc="A37AF3EC">
      <w:start w:val="1"/>
      <w:numFmt w:val="bullet"/>
      <w:lvlText w:val="o"/>
      <w:lvlJc w:val="left"/>
      <w:pPr>
        <w:ind w:left="5760" w:hanging="360"/>
      </w:pPr>
      <w:rPr>
        <w:rFonts w:hint="default" w:ascii="Courier New" w:hAnsi="Courier New"/>
      </w:rPr>
    </w:lvl>
    <w:lvl w:ilvl="8" w:tplc="6DDAC490">
      <w:start w:val="1"/>
      <w:numFmt w:val="bullet"/>
      <w:lvlText w:val=""/>
      <w:lvlJc w:val="left"/>
      <w:pPr>
        <w:ind w:left="6480" w:hanging="360"/>
      </w:pPr>
      <w:rPr>
        <w:rFonts w:hint="default" w:ascii="Wingdings" w:hAnsi="Wingdings"/>
      </w:rPr>
    </w:lvl>
  </w:abstractNum>
  <w:abstractNum w:abstractNumId="25" w15:restartNumberingAfterBreak="0">
    <w:nsid w:val="54701E86"/>
    <w:multiLevelType w:val="hybridMultilevel"/>
    <w:tmpl w:val="437A2A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54806841"/>
    <w:multiLevelType w:val="hybridMultilevel"/>
    <w:tmpl w:val="C4BAC68E"/>
    <w:lvl w:ilvl="0" w:tplc="CE841F32">
      <w:start w:val="1"/>
      <w:numFmt w:val="decimal"/>
      <w:lvlText w:val="%1."/>
      <w:lvlJc w:val="left"/>
      <w:pPr>
        <w:ind w:left="720" w:hanging="360"/>
      </w:pPr>
    </w:lvl>
    <w:lvl w:ilvl="1" w:tplc="37122AF4">
      <w:start w:val="1"/>
      <w:numFmt w:val="lowerLetter"/>
      <w:lvlText w:val="%2."/>
      <w:lvlJc w:val="left"/>
      <w:pPr>
        <w:ind w:left="1440" w:hanging="360"/>
      </w:pPr>
    </w:lvl>
    <w:lvl w:ilvl="2" w:tplc="2022077E">
      <w:start w:val="1"/>
      <w:numFmt w:val="lowerRoman"/>
      <w:lvlText w:val="%3."/>
      <w:lvlJc w:val="right"/>
      <w:pPr>
        <w:ind w:left="2160" w:hanging="180"/>
      </w:pPr>
    </w:lvl>
    <w:lvl w:ilvl="3" w:tplc="D63C664E">
      <w:start w:val="1"/>
      <w:numFmt w:val="decimal"/>
      <w:lvlText w:val="%4."/>
      <w:lvlJc w:val="left"/>
      <w:pPr>
        <w:ind w:left="2880" w:hanging="360"/>
      </w:pPr>
    </w:lvl>
    <w:lvl w:ilvl="4" w:tplc="583EAB7C">
      <w:start w:val="1"/>
      <w:numFmt w:val="lowerLetter"/>
      <w:lvlText w:val="%5."/>
      <w:lvlJc w:val="left"/>
      <w:pPr>
        <w:ind w:left="3600" w:hanging="360"/>
      </w:pPr>
    </w:lvl>
    <w:lvl w:ilvl="5" w:tplc="53E62B4C">
      <w:start w:val="1"/>
      <w:numFmt w:val="lowerRoman"/>
      <w:lvlText w:val="%6."/>
      <w:lvlJc w:val="right"/>
      <w:pPr>
        <w:ind w:left="4320" w:hanging="180"/>
      </w:pPr>
    </w:lvl>
    <w:lvl w:ilvl="6" w:tplc="793EAF02">
      <w:start w:val="1"/>
      <w:numFmt w:val="decimal"/>
      <w:lvlText w:val="%7."/>
      <w:lvlJc w:val="left"/>
      <w:pPr>
        <w:ind w:left="5040" w:hanging="360"/>
      </w:pPr>
    </w:lvl>
    <w:lvl w:ilvl="7" w:tplc="909E8348">
      <w:start w:val="1"/>
      <w:numFmt w:val="lowerLetter"/>
      <w:lvlText w:val="%8."/>
      <w:lvlJc w:val="left"/>
      <w:pPr>
        <w:ind w:left="5760" w:hanging="360"/>
      </w:pPr>
    </w:lvl>
    <w:lvl w:ilvl="8" w:tplc="EB9EA08C">
      <w:start w:val="1"/>
      <w:numFmt w:val="lowerRoman"/>
      <w:lvlText w:val="%9."/>
      <w:lvlJc w:val="right"/>
      <w:pPr>
        <w:ind w:left="6480" w:hanging="180"/>
      </w:pPr>
    </w:lvl>
  </w:abstractNum>
  <w:abstractNum w:abstractNumId="27" w15:restartNumberingAfterBreak="0">
    <w:nsid w:val="58690A5F"/>
    <w:multiLevelType w:val="multilevel"/>
    <w:tmpl w:val="2D209A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8C13020"/>
    <w:multiLevelType w:val="multilevel"/>
    <w:tmpl w:val="13ECC6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9F00599"/>
    <w:multiLevelType w:val="hybridMultilevel"/>
    <w:tmpl w:val="D47C466E"/>
    <w:lvl w:ilvl="0" w:tplc="7FC2ABE8">
      <w:start w:val="1"/>
      <w:numFmt w:val="bullet"/>
      <w:lvlText w:val=""/>
      <w:lvlJc w:val="left"/>
      <w:pPr>
        <w:ind w:left="1080" w:hanging="360"/>
      </w:pPr>
      <w:rPr>
        <w:rFonts w:hint="default" w:ascii="Symbol" w:hAnsi="Symbol"/>
      </w:rPr>
    </w:lvl>
    <w:lvl w:ilvl="1" w:tplc="888CDD5C">
      <w:start w:val="1"/>
      <w:numFmt w:val="bullet"/>
      <w:lvlText w:val="o"/>
      <w:lvlJc w:val="left"/>
      <w:pPr>
        <w:ind w:left="1800" w:hanging="360"/>
      </w:pPr>
      <w:rPr>
        <w:rFonts w:hint="default" w:ascii="Courier New" w:hAnsi="Courier New"/>
      </w:rPr>
    </w:lvl>
    <w:lvl w:ilvl="2" w:tplc="C616C280">
      <w:start w:val="1"/>
      <w:numFmt w:val="bullet"/>
      <w:lvlText w:val=""/>
      <w:lvlJc w:val="left"/>
      <w:pPr>
        <w:ind w:left="2520" w:hanging="360"/>
      </w:pPr>
      <w:rPr>
        <w:rFonts w:hint="default" w:ascii="Wingdings" w:hAnsi="Wingdings"/>
      </w:rPr>
    </w:lvl>
    <w:lvl w:ilvl="3" w:tplc="301E7038">
      <w:start w:val="1"/>
      <w:numFmt w:val="bullet"/>
      <w:lvlText w:val=""/>
      <w:lvlJc w:val="left"/>
      <w:pPr>
        <w:ind w:left="3240" w:hanging="360"/>
      </w:pPr>
      <w:rPr>
        <w:rFonts w:hint="default" w:ascii="Symbol" w:hAnsi="Symbol"/>
      </w:rPr>
    </w:lvl>
    <w:lvl w:ilvl="4" w:tplc="719E1E6E">
      <w:start w:val="1"/>
      <w:numFmt w:val="bullet"/>
      <w:lvlText w:val="o"/>
      <w:lvlJc w:val="left"/>
      <w:pPr>
        <w:ind w:left="3960" w:hanging="360"/>
      </w:pPr>
      <w:rPr>
        <w:rFonts w:hint="default" w:ascii="Courier New" w:hAnsi="Courier New"/>
      </w:rPr>
    </w:lvl>
    <w:lvl w:ilvl="5" w:tplc="D682E8A8">
      <w:start w:val="1"/>
      <w:numFmt w:val="bullet"/>
      <w:lvlText w:val=""/>
      <w:lvlJc w:val="left"/>
      <w:pPr>
        <w:ind w:left="4680" w:hanging="360"/>
      </w:pPr>
      <w:rPr>
        <w:rFonts w:hint="default" w:ascii="Wingdings" w:hAnsi="Wingdings"/>
      </w:rPr>
    </w:lvl>
    <w:lvl w:ilvl="6" w:tplc="01AA1CEA">
      <w:start w:val="1"/>
      <w:numFmt w:val="bullet"/>
      <w:lvlText w:val=""/>
      <w:lvlJc w:val="left"/>
      <w:pPr>
        <w:ind w:left="5400" w:hanging="360"/>
      </w:pPr>
      <w:rPr>
        <w:rFonts w:hint="default" w:ascii="Symbol" w:hAnsi="Symbol"/>
      </w:rPr>
    </w:lvl>
    <w:lvl w:ilvl="7" w:tplc="B672D708">
      <w:start w:val="1"/>
      <w:numFmt w:val="bullet"/>
      <w:lvlText w:val="o"/>
      <w:lvlJc w:val="left"/>
      <w:pPr>
        <w:ind w:left="6120" w:hanging="360"/>
      </w:pPr>
      <w:rPr>
        <w:rFonts w:hint="default" w:ascii="Courier New" w:hAnsi="Courier New"/>
      </w:rPr>
    </w:lvl>
    <w:lvl w:ilvl="8" w:tplc="079C6BA0">
      <w:start w:val="1"/>
      <w:numFmt w:val="bullet"/>
      <w:lvlText w:val=""/>
      <w:lvlJc w:val="left"/>
      <w:pPr>
        <w:ind w:left="6840" w:hanging="360"/>
      </w:pPr>
      <w:rPr>
        <w:rFonts w:hint="default" w:ascii="Wingdings" w:hAnsi="Wingdings"/>
      </w:rPr>
    </w:lvl>
  </w:abstractNum>
  <w:abstractNum w:abstractNumId="30" w15:restartNumberingAfterBreak="0">
    <w:nsid w:val="5A6E71A2"/>
    <w:multiLevelType w:val="hybridMultilevel"/>
    <w:tmpl w:val="23A26718"/>
    <w:lvl w:ilvl="0" w:tplc="A48C05E8">
      <w:start w:val="1"/>
      <w:numFmt w:val="bullet"/>
      <w:lvlText w:val=""/>
      <w:lvlJc w:val="left"/>
      <w:pPr>
        <w:ind w:left="720" w:hanging="360"/>
      </w:pPr>
      <w:rPr>
        <w:rFonts w:hint="default" w:ascii="Symbol" w:hAnsi="Symbol"/>
      </w:rPr>
    </w:lvl>
    <w:lvl w:ilvl="1" w:tplc="14A2E888">
      <w:start w:val="1"/>
      <w:numFmt w:val="bullet"/>
      <w:lvlText w:val="o"/>
      <w:lvlJc w:val="left"/>
      <w:pPr>
        <w:ind w:left="1440" w:hanging="360"/>
      </w:pPr>
      <w:rPr>
        <w:rFonts w:hint="default" w:ascii="Courier New" w:hAnsi="Courier New"/>
      </w:rPr>
    </w:lvl>
    <w:lvl w:ilvl="2" w:tplc="38EAB60E">
      <w:start w:val="1"/>
      <w:numFmt w:val="bullet"/>
      <w:lvlText w:val=""/>
      <w:lvlJc w:val="left"/>
      <w:pPr>
        <w:ind w:left="2160" w:hanging="360"/>
      </w:pPr>
      <w:rPr>
        <w:rFonts w:hint="default" w:ascii="Wingdings" w:hAnsi="Wingdings"/>
      </w:rPr>
    </w:lvl>
    <w:lvl w:ilvl="3" w:tplc="C9042504">
      <w:start w:val="1"/>
      <w:numFmt w:val="bullet"/>
      <w:lvlText w:val=""/>
      <w:lvlJc w:val="left"/>
      <w:pPr>
        <w:ind w:left="2880" w:hanging="360"/>
      </w:pPr>
      <w:rPr>
        <w:rFonts w:hint="default" w:ascii="Symbol" w:hAnsi="Symbol"/>
      </w:rPr>
    </w:lvl>
    <w:lvl w:ilvl="4" w:tplc="80244D8E">
      <w:start w:val="1"/>
      <w:numFmt w:val="bullet"/>
      <w:lvlText w:val="o"/>
      <w:lvlJc w:val="left"/>
      <w:pPr>
        <w:ind w:left="3600" w:hanging="360"/>
      </w:pPr>
      <w:rPr>
        <w:rFonts w:hint="default" w:ascii="Courier New" w:hAnsi="Courier New"/>
      </w:rPr>
    </w:lvl>
    <w:lvl w:ilvl="5" w:tplc="AE96510A">
      <w:start w:val="1"/>
      <w:numFmt w:val="bullet"/>
      <w:lvlText w:val=""/>
      <w:lvlJc w:val="left"/>
      <w:pPr>
        <w:ind w:left="4320" w:hanging="360"/>
      </w:pPr>
      <w:rPr>
        <w:rFonts w:hint="default" w:ascii="Wingdings" w:hAnsi="Wingdings"/>
      </w:rPr>
    </w:lvl>
    <w:lvl w:ilvl="6" w:tplc="508452DA">
      <w:start w:val="1"/>
      <w:numFmt w:val="bullet"/>
      <w:lvlText w:val=""/>
      <w:lvlJc w:val="left"/>
      <w:pPr>
        <w:ind w:left="5040" w:hanging="360"/>
      </w:pPr>
      <w:rPr>
        <w:rFonts w:hint="default" w:ascii="Symbol" w:hAnsi="Symbol"/>
      </w:rPr>
    </w:lvl>
    <w:lvl w:ilvl="7" w:tplc="C6BA80CA">
      <w:start w:val="1"/>
      <w:numFmt w:val="bullet"/>
      <w:lvlText w:val="o"/>
      <w:lvlJc w:val="left"/>
      <w:pPr>
        <w:ind w:left="5760" w:hanging="360"/>
      </w:pPr>
      <w:rPr>
        <w:rFonts w:hint="default" w:ascii="Courier New" w:hAnsi="Courier New"/>
      </w:rPr>
    </w:lvl>
    <w:lvl w:ilvl="8" w:tplc="57D2A708">
      <w:start w:val="1"/>
      <w:numFmt w:val="bullet"/>
      <w:lvlText w:val=""/>
      <w:lvlJc w:val="left"/>
      <w:pPr>
        <w:ind w:left="6480" w:hanging="360"/>
      </w:pPr>
      <w:rPr>
        <w:rFonts w:hint="default" w:ascii="Wingdings" w:hAnsi="Wingdings"/>
      </w:rPr>
    </w:lvl>
  </w:abstractNum>
  <w:abstractNum w:abstractNumId="31" w15:restartNumberingAfterBreak="0">
    <w:nsid w:val="5E3F6C63"/>
    <w:multiLevelType w:val="hybridMultilevel"/>
    <w:tmpl w:val="A09E7346"/>
    <w:lvl w:ilvl="0" w:tplc="BC384BB8">
      <w:start w:val="1"/>
      <w:numFmt w:val="bullet"/>
      <w:lvlText w:val=""/>
      <w:lvlJc w:val="left"/>
      <w:pPr>
        <w:ind w:left="720" w:hanging="360"/>
      </w:pPr>
      <w:rPr>
        <w:rFonts w:hint="default" w:ascii="Symbol" w:hAnsi="Symbol"/>
      </w:rPr>
    </w:lvl>
    <w:lvl w:ilvl="1" w:tplc="44A02AD8">
      <w:start w:val="1"/>
      <w:numFmt w:val="bullet"/>
      <w:lvlText w:val=""/>
      <w:lvlJc w:val="left"/>
      <w:pPr>
        <w:ind w:left="1440" w:hanging="360"/>
      </w:pPr>
      <w:rPr>
        <w:rFonts w:hint="default" w:ascii="Symbol" w:hAnsi="Symbol"/>
      </w:rPr>
    </w:lvl>
    <w:lvl w:ilvl="2" w:tplc="041C1AEE">
      <w:start w:val="1"/>
      <w:numFmt w:val="bullet"/>
      <w:lvlText w:val=""/>
      <w:lvlJc w:val="left"/>
      <w:pPr>
        <w:ind w:left="2160" w:hanging="360"/>
      </w:pPr>
      <w:rPr>
        <w:rFonts w:hint="default" w:ascii="Wingdings" w:hAnsi="Wingdings"/>
      </w:rPr>
    </w:lvl>
    <w:lvl w:ilvl="3" w:tplc="790C1EF2">
      <w:start w:val="1"/>
      <w:numFmt w:val="bullet"/>
      <w:lvlText w:val=""/>
      <w:lvlJc w:val="left"/>
      <w:pPr>
        <w:ind w:left="2880" w:hanging="360"/>
      </w:pPr>
      <w:rPr>
        <w:rFonts w:hint="default" w:ascii="Symbol" w:hAnsi="Symbol"/>
      </w:rPr>
    </w:lvl>
    <w:lvl w:ilvl="4" w:tplc="8180A5A6">
      <w:start w:val="1"/>
      <w:numFmt w:val="bullet"/>
      <w:lvlText w:val="o"/>
      <w:lvlJc w:val="left"/>
      <w:pPr>
        <w:ind w:left="3600" w:hanging="360"/>
      </w:pPr>
      <w:rPr>
        <w:rFonts w:hint="default" w:ascii="Courier New" w:hAnsi="Courier New"/>
      </w:rPr>
    </w:lvl>
    <w:lvl w:ilvl="5" w:tplc="7A301E04">
      <w:start w:val="1"/>
      <w:numFmt w:val="bullet"/>
      <w:lvlText w:val=""/>
      <w:lvlJc w:val="left"/>
      <w:pPr>
        <w:ind w:left="4320" w:hanging="360"/>
      </w:pPr>
      <w:rPr>
        <w:rFonts w:hint="default" w:ascii="Wingdings" w:hAnsi="Wingdings"/>
      </w:rPr>
    </w:lvl>
    <w:lvl w:ilvl="6" w:tplc="DE28649E">
      <w:start w:val="1"/>
      <w:numFmt w:val="bullet"/>
      <w:lvlText w:val=""/>
      <w:lvlJc w:val="left"/>
      <w:pPr>
        <w:ind w:left="5040" w:hanging="360"/>
      </w:pPr>
      <w:rPr>
        <w:rFonts w:hint="default" w:ascii="Symbol" w:hAnsi="Symbol"/>
      </w:rPr>
    </w:lvl>
    <w:lvl w:ilvl="7" w:tplc="71E49F68">
      <w:start w:val="1"/>
      <w:numFmt w:val="bullet"/>
      <w:lvlText w:val="o"/>
      <w:lvlJc w:val="left"/>
      <w:pPr>
        <w:ind w:left="5760" w:hanging="360"/>
      </w:pPr>
      <w:rPr>
        <w:rFonts w:hint="default" w:ascii="Courier New" w:hAnsi="Courier New"/>
      </w:rPr>
    </w:lvl>
    <w:lvl w:ilvl="8" w:tplc="FB1CE9BA">
      <w:start w:val="1"/>
      <w:numFmt w:val="bullet"/>
      <w:lvlText w:val=""/>
      <w:lvlJc w:val="left"/>
      <w:pPr>
        <w:ind w:left="6480" w:hanging="360"/>
      </w:pPr>
      <w:rPr>
        <w:rFonts w:hint="default" w:ascii="Wingdings" w:hAnsi="Wingdings"/>
      </w:rPr>
    </w:lvl>
  </w:abstractNum>
  <w:abstractNum w:abstractNumId="32" w15:restartNumberingAfterBreak="0">
    <w:nsid w:val="645A181C"/>
    <w:multiLevelType w:val="hybridMultilevel"/>
    <w:tmpl w:val="398043D4"/>
    <w:lvl w:ilvl="0" w:tplc="B17A3210">
      <w:start w:val="1"/>
      <w:numFmt w:val="decimal"/>
      <w:lvlText w:val="%1."/>
      <w:lvlJc w:val="left"/>
      <w:pPr>
        <w:ind w:left="720" w:hanging="360"/>
      </w:pPr>
    </w:lvl>
    <w:lvl w:ilvl="1" w:tplc="03AC4AFA">
      <w:start w:val="1"/>
      <w:numFmt w:val="lowerLetter"/>
      <w:lvlText w:val="%2."/>
      <w:lvlJc w:val="left"/>
      <w:pPr>
        <w:ind w:left="1440" w:hanging="360"/>
      </w:pPr>
    </w:lvl>
    <w:lvl w:ilvl="2" w:tplc="E520B858">
      <w:start w:val="1"/>
      <w:numFmt w:val="lowerRoman"/>
      <w:lvlText w:val="%3."/>
      <w:lvlJc w:val="right"/>
      <w:pPr>
        <w:ind w:left="2160" w:hanging="180"/>
      </w:pPr>
    </w:lvl>
    <w:lvl w:ilvl="3" w:tplc="B61836DE">
      <w:start w:val="1"/>
      <w:numFmt w:val="decimal"/>
      <w:lvlText w:val="%4."/>
      <w:lvlJc w:val="left"/>
      <w:pPr>
        <w:ind w:left="2880" w:hanging="360"/>
      </w:pPr>
    </w:lvl>
    <w:lvl w:ilvl="4" w:tplc="50D46A72">
      <w:start w:val="1"/>
      <w:numFmt w:val="lowerLetter"/>
      <w:lvlText w:val="%5."/>
      <w:lvlJc w:val="left"/>
      <w:pPr>
        <w:ind w:left="3600" w:hanging="360"/>
      </w:pPr>
    </w:lvl>
    <w:lvl w:ilvl="5" w:tplc="2F400272">
      <w:start w:val="1"/>
      <w:numFmt w:val="lowerRoman"/>
      <w:lvlText w:val="%6."/>
      <w:lvlJc w:val="right"/>
      <w:pPr>
        <w:ind w:left="4320" w:hanging="180"/>
      </w:pPr>
    </w:lvl>
    <w:lvl w:ilvl="6" w:tplc="23C6EA9E">
      <w:start w:val="1"/>
      <w:numFmt w:val="decimal"/>
      <w:lvlText w:val="%7."/>
      <w:lvlJc w:val="left"/>
      <w:pPr>
        <w:ind w:left="5040" w:hanging="360"/>
      </w:pPr>
    </w:lvl>
    <w:lvl w:ilvl="7" w:tplc="58645AB2">
      <w:start w:val="1"/>
      <w:numFmt w:val="lowerLetter"/>
      <w:lvlText w:val="%8."/>
      <w:lvlJc w:val="left"/>
      <w:pPr>
        <w:ind w:left="5760" w:hanging="360"/>
      </w:pPr>
    </w:lvl>
    <w:lvl w:ilvl="8" w:tplc="C302D65E">
      <w:start w:val="1"/>
      <w:numFmt w:val="lowerRoman"/>
      <w:lvlText w:val="%9."/>
      <w:lvlJc w:val="right"/>
      <w:pPr>
        <w:ind w:left="6480" w:hanging="180"/>
      </w:pPr>
    </w:lvl>
  </w:abstractNum>
  <w:abstractNum w:abstractNumId="33" w15:restartNumberingAfterBreak="0">
    <w:nsid w:val="64A85375"/>
    <w:multiLevelType w:val="hybridMultilevel"/>
    <w:tmpl w:val="DDA4610C"/>
    <w:lvl w:ilvl="0" w:tplc="92A65C74">
      <w:start w:val="1"/>
      <w:numFmt w:val="decimal"/>
      <w:lvlText w:val="%1."/>
      <w:lvlJc w:val="left"/>
      <w:pPr>
        <w:ind w:left="720" w:hanging="360"/>
      </w:pPr>
    </w:lvl>
    <w:lvl w:ilvl="1" w:tplc="4684A55A">
      <w:start w:val="1"/>
      <w:numFmt w:val="lowerLetter"/>
      <w:lvlText w:val="%2."/>
      <w:lvlJc w:val="left"/>
      <w:pPr>
        <w:ind w:left="1440" w:hanging="360"/>
      </w:pPr>
    </w:lvl>
    <w:lvl w:ilvl="2" w:tplc="13761AB2">
      <w:start w:val="1"/>
      <w:numFmt w:val="lowerRoman"/>
      <w:lvlText w:val="%3."/>
      <w:lvlJc w:val="right"/>
      <w:pPr>
        <w:ind w:left="2160" w:hanging="180"/>
      </w:pPr>
    </w:lvl>
    <w:lvl w:ilvl="3" w:tplc="89C24294">
      <w:start w:val="1"/>
      <w:numFmt w:val="decimal"/>
      <w:lvlText w:val="%4."/>
      <w:lvlJc w:val="left"/>
      <w:pPr>
        <w:ind w:left="2880" w:hanging="360"/>
      </w:pPr>
    </w:lvl>
    <w:lvl w:ilvl="4" w:tplc="BD52840C">
      <w:start w:val="1"/>
      <w:numFmt w:val="lowerLetter"/>
      <w:lvlText w:val="%5."/>
      <w:lvlJc w:val="left"/>
      <w:pPr>
        <w:ind w:left="3600" w:hanging="360"/>
      </w:pPr>
    </w:lvl>
    <w:lvl w:ilvl="5" w:tplc="5E22C092">
      <w:start w:val="1"/>
      <w:numFmt w:val="lowerRoman"/>
      <w:lvlText w:val="%6."/>
      <w:lvlJc w:val="right"/>
      <w:pPr>
        <w:ind w:left="4320" w:hanging="180"/>
      </w:pPr>
    </w:lvl>
    <w:lvl w:ilvl="6" w:tplc="58FE73A4">
      <w:start w:val="1"/>
      <w:numFmt w:val="decimal"/>
      <w:lvlText w:val="%7."/>
      <w:lvlJc w:val="left"/>
      <w:pPr>
        <w:ind w:left="5040" w:hanging="360"/>
      </w:pPr>
    </w:lvl>
    <w:lvl w:ilvl="7" w:tplc="E8A0BF0E">
      <w:start w:val="1"/>
      <w:numFmt w:val="lowerLetter"/>
      <w:lvlText w:val="%8."/>
      <w:lvlJc w:val="left"/>
      <w:pPr>
        <w:ind w:left="5760" w:hanging="360"/>
      </w:pPr>
    </w:lvl>
    <w:lvl w:ilvl="8" w:tplc="37B0BFEC">
      <w:start w:val="1"/>
      <w:numFmt w:val="lowerRoman"/>
      <w:lvlText w:val="%9."/>
      <w:lvlJc w:val="right"/>
      <w:pPr>
        <w:ind w:left="6480" w:hanging="180"/>
      </w:pPr>
    </w:lvl>
  </w:abstractNum>
  <w:abstractNum w:abstractNumId="34" w15:restartNumberingAfterBreak="0">
    <w:nsid w:val="680E1F97"/>
    <w:multiLevelType w:val="hybridMultilevel"/>
    <w:tmpl w:val="3C5E6A7E"/>
    <w:lvl w:ilvl="0" w:tplc="00ECB994">
      <w:start w:val="1"/>
      <w:numFmt w:val="decimal"/>
      <w:lvlText w:val="%1."/>
      <w:lvlJc w:val="left"/>
      <w:pPr>
        <w:ind w:left="720" w:hanging="360"/>
      </w:pPr>
    </w:lvl>
    <w:lvl w:ilvl="1" w:tplc="F990BE50">
      <w:start w:val="1"/>
      <w:numFmt w:val="lowerLetter"/>
      <w:lvlText w:val="%2."/>
      <w:lvlJc w:val="left"/>
      <w:pPr>
        <w:ind w:left="1440" w:hanging="360"/>
      </w:pPr>
    </w:lvl>
    <w:lvl w:ilvl="2" w:tplc="9BA80CB8">
      <w:start w:val="1"/>
      <w:numFmt w:val="lowerRoman"/>
      <w:lvlText w:val="%3."/>
      <w:lvlJc w:val="right"/>
      <w:pPr>
        <w:ind w:left="2160" w:hanging="180"/>
      </w:pPr>
    </w:lvl>
    <w:lvl w:ilvl="3" w:tplc="6DFCC6BE">
      <w:start w:val="1"/>
      <w:numFmt w:val="decimal"/>
      <w:lvlText w:val="%4."/>
      <w:lvlJc w:val="left"/>
      <w:pPr>
        <w:ind w:left="2880" w:hanging="360"/>
      </w:pPr>
    </w:lvl>
    <w:lvl w:ilvl="4" w:tplc="DF266306">
      <w:start w:val="1"/>
      <w:numFmt w:val="lowerLetter"/>
      <w:lvlText w:val="%5."/>
      <w:lvlJc w:val="left"/>
      <w:pPr>
        <w:ind w:left="3600" w:hanging="360"/>
      </w:pPr>
    </w:lvl>
    <w:lvl w:ilvl="5" w:tplc="61DCA7D6">
      <w:start w:val="1"/>
      <w:numFmt w:val="lowerRoman"/>
      <w:lvlText w:val="%6."/>
      <w:lvlJc w:val="right"/>
      <w:pPr>
        <w:ind w:left="4320" w:hanging="180"/>
      </w:pPr>
    </w:lvl>
    <w:lvl w:ilvl="6" w:tplc="4DAAF930">
      <w:start w:val="1"/>
      <w:numFmt w:val="decimal"/>
      <w:lvlText w:val="%7."/>
      <w:lvlJc w:val="left"/>
      <w:pPr>
        <w:ind w:left="5040" w:hanging="360"/>
      </w:pPr>
    </w:lvl>
    <w:lvl w:ilvl="7" w:tplc="6B3EB388">
      <w:start w:val="1"/>
      <w:numFmt w:val="lowerLetter"/>
      <w:lvlText w:val="%8."/>
      <w:lvlJc w:val="left"/>
      <w:pPr>
        <w:ind w:left="5760" w:hanging="360"/>
      </w:pPr>
    </w:lvl>
    <w:lvl w:ilvl="8" w:tplc="FA30A1EC">
      <w:start w:val="1"/>
      <w:numFmt w:val="lowerRoman"/>
      <w:lvlText w:val="%9."/>
      <w:lvlJc w:val="right"/>
      <w:pPr>
        <w:ind w:left="6480" w:hanging="180"/>
      </w:pPr>
    </w:lvl>
  </w:abstractNum>
  <w:abstractNum w:abstractNumId="35" w15:restartNumberingAfterBreak="0">
    <w:nsid w:val="6F295635"/>
    <w:multiLevelType w:val="hybridMultilevel"/>
    <w:tmpl w:val="CA0E0752"/>
    <w:lvl w:ilvl="0" w:tplc="3C1676F6">
      <w:start w:val="1"/>
      <w:numFmt w:val="bullet"/>
      <w:lvlText w:val=""/>
      <w:lvlJc w:val="left"/>
      <w:pPr>
        <w:ind w:left="720" w:hanging="360"/>
      </w:pPr>
      <w:rPr>
        <w:rFonts w:hint="default" w:ascii="Symbol" w:hAnsi="Symbol"/>
      </w:rPr>
    </w:lvl>
    <w:lvl w:ilvl="1" w:tplc="591CE1B2">
      <w:start w:val="1"/>
      <w:numFmt w:val="bullet"/>
      <w:lvlText w:val="o"/>
      <w:lvlJc w:val="left"/>
      <w:pPr>
        <w:ind w:left="1440" w:hanging="360"/>
      </w:pPr>
      <w:rPr>
        <w:rFonts w:hint="default" w:ascii="Courier New" w:hAnsi="Courier New"/>
      </w:rPr>
    </w:lvl>
    <w:lvl w:ilvl="2" w:tplc="25383CF8">
      <w:start w:val="1"/>
      <w:numFmt w:val="bullet"/>
      <w:lvlText w:val=""/>
      <w:lvlJc w:val="left"/>
      <w:pPr>
        <w:ind w:left="2160" w:hanging="360"/>
      </w:pPr>
      <w:rPr>
        <w:rFonts w:hint="default" w:ascii="Wingdings" w:hAnsi="Wingdings"/>
      </w:rPr>
    </w:lvl>
    <w:lvl w:ilvl="3" w:tplc="6956A9FA">
      <w:start w:val="1"/>
      <w:numFmt w:val="bullet"/>
      <w:lvlText w:val=""/>
      <w:lvlJc w:val="left"/>
      <w:pPr>
        <w:ind w:left="2880" w:hanging="360"/>
      </w:pPr>
      <w:rPr>
        <w:rFonts w:hint="default" w:ascii="Symbol" w:hAnsi="Symbol"/>
      </w:rPr>
    </w:lvl>
    <w:lvl w:ilvl="4" w:tplc="7F684438">
      <w:start w:val="1"/>
      <w:numFmt w:val="bullet"/>
      <w:lvlText w:val="o"/>
      <w:lvlJc w:val="left"/>
      <w:pPr>
        <w:ind w:left="3600" w:hanging="360"/>
      </w:pPr>
      <w:rPr>
        <w:rFonts w:hint="default" w:ascii="Courier New" w:hAnsi="Courier New"/>
      </w:rPr>
    </w:lvl>
    <w:lvl w:ilvl="5" w:tplc="AC04A874">
      <w:start w:val="1"/>
      <w:numFmt w:val="bullet"/>
      <w:lvlText w:val=""/>
      <w:lvlJc w:val="left"/>
      <w:pPr>
        <w:ind w:left="4320" w:hanging="360"/>
      </w:pPr>
      <w:rPr>
        <w:rFonts w:hint="default" w:ascii="Wingdings" w:hAnsi="Wingdings"/>
      </w:rPr>
    </w:lvl>
    <w:lvl w:ilvl="6" w:tplc="1EFC0248">
      <w:start w:val="1"/>
      <w:numFmt w:val="bullet"/>
      <w:lvlText w:val=""/>
      <w:lvlJc w:val="left"/>
      <w:pPr>
        <w:ind w:left="5040" w:hanging="360"/>
      </w:pPr>
      <w:rPr>
        <w:rFonts w:hint="default" w:ascii="Symbol" w:hAnsi="Symbol"/>
      </w:rPr>
    </w:lvl>
    <w:lvl w:ilvl="7" w:tplc="C4BE4610">
      <w:start w:val="1"/>
      <w:numFmt w:val="bullet"/>
      <w:lvlText w:val="o"/>
      <w:lvlJc w:val="left"/>
      <w:pPr>
        <w:ind w:left="5760" w:hanging="360"/>
      </w:pPr>
      <w:rPr>
        <w:rFonts w:hint="default" w:ascii="Courier New" w:hAnsi="Courier New"/>
      </w:rPr>
    </w:lvl>
    <w:lvl w:ilvl="8" w:tplc="54D27CA4">
      <w:start w:val="1"/>
      <w:numFmt w:val="bullet"/>
      <w:lvlText w:val=""/>
      <w:lvlJc w:val="left"/>
      <w:pPr>
        <w:ind w:left="6480" w:hanging="360"/>
      </w:pPr>
      <w:rPr>
        <w:rFonts w:hint="default" w:ascii="Wingdings" w:hAnsi="Wingdings"/>
      </w:rPr>
    </w:lvl>
  </w:abstractNum>
  <w:abstractNum w:abstractNumId="36" w15:restartNumberingAfterBreak="0">
    <w:nsid w:val="74BB764D"/>
    <w:multiLevelType w:val="hybridMultilevel"/>
    <w:tmpl w:val="C9069C32"/>
    <w:lvl w:ilvl="0" w:tplc="3AFC3B9C">
      <w:start w:val="1"/>
      <w:numFmt w:val="decimal"/>
      <w:lvlText w:val="%1."/>
      <w:lvlJc w:val="left"/>
      <w:pPr>
        <w:ind w:left="360" w:hanging="360"/>
      </w:pPr>
    </w:lvl>
    <w:lvl w:ilvl="1" w:tplc="08090001">
      <w:start w:val="1"/>
      <w:numFmt w:val="bullet"/>
      <w:lvlText w:val=""/>
      <w:lvlJc w:val="left"/>
      <w:pPr>
        <w:ind w:left="1080" w:hanging="360"/>
      </w:pPr>
      <w:rPr>
        <w:rFonts w:hint="default" w:ascii="Symbol" w:hAnsi="Symbol"/>
      </w:rPr>
    </w:lvl>
    <w:lvl w:ilvl="2" w:tplc="41A0F54C">
      <w:start w:val="1"/>
      <w:numFmt w:val="lowerRoman"/>
      <w:lvlText w:val="%3."/>
      <w:lvlJc w:val="right"/>
      <w:pPr>
        <w:ind w:left="1800" w:hanging="180"/>
      </w:pPr>
    </w:lvl>
    <w:lvl w:ilvl="3" w:tplc="EEA25A22">
      <w:start w:val="1"/>
      <w:numFmt w:val="decimal"/>
      <w:lvlText w:val="%4."/>
      <w:lvlJc w:val="left"/>
      <w:pPr>
        <w:ind w:left="2520" w:hanging="360"/>
      </w:pPr>
    </w:lvl>
    <w:lvl w:ilvl="4" w:tplc="28BC0FBE">
      <w:start w:val="1"/>
      <w:numFmt w:val="lowerLetter"/>
      <w:lvlText w:val="%5."/>
      <w:lvlJc w:val="left"/>
      <w:pPr>
        <w:ind w:left="3240" w:hanging="360"/>
      </w:pPr>
    </w:lvl>
    <w:lvl w:ilvl="5" w:tplc="71FAEE62">
      <w:start w:val="1"/>
      <w:numFmt w:val="lowerRoman"/>
      <w:lvlText w:val="%6."/>
      <w:lvlJc w:val="right"/>
      <w:pPr>
        <w:ind w:left="3960" w:hanging="180"/>
      </w:pPr>
    </w:lvl>
    <w:lvl w:ilvl="6" w:tplc="BE3EE3A4">
      <w:start w:val="1"/>
      <w:numFmt w:val="decimal"/>
      <w:lvlText w:val="%7."/>
      <w:lvlJc w:val="left"/>
      <w:pPr>
        <w:ind w:left="4680" w:hanging="360"/>
      </w:pPr>
    </w:lvl>
    <w:lvl w:ilvl="7" w:tplc="B6F41E6E">
      <w:start w:val="1"/>
      <w:numFmt w:val="lowerLetter"/>
      <w:lvlText w:val="%8."/>
      <w:lvlJc w:val="left"/>
      <w:pPr>
        <w:ind w:left="5400" w:hanging="360"/>
      </w:pPr>
    </w:lvl>
    <w:lvl w:ilvl="8" w:tplc="C5E8CB36">
      <w:start w:val="1"/>
      <w:numFmt w:val="lowerRoman"/>
      <w:lvlText w:val="%9."/>
      <w:lvlJc w:val="right"/>
      <w:pPr>
        <w:ind w:left="6120" w:hanging="180"/>
      </w:pPr>
    </w:lvl>
  </w:abstractNum>
  <w:abstractNum w:abstractNumId="37" w15:restartNumberingAfterBreak="0">
    <w:nsid w:val="779735CB"/>
    <w:multiLevelType w:val="multilevel"/>
    <w:tmpl w:val="13ECC6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D4513C"/>
    <w:multiLevelType w:val="hybridMultilevel"/>
    <w:tmpl w:val="FFFFFFFF"/>
    <w:lvl w:ilvl="0" w:tplc="72D25486">
      <w:start w:val="1"/>
      <w:numFmt w:val="bullet"/>
      <w:lvlText w:val=""/>
      <w:lvlJc w:val="left"/>
      <w:pPr>
        <w:ind w:left="720" w:hanging="360"/>
      </w:pPr>
      <w:rPr>
        <w:rFonts w:hint="default" w:ascii="Symbol" w:hAnsi="Symbol"/>
      </w:rPr>
    </w:lvl>
    <w:lvl w:ilvl="1" w:tplc="24DA0D84">
      <w:start w:val="1"/>
      <w:numFmt w:val="bullet"/>
      <w:lvlText w:val="o"/>
      <w:lvlJc w:val="left"/>
      <w:pPr>
        <w:ind w:left="1440" w:hanging="360"/>
      </w:pPr>
      <w:rPr>
        <w:rFonts w:hint="default" w:ascii="Courier New" w:hAnsi="Courier New"/>
      </w:rPr>
    </w:lvl>
    <w:lvl w:ilvl="2" w:tplc="DF86C03C">
      <w:start w:val="1"/>
      <w:numFmt w:val="bullet"/>
      <w:lvlText w:val=""/>
      <w:lvlJc w:val="left"/>
      <w:pPr>
        <w:ind w:left="2160" w:hanging="360"/>
      </w:pPr>
      <w:rPr>
        <w:rFonts w:hint="default" w:ascii="Wingdings" w:hAnsi="Wingdings"/>
      </w:rPr>
    </w:lvl>
    <w:lvl w:ilvl="3" w:tplc="379815CC">
      <w:start w:val="1"/>
      <w:numFmt w:val="bullet"/>
      <w:lvlText w:val=""/>
      <w:lvlJc w:val="left"/>
      <w:pPr>
        <w:ind w:left="2880" w:hanging="360"/>
      </w:pPr>
      <w:rPr>
        <w:rFonts w:hint="default" w:ascii="Symbol" w:hAnsi="Symbol"/>
      </w:rPr>
    </w:lvl>
    <w:lvl w:ilvl="4" w:tplc="78943278">
      <w:start w:val="1"/>
      <w:numFmt w:val="bullet"/>
      <w:lvlText w:val="o"/>
      <w:lvlJc w:val="left"/>
      <w:pPr>
        <w:ind w:left="3600" w:hanging="360"/>
      </w:pPr>
      <w:rPr>
        <w:rFonts w:hint="default" w:ascii="Courier New" w:hAnsi="Courier New"/>
      </w:rPr>
    </w:lvl>
    <w:lvl w:ilvl="5" w:tplc="B0369282">
      <w:start w:val="1"/>
      <w:numFmt w:val="bullet"/>
      <w:lvlText w:val=""/>
      <w:lvlJc w:val="left"/>
      <w:pPr>
        <w:ind w:left="4320" w:hanging="360"/>
      </w:pPr>
      <w:rPr>
        <w:rFonts w:hint="default" w:ascii="Wingdings" w:hAnsi="Wingdings"/>
      </w:rPr>
    </w:lvl>
    <w:lvl w:ilvl="6" w:tplc="25D02838">
      <w:start w:val="1"/>
      <w:numFmt w:val="bullet"/>
      <w:lvlText w:val=""/>
      <w:lvlJc w:val="left"/>
      <w:pPr>
        <w:ind w:left="5040" w:hanging="360"/>
      </w:pPr>
      <w:rPr>
        <w:rFonts w:hint="default" w:ascii="Symbol" w:hAnsi="Symbol"/>
      </w:rPr>
    </w:lvl>
    <w:lvl w:ilvl="7" w:tplc="522A9B1C">
      <w:start w:val="1"/>
      <w:numFmt w:val="bullet"/>
      <w:lvlText w:val="o"/>
      <w:lvlJc w:val="left"/>
      <w:pPr>
        <w:ind w:left="5760" w:hanging="360"/>
      </w:pPr>
      <w:rPr>
        <w:rFonts w:hint="default" w:ascii="Courier New" w:hAnsi="Courier New"/>
      </w:rPr>
    </w:lvl>
    <w:lvl w:ilvl="8" w:tplc="25B290A6">
      <w:start w:val="1"/>
      <w:numFmt w:val="bullet"/>
      <w:lvlText w:val=""/>
      <w:lvlJc w:val="left"/>
      <w:pPr>
        <w:ind w:left="6480" w:hanging="360"/>
      </w:pPr>
      <w:rPr>
        <w:rFonts w:hint="default" w:ascii="Wingdings" w:hAnsi="Wingdings"/>
      </w:rPr>
    </w:lvl>
  </w:abstractNum>
  <w:num w:numId="41">
    <w:abstractNumId w:val="39"/>
  </w:num>
  <w:num w:numId="1">
    <w:abstractNumId w:val="15"/>
  </w:num>
  <w:num w:numId="2">
    <w:abstractNumId w:val="35"/>
  </w:num>
  <w:num w:numId="3">
    <w:abstractNumId w:val="0"/>
  </w:num>
  <w:num w:numId="4">
    <w:abstractNumId w:val="12"/>
  </w:num>
  <w:num w:numId="5">
    <w:abstractNumId w:val="36"/>
  </w:num>
  <w:num w:numId="6">
    <w:abstractNumId w:val="13"/>
  </w:num>
  <w:num w:numId="7">
    <w:abstractNumId w:val="6"/>
  </w:num>
  <w:num w:numId="8">
    <w:abstractNumId w:val="2"/>
  </w:num>
  <w:num w:numId="9">
    <w:abstractNumId w:val="25"/>
  </w:num>
  <w:num w:numId="10">
    <w:abstractNumId w:val="31"/>
  </w:num>
  <w:num w:numId="11">
    <w:abstractNumId w:val="3"/>
  </w:num>
  <w:num w:numId="12">
    <w:abstractNumId w:val="8"/>
  </w:num>
  <w:num w:numId="13">
    <w:abstractNumId w:val="9"/>
  </w:num>
  <w:num w:numId="14">
    <w:abstractNumId w:val="34"/>
  </w:num>
  <w:num w:numId="15">
    <w:abstractNumId w:val="17"/>
  </w:num>
  <w:num w:numId="16">
    <w:abstractNumId w:val="21"/>
  </w:num>
  <w:num w:numId="17">
    <w:abstractNumId w:val="26"/>
  </w:num>
  <w:num w:numId="18">
    <w:abstractNumId w:val="22"/>
  </w:num>
  <w:num w:numId="19">
    <w:abstractNumId w:val="33"/>
  </w:num>
  <w:num w:numId="20">
    <w:abstractNumId w:val="7"/>
  </w:num>
  <w:num w:numId="21">
    <w:abstractNumId w:val="27"/>
  </w:num>
  <w:num w:numId="22">
    <w:abstractNumId w:val="32"/>
  </w:num>
  <w:num w:numId="23">
    <w:abstractNumId w:val="20"/>
  </w:num>
  <w:num w:numId="24">
    <w:abstractNumId w:val="5"/>
  </w:num>
  <w:num w:numId="25">
    <w:abstractNumId w:val="30"/>
  </w:num>
  <w:num w:numId="26">
    <w:abstractNumId w:val="16"/>
  </w:num>
  <w:num w:numId="27">
    <w:abstractNumId w:val="29"/>
  </w:num>
  <w:num w:numId="28">
    <w:abstractNumId w:val="14"/>
  </w:num>
  <w:num w:numId="29">
    <w:abstractNumId w:val="1"/>
  </w:num>
  <w:num w:numId="30">
    <w:abstractNumId w:val="23"/>
  </w:num>
  <w:num w:numId="31">
    <w:abstractNumId w:val="38"/>
  </w:num>
  <w:num w:numId="32">
    <w:abstractNumId w:val="24"/>
  </w:num>
  <w:num w:numId="33">
    <w:abstractNumId w:val="11"/>
  </w:num>
  <w:num w:numId="34">
    <w:abstractNumId w:val="22"/>
    <w:lvlOverride w:ilvl="0">
      <w:lvl w:ilvl="0">
        <w:start w:val="1"/>
        <w:numFmt w:val="decimal"/>
        <w:lvlText w:val="%1."/>
        <w:lvlJc w:val="left"/>
        <w:pPr>
          <w:ind w:left="720" w:hanging="360"/>
        </w:pPr>
        <w:rPr>
          <w:rFonts w:hint="default"/>
        </w:rPr>
      </w:lvl>
    </w:lvlOverride>
    <w:lvlOverride w:ilvl="1">
      <w:lvl w:ilvl="1">
        <w:start w:val="1"/>
        <w:numFmt w:val="decimal"/>
        <w:lvlText w:val="%1.%2."/>
        <w:lvlJc w:val="left"/>
        <w:pPr>
          <w:ind w:left="1077" w:firstLine="3"/>
        </w:pPr>
        <w:rPr>
          <w:rFonts w:hint="default"/>
        </w:rPr>
      </w:lvl>
    </w:lvlOverride>
    <w:lvlOverride w:ilvl="2">
      <w:lvl w:ilvl="2">
        <w:start w:val="1"/>
        <w:numFmt w:val="decimal"/>
        <w:lvlText w:val="%1.%2.%3."/>
        <w:lvlJc w:val="left"/>
        <w:pPr>
          <w:ind w:left="2160" w:hanging="180"/>
        </w:pPr>
        <w:rPr>
          <w:rFonts w:hint="default"/>
        </w:rPr>
      </w:lvl>
    </w:lvlOverride>
    <w:lvlOverride w:ilvl="3">
      <w:lvl w:ilvl="3">
        <w:start w:val="1"/>
        <w:numFmt w:val="decimal"/>
        <w:lvlText w:val="%1.%2.%3.%4."/>
        <w:lvlJc w:val="left"/>
        <w:pPr>
          <w:ind w:left="2880" w:hanging="360"/>
        </w:pPr>
        <w:rPr>
          <w:rFonts w:hint="default"/>
        </w:rPr>
      </w:lvl>
    </w:lvlOverride>
    <w:lvlOverride w:ilvl="4">
      <w:lvl w:ilvl="4">
        <w:start w:val="1"/>
        <w:numFmt w:val="decimal"/>
        <w:lvlText w:val="%1.%2.%3.%4.%5."/>
        <w:lvlJc w:val="left"/>
        <w:pPr>
          <w:ind w:left="3600" w:hanging="360"/>
        </w:pPr>
        <w:rPr>
          <w:rFonts w:hint="default"/>
        </w:rPr>
      </w:lvl>
    </w:lvlOverride>
    <w:lvlOverride w:ilvl="5">
      <w:lvl w:ilvl="5">
        <w:start w:val="1"/>
        <w:numFmt w:val="decimal"/>
        <w:lvlText w:val="%1.%2.%3.%4.%5.%6."/>
        <w:lvlJc w:val="left"/>
        <w:pPr>
          <w:ind w:left="4320" w:hanging="180"/>
        </w:pPr>
        <w:rPr>
          <w:rFonts w:hint="default"/>
        </w:rPr>
      </w:lvl>
    </w:lvlOverride>
    <w:lvlOverride w:ilvl="6">
      <w:lvl w:ilvl="6">
        <w:start w:val="1"/>
        <w:numFmt w:val="decimal"/>
        <w:lvlText w:val="%1.%2.%3.%4.%5.%6.%7."/>
        <w:lvlJc w:val="left"/>
        <w:pPr>
          <w:ind w:left="5040" w:hanging="360"/>
        </w:pPr>
        <w:rPr>
          <w:rFonts w:hint="default"/>
        </w:rPr>
      </w:lvl>
    </w:lvlOverride>
    <w:lvlOverride w:ilvl="7">
      <w:lvl w:ilvl="7">
        <w:start w:val="1"/>
        <w:numFmt w:val="decimal"/>
        <w:lvlText w:val="%1.%2.%3.%4.%5.%6.%7.%8."/>
        <w:lvlJc w:val="left"/>
        <w:pPr>
          <w:ind w:left="5760" w:hanging="360"/>
        </w:pPr>
        <w:rPr>
          <w:rFonts w:hint="default"/>
        </w:rPr>
      </w:lvl>
    </w:lvlOverride>
    <w:lvlOverride w:ilvl="8">
      <w:lvl w:ilvl="8">
        <w:start w:val="1"/>
        <w:numFmt w:val="decimal"/>
        <w:lvlText w:val="%1.%2.%3.%4.%5.%6.%7.%8.%9."/>
        <w:lvlJc w:val="left"/>
        <w:pPr>
          <w:ind w:left="6480" w:hanging="180"/>
        </w:pPr>
        <w:rPr>
          <w:rFonts w:hint="default"/>
        </w:rPr>
      </w:lvl>
    </w:lvlOverride>
  </w:num>
  <w:num w:numId="35">
    <w:abstractNumId w:val="19"/>
  </w:num>
  <w:num w:numId="36">
    <w:abstractNumId w:val="10"/>
  </w:num>
  <w:num w:numId="37">
    <w:abstractNumId w:val="4"/>
  </w:num>
  <w:num w:numId="38">
    <w:abstractNumId w:val="37"/>
  </w:num>
  <w:num w:numId="39">
    <w:abstractNumId w:val="28"/>
  </w:num>
  <w:num w:numId="40">
    <w:abstractNumId w:val="18"/>
  </w:num>
  <w:numIdMacAtCleanup w:val="24"/>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40"/>
    <w:rsid w:val="00000247"/>
    <w:rsid w:val="000003E2"/>
    <w:rsid w:val="0000070F"/>
    <w:rsid w:val="00002B55"/>
    <w:rsid w:val="00003B39"/>
    <w:rsid w:val="0000418F"/>
    <w:rsid w:val="00004890"/>
    <w:rsid w:val="000050B0"/>
    <w:rsid w:val="000064E1"/>
    <w:rsid w:val="00006735"/>
    <w:rsid w:val="00006AA1"/>
    <w:rsid w:val="000100D7"/>
    <w:rsid w:val="000108C3"/>
    <w:rsid w:val="0001101E"/>
    <w:rsid w:val="00012809"/>
    <w:rsid w:val="0001352D"/>
    <w:rsid w:val="000139AD"/>
    <w:rsid w:val="00013B89"/>
    <w:rsid w:val="0001678D"/>
    <w:rsid w:val="00017658"/>
    <w:rsid w:val="00017BB3"/>
    <w:rsid w:val="00020B85"/>
    <w:rsid w:val="0002208C"/>
    <w:rsid w:val="0002245C"/>
    <w:rsid w:val="0002286C"/>
    <w:rsid w:val="00023046"/>
    <w:rsid w:val="0002395A"/>
    <w:rsid w:val="00024313"/>
    <w:rsid w:val="00024336"/>
    <w:rsid w:val="00024C17"/>
    <w:rsid w:val="00026C51"/>
    <w:rsid w:val="000279AC"/>
    <w:rsid w:val="0003046C"/>
    <w:rsid w:val="00032C47"/>
    <w:rsid w:val="00032F8F"/>
    <w:rsid w:val="00033650"/>
    <w:rsid w:val="00034061"/>
    <w:rsid w:val="00034554"/>
    <w:rsid w:val="0003538A"/>
    <w:rsid w:val="00036FF3"/>
    <w:rsid w:val="00041AB2"/>
    <w:rsid w:val="00041F8A"/>
    <w:rsid w:val="00042452"/>
    <w:rsid w:val="00044933"/>
    <w:rsid w:val="0004616E"/>
    <w:rsid w:val="00046E0F"/>
    <w:rsid w:val="00047509"/>
    <w:rsid w:val="00047E95"/>
    <w:rsid w:val="00050BD5"/>
    <w:rsid w:val="00051798"/>
    <w:rsid w:val="00051956"/>
    <w:rsid w:val="00051E3C"/>
    <w:rsid w:val="000523F3"/>
    <w:rsid w:val="0005392A"/>
    <w:rsid w:val="00053A80"/>
    <w:rsid w:val="000540D7"/>
    <w:rsid w:val="0005589A"/>
    <w:rsid w:val="00055E26"/>
    <w:rsid w:val="00057855"/>
    <w:rsid w:val="000604EA"/>
    <w:rsid w:val="0006413D"/>
    <w:rsid w:val="00064DFE"/>
    <w:rsid w:val="00066437"/>
    <w:rsid w:val="0006680D"/>
    <w:rsid w:val="00066D19"/>
    <w:rsid w:val="00066DBD"/>
    <w:rsid w:val="0006734A"/>
    <w:rsid w:val="00070CC2"/>
    <w:rsid w:val="00072F4A"/>
    <w:rsid w:val="000746FC"/>
    <w:rsid w:val="00074CFE"/>
    <w:rsid w:val="00075B8A"/>
    <w:rsid w:val="00075CFD"/>
    <w:rsid w:val="00075DE9"/>
    <w:rsid w:val="00076258"/>
    <w:rsid w:val="00076704"/>
    <w:rsid w:val="0007706D"/>
    <w:rsid w:val="00080106"/>
    <w:rsid w:val="0008068B"/>
    <w:rsid w:val="000807DF"/>
    <w:rsid w:val="00080CBC"/>
    <w:rsid w:val="00081283"/>
    <w:rsid w:val="000819E4"/>
    <w:rsid w:val="00082208"/>
    <w:rsid w:val="00082732"/>
    <w:rsid w:val="0008345A"/>
    <w:rsid w:val="000839F3"/>
    <w:rsid w:val="00084814"/>
    <w:rsid w:val="000862C7"/>
    <w:rsid w:val="00086E2A"/>
    <w:rsid w:val="000881AC"/>
    <w:rsid w:val="0009066F"/>
    <w:rsid w:val="00090FF9"/>
    <w:rsid w:val="000914F9"/>
    <w:rsid w:val="000918F5"/>
    <w:rsid w:val="00092356"/>
    <w:rsid w:val="0009279F"/>
    <w:rsid w:val="0009343B"/>
    <w:rsid w:val="0009366D"/>
    <w:rsid w:val="0009394C"/>
    <w:rsid w:val="00095E5C"/>
    <w:rsid w:val="00096439"/>
    <w:rsid w:val="00096AA0"/>
    <w:rsid w:val="00096D93"/>
    <w:rsid w:val="00097169"/>
    <w:rsid w:val="000976FA"/>
    <w:rsid w:val="00097948"/>
    <w:rsid w:val="000A09FE"/>
    <w:rsid w:val="000A1B41"/>
    <w:rsid w:val="000A1DDF"/>
    <w:rsid w:val="000A1F15"/>
    <w:rsid w:val="000A1F82"/>
    <w:rsid w:val="000A35A9"/>
    <w:rsid w:val="000A4947"/>
    <w:rsid w:val="000A5228"/>
    <w:rsid w:val="000A6AC3"/>
    <w:rsid w:val="000A6F4F"/>
    <w:rsid w:val="000B203E"/>
    <w:rsid w:val="000B246E"/>
    <w:rsid w:val="000B307C"/>
    <w:rsid w:val="000B4485"/>
    <w:rsid w:val="000B62AB"/>
    <w:rsid w:val="000B65BB"/>
    <w:rsid w:val="000B7445"/>
    <w:rsid w:val="000B7CBB"/>
    <w:rsid w:val="000C037A"/>
    <w:rsid w:val="000C0EBB"/>
    <w:rsid w:val="000C287A"/>
    <w:rsid w:val="000C2B84"/>
    <w:rsid w:val="000C348C"/>
    <w:rsid w:val="000C37DD"/>
    <w:rsid w:val="000C3BCF"/>
    <w:rsid w:val="000C4066"/>
    <w:rsid w:val="000C4774"/>
    <w:rsid w:val="000C4C15"/>
    <w:rsid w:val="000C4EFA"/>
    <w:rsid w:val="000C5066"/>
    <w:rsid w:val="000C5920"/>
    <w:rsid w:val="000C5C0B"/>
    <w:rsid w:val="000C5D18"/>
    <w:rsid w:val="000C63DF"/>
    <w:rsid w:val="000C64D8"/>
    <w:rsid w:val="000C67A2"/>
    <w:rsid w:val="000C6C1A"/>
    <w:rsid w:val="000C7BCB"/>
    <w:rsid w:val="000D05AB"/>
    <w:rsid w:val="000D0C34"/>
    <w:rsid w:val="000D213E"/>
    <w:rsid w:val="000D2A6C"/>
    <w:rsid w:val="000D342E"/>
    <w:rsid w:val="000D4785"/>
    <w:rsid w:val="000D5299"/>
    <w:rsid w:val="000D5EA2"/>
    <w:rsid w:val="000D7A2B"/>
    <w:rsid w:val="000E009F"/>
    <w:rsid w:val="000E0E4E"/>
    <w:rsid w:val="000E3859"/>
    <w:rsid w:val="000E5634"/>
    <w:rsid w:val="000E576D"/>
    <w:rsid w:val="000E5B66"/>
    <w:rsid w:val="000E5F3D"/>
    <w:rsid w:val="000E6598"/>
    <w:rsid w:val="000E6639"/>
    <w:rsid w:val="000E6C4B"/>
    <w:rsid w:val="000F0CF5"/>
    <w:rsid w:val="000F1DDC"/>
    <w:rsid w:val="000F2049"/>
    <w:rsid w:val="000F22F6"/>
    <w:rsid w:val="000F2444"/>
    <w:rsid w:val="000F2CC5"/>
    <w:rsid w:val="000F340B"/>
    <w:rsid w:val="000F4E12"/>
    <w:rsid w:val="000F6BDB"/>
    <w:rsid w:val="000F7005"/>
    <w:rsid w:val="000F7E48"/>
    <w:rsid w:val="001017B3"/>
    <w:rsid w:val="001025FA"/>
    <w:rsid w:val="00103131"/>
    <w:rsid w:val="0010314D"/>
    <w:rsid w:val="00103607"/>
    <w:rsid w:val="0010424A"/>
    <w:rsid w:val="001048D1"/>
    <w:rsid w:val="0010511C"/>
    <w:rsid w:val="00107318"/>
    <w:rsid w:val="0010794B"/>
    <w:rsid w:val="00110217"/>
    <w:rsid w:val="001107C4"/>
    <w:rsid w:val="001110B8"/>
    <w:rsid w:val="00111C74"/>
    <w:rsid w:val="00111DC3"/>
    <w:rsid w:val="00111ED5"/>
    <w:rsid w:val="00112461"/>
    <w:rsid w:val="001143A0"/>
    <w:rsid w:val="001168DA"/>
    <w:rsid w:val="0011788B"/>
    <w:rsid w:val="001207B4"/>
    <w:rsid w:val="00121D2E"/>
    <w:rsid w:val="00123318"/>
    <w:rsid w:val="001233DF"/>
    <w:rsid w:val="00124255"/>
    <w:rsid w:val="00124C24"/>
    <w:rsid w:val="00125F09"/>
    <w:rsid w:val="00126C3F"/>
    <w:rsid w:val="00126C8C"/>
    <w:rsid w:val="00126F13"/>
    <w:rsid w:val="0012754F"/>
    <w:rsid w:val="00130801"/>
    <w:rsid w:val="001311CC"/>
    <w:rsid w:val="00131306"/>
    <w:rsid w:val="001323B4"/>
    <w:rsid w:val="00133BFE"/>
    <w:rsid w:val="00134AF8"/>
    <w:rsid w:val="00134FCB"/>
    <w:rsid w:val="001352D3"/>
    <w:rsid w:val="00135960"/>
    <w:rsid w:val="00135B72"/>
    <w:rsid w:val="00136796"/>
    <w:rsid w:val="001376BF"/>
    <w:rsid w:val="00137DBC"/>
    <w:rsid w:val="001425C4"/>
    <w:rsid w:val="00142654"/>
    <w:rsid w:val="00142FC4"/>
    <w:rsid w:val="001447F8"/>
    <w:rsid w:val="00144E8A"/>
    <w:rsid w:val="00145725"/>
    <w:rsid w:val="00145AAC"/>
    <w:rsid w:val="00146848"/>
    <w:rsid w:val="00146A29"/>
    <w:rsid w:val="001502F9"/>
    <w:rsid w:val="00150AEE"/>
    <w:rsid w:val="00151FD6"/>
    <w:rsid w:val="001535F4"/>
    <w:rsid w:val="00155184"/>
    <w:rsid w:val="00155B71"/>
    <w:rsid w:val="00155BFE"/>
    <w:rsid w:val="0015F3A9"/>
    <w:rsid w:val="00160642"/>
    <w:rsid w:val="001609D3"/>
    <w:rsid w:val="00160EBE"/>
    <w:rsid w:val="00161617"/>
    <w:rsid w:val="00162127"/>
    <w:rsid w:val="00163FDB"/>
    <w:rsid w:val="001641E5"/>
    <w:rsid w:val="0016553C"/>
    <w:rsid w:val="00165954"/>
    <w:rsid w:val="00165D46"/>
    <w:rsid w:val="00165DB4"/>
    <w:rsid w:val="00165FBF"/>
    <w:rsid w:val="0016610B"/>
    <w:rsid w:val="001666FB"/>
    <w:rsid w:val="00167C15"/>
    <w:rsid w:val="0017014D"/>
    <w:rsid w:val="001702A0"/>
    <w:rsid w:val="0017084B"/>
    <w:rsid w:val="00170A44"/>
    <w:rsid w:val="00171E93"/>
    <w:rsid w:val="00172A55"/>
    <w:rsid w:val="00172F2D"/>
    <w:rsid w:val="00173392"/>
    <w:rsid w:val="0017425C"/>
    <w:rsid w:val="001745B6"/>
    <w:rsid w:val="001745C5"/>
    <w:rsid w:val="00174B62"/>
    <w:rsid w:val="00174BA5"/>
    <w:rsid w:val="00175E2C"/>
    <w:rsid w:val="001770BF"/>
    <w:rsid w:val="00180386"/>
    <w:rsid w:val="00180FC5"/>
    <w:rsid w:val="00181ABF"/>
    <w:rsid w:val="001834CD"/>
    <w:rsid w:val="00183781"/>
    <w:rsid w:val="00184CF5"/>
    <w:rsid w:val="00186ECA"/>
    <w:rsid w:val="00187401"/>
    <w:rsid w:val="0019085C"/>
    <w:rsid w:val="0019109F"/>
    <w:rsid w:val="001916FC"/>
    <w:rsid w:val="00191F73"/>
    <w:rsid w:val="001924FA"/>
    <w:rsid w:val="00193B46"/>
    <w:rsid w:val="00193CD4"/>
    <w:rsid w:val="001945F7"/>
    <w:rsid w:val="00194A5C"/>
    <w:rsid w:val="0019543A"/>
    <w:rsid w:val="0019605C"/>
    <w:rsid w:val="00196763"/>
    <w:rsid w:val="0019779F"/>
    <w:rsid w:val="00197AFF"/>
    <w:rsid w:val="00197C17"/>
    <w:rsid w:val="001A0569"/>
    <w:rsid w:val="001A0E43"/>
    <w:rsid w:val="001A1565"/>
    <w:rsid w:val="001A2682"/>
    <w:rsid w:val="001A28DE"/>
    <w:rsid w:val="001A3549"/>
    <w:rsid w:val="001A4422"/>
    <w:rsid w:val="001A44A6"/>
    <w:rsid w:val="001A4E0F"/>
    <w:rsid w:val="001A550D"/>
    <w:rsid w:val="001A578C"/>
    <w:rsid w:val="001A5BFD"/>
    <w:rsid w:val="001A79CC"/>
    <w:rsid w:val="001B0034"/>
    <w:rsid w:val="001B04CA"/>
    <w:rsid w:val="001B05C9"/>
    <w:rsid w:val="001B1E20"/>
    <w:rsid w:val="001B2359"/>
    <w:rsid w:val="001B3A6D"/>
    <w:rsid w:val="001B4F11"/>
    <w:rsid w:val="001B5438"/>
    <w:rsid w:val="001B6653"/>
    <w:rsid w:val="001B6B2C"/>
    <w:rsid w:val="001B728D"/>
    <w:rsid w:val="001B76AF"/>
    <w:rsid w:val="001BB366"/>
    <w:rsid w:val="001C035D"/>
    <w:rsid w:val="001C142A"/>
    <w:rsid w:val="001C17D6"/>
    <w:rsid w:val="001C40C4"/>
    <w:rsid w:val="001C419B"/>
    <w:rsid w:val="001C4495"/>
    <w:rsid w:val="001C5B49"/>
    <w:rsid w:val="001C61DC"/>
    <w:rsid w:val="001C64E6"/>
    <w:rsid w:val="001C6BBE"/>
    <w:rsid w:val="001C7F65"/>
    <w:rsid w:val="001D07DD"/>
    <w:rsid w:val="001D1099"/>
    <w:rsid w:val="001D10CE"/>
    <w:rsid w:val="001D1B14"/>
    <w:rsid w:val="001D26AA"/>
    <w:rsid w:val="001D3525"/>
    <w:rsid w:val="001D3EF5"/>
    <w:rsid w:val="001D507F"/>
    <w:rsid w:val="001D5090"/>
    <w:rsid w:val="001D66A1"/>
    <w:rsid w:val="001D66A7"/>
    <w:rsid w:val="001D7A20"/>
    <w:rsid w:val="001E0285"/>
    <w:rsid w:val="001E15E9"/>
    <w:rsid w:val="001E2BA9"/>
    <w:rsid w:val="001E3607"/>
    <w:rsid w:val="001E4E58"/>
    <w:rsid w:val="001E69B8"/>
    <w:rsid w:val="001E72D8"/>
    <w:rsid w:val="001E7C45"/>
    <w:rsid w:val="001E7CE5"/>
    <w:rsid w:val="001F0605"/>
    <w:rsid w:val="001F117F"/>
    <w:rsid w:val="001F2A9D"/>
    <w:rsid w:val="001F3352"/>
    <w:rsid w:val="001F43BB"/>
    <w:rsid w:val="001F524B"/>
    <w:rsid w:val="001F5BC0"/>
    <w:rsid w:val="001F6F5D"/>
    <w:rsid w:val="001F7C71"/>
    <w:rsid w:val="001F7F6C"/>
    <w:rsid w:val="002008E4"/>
    <w:rsid w:val="00200977"/>
    <w:rsid w:val="00201DF9"/>
    <w:rsid w:val="0020228D"/>
    <w:rsid w:val="00203307"/>
    <w:rsid w:val="002034B8"/>
    <w:rsid w:val="00203640"/>
    <w:rsid w:val="002043C4"/>
    <w:rsid w:val="00204DD4"/>
    <w:rsid w:val="00206E24"/>
    <w:rsid w:val="00210886"/>
    <w:rsid w:val="00211CCD"/>
    <w:rsid w:val="00212758"/>
    <w:rsid w:val="00212ED2"/>
    <w:rsid w:val="00213624"/>
    <w:rsid w:val="00213D15"/>
    <w:rsid w:val="00213F7F"/>
    <w:rsid w:val="0021616F"/>
    <w:rsid w:val="00216279"/>
    <w:rsid w:val="0021674B"/>
    <w:rsid w:val="00216852"/>
    <w:rsid w:val="00220DAB"/>
    <w:rsid w:val="00221DCF"/>
    <w:rsid w:val="002221E9"/>
    <w:rsid w:val="00222775"/>
    <w:rsid w:val="002228B2"/>
    <w:rsid w:val="0022315F"/>
    <w:rsid w:val="00223695"/>
    <w:rsid w:val="00223A77"/>
    <w:rsid w:val="00223D0C"/>
    <w:rsid w:val="002243D3"/>
    <w:rsid w:val="00224BBB"/>
    <w:rsid w:val="0022513B"/>
    <w:rsid w:val="002255E8"/>
    <w:rsid w:val="0022566C"/>
    <w:rsid w:val="00225F67"/>
    <w:rsid w:val="00226176"/>
    <w:rsid w:val="00227CA1"/>
    <w:rsid w:val="00227D63"/>
    <w:rsid w:val="00230C24"/>
    <w:rsid w:val="002314C9"/>
    <w:rsid w:val="00231DD2"/>
    <w:rsid w:val="00232A78"/>
    <w:rsid w:val="00232F16"/>
    <w:rsid w:val="00233269"/>
    <w:rsid w:val="002333C7"/>
    <w:rsid w:val="002334C2"/>
    <w:rsid w:val="00234A4A"/>
    <w:rsid w:val="00235459"/>
    <w:rsid w:val="002354B7"/>
    <w:rsid w:val="00237A5B"/>
    <w:rsid w:val="00237AD8"/>
    <w:rsid w:val="00237CAD"/>
    <w:rsid w:val="0024185A"/>
    <w:rsid w:val="0024461C"/>
    <w:rsid w:val="00244F9E"/>
    <w:rsid w:val="002457A5"/>
    <w:rsid w:val="00245C32"/>
    <w:rsid w:val="00251152"/>
    <w:rsid w:val="00251EAF"/>
    <w:rsid w:val="0025234C"/>
    <w:rsid w:val="002523C1"/>
    <w:rsid w:val="002526D5"/>
    <w:rsid w:val="00257606"/>
    <w:rsid w:val="00257791"/>
    <w:rsid w:val="00257DF4"/>
    <w:rsid w:val="00257E09"/>
    <w:rsid w:val="00257E0B"/>
    <w:rsid w:val="00260086"/>
    <w:rsid w:val="00260226"/>
    <w:rsid w:val="002617CD"/>
    <w:rsid w:val="00263663"/>
    <w:rsid w:val="00263B28"/>
    <w:rsid w:val="00263B8A"/>
    <w:rsid w:val="00264439"/>
    <w:rsid w:val="002645D5"/>
    <w:rsid w:val="0026571E"/>
    <w:rsid w:val="00266005"/>
    <w:rsid w:val="002667EB"/>
    <w:rsid w:val="00266FF0"/>
    <w:rsid w:val="0027012C"/>
    <w:rsid w:val="00273A9A"/>
    <w:rsid w:val="00273F1C"/>
    <w:rsid w:val="002746BE"/>
    <w:rsid w:val="0027477E"/>
    <w:rsid w:val="0027523F"/>
    <w:rsid w:val="0027568D"/>
    <w:rsid w:val="00276AF9"/>
    <w:rsid w:val="00276ECE"/>
    <w:rsid w:val="00276F4A"/>
    <w:rsid w:val="0028088B"/>
    <w:rsid w:val="002820EF"/>
    <w:rsid w:val="0028254C"/>
    <w:rsid w:val="00283048"/>
    <w:rsid w:val="0028370D"/>
    <w:rsid w:val="00286A5A"/>
    <w:rsid w:val="00286E96"/>
    <w:rsid w:val="00287705"/>
    <w:rsid w:val="00287A02"/>
    <w:rsid w:val="002903F5"/>
    <w:rsid w:val="002912F1"/>
    <w:rsid w:val="00292353"/>
    <w:rsid w:val="002958EE"/>
    <w:rsid w:val="00296CC4"/>
    <w:rsid w:val="002A05C8"/>
    <w:rsid w:val="002A0ECF"/>
    <w:rsid w:val="002A16B2"/>
    <w:rsid w:val="002A18C9"/>
    <w:rsid w:val="002A1E42"/>
    <w:rsid w:val="002A2D86"/>
    <w:rsid w:val="002A3954"/>
    <w:rsid w:val="002A47D1"/>
    <w:rsid w:val="002A4866"/>
    <w:rsid w:val="002A50A6"/>
    <w:rsid w:val="002A52EC"/>
    <w:rsid w:val="002A5A41"/>
    <w:rsid w:val="002A6F7E"/>
    <w:rsid w:val="002A7292"/>
    <w:rsid w:val="002A7375"/>
    <w:rsid w:val="002A7801"/>
    <w:rsid w:val="002B0F56"/>
    <w:rsid w:val="002B15D6"/>
    <w:rsid w:val="002B1719"/>
    <w:rsid w:val="002B281C"/>
    <w:rsid w:val="002B360E"/>
    <w:rsid w:val="002B411D"/>
    <w:rsid w:val="002B489E"/>
    <w:rsid w:val="002B4BC8"/>
    <w:rsid w:val="002B5833"/>
    <w:rsid w:val="002B58E4"/>
    <w:rsid w:val="002B6817"/>
    <w:rsid w:val="002B6ECC"/>
    <w:rsid w:val="002B7885"/>
    <w:rsid w:val="002C0CCD"/>
    <w:rsid w:val="002C1054"/>
    <w:rsid w:val="002C10AA"/>
    <w:rsid w:val="002C1774"/>
    <w:rsid w:val="002C247E"/>
    <w:rsid w:val="002C26F4"/>
    <w:rsid w:val="002C2EC4"/>
    <w:rsid w:val="002C32DA"/>
    <w:rsid w:val="002C3C7B"/>
    <w:rsid w:val="002C42D2"/>
    <w:rsid w:val="002C6953"/>
    <w:rsid w:val="002C6C31"/>
    <w:rsid w:val="002C6D0C"/>
    <w:rsid w:val="002C719F"/>
    <w:rsid w:val="002C763C"/>
    <w:rsid w:val="002D0968"/>
    <w:rsid w:val="002D186D"/>
    <w:rsid w:val="002D2167"/>
    <w:rsid w:val="002D2A2C"/>
    <w:rsid w:val="002D3321"/>
    <w:rsid w:val="002D3737"/>
    <w:rsid w:val="002D454F"/>
    <w:rsid w:val="002D6B36"/>
    <w:rsid w:val="002D7085"/>
    <w:rsid w:val="002E0106"/>
    <w:rsid w:val="002E03D0"/>
    <w:rsid w:val="002E0464"/>
    <w:rsid w:val="002E064C"/>
    <w:rsid w:val="002E0CC7"/>
    <w:rsid w:val="002E13D7"/>
    <w:rsid w:val="002E38EA"/>
    <w:rsid w:val="002E50A2"/>
    <w:rsid w:val="002E51BF"/>
    <w:rsid w:val="002E51EE"/>
    <w:rsid w:val="002E53B0"/>
    <w:rsid w:val="002E659E"/>
    <w:rsid w:val="002E7314"/>
    <w:rsid w:val="002F09EC"/>
    <w:rsid w:val="002F0B1B"/>
    <w:rsid w:val="002F0B74"/>
    <w:rsid w:val="002F0D79"/>
    <w:rsid w:val="002F5A14"/>
    <w:rsid w:val="002F5E72"/>
    <w:rsid w:val="002F6821"/>
    <w:rsid w:val="002F7E2C"/>
    <w:rsid w:val="00301C00"/>
    <w:rsid w:val="00303147"/>
    <w:rsid w:val="003038D1"/>
    <w:rsid w:val="00304B2C"/>
    <w:rsid w:val="003052AA"/>
    <w:rsid w:val="003054B7"/>
    <w:rsid w:val="0030586E"/>
    <w:rsid w:val="00305DDF"/>
    <w:rsid w:val="00306A58"/>
    <w:rsid w:val="00306A8F"/>
    <w:rsid w:val="00306AFD"/>
    <w:rsid w:val="00306D75"/>
    <w:rsid w:val="00307942"/>
    <w:rsid w:val="00307F27"/>
    <w:rsid w:val="00314CC6"/>
    <w:rsid w:val="00315E13"/>
    <w:rsid w:val="00315FFA"/>
    <w:rsid w:val="0031608B"/>
    <w:rsid w:val="003165A0"/>
    <w:rsid w:val="00316D29"/>
    <w:rsid w:val="00320D0B"/>
    <w:rsid w:val="00322266"/>
    <w:rsid w:val="0032576A"/>
    <w:rsid w:val="00325DD4"/>
    <w:rsid w:val="003275B1"/>
    <w:rsid w:val="00330D68"/>
    <w:rsid w:val="0033319F"/>
    <w:rsid w:val="00333591"/>
    <w:rsid w:val="00333612"/>
    <w:rsid w:val="0033403B"/>
    <w:rsid w:val="0033419E"/>
    <w:rsid w:val="00334A58"/>
    <w:rsid w:val="00334C25"/>
    <w:rsid w:val="00334D0A"/>
    <w:rsid w:val="00334EA5"/>
    <w:rsid w:val="00335112"/>
    <w:rsid w:val="0033553F"/>
    <w:rsid w:val="00336296"/>
    <w:rsid w:val="00337186"/>
    <w:rsid w:val="003377FD"/>
    <w:rsid w:val="00337942"/>
    <w:rsid w:val="00337E7B"/>
    <w:rsid w:val="003406F2"/>
    <w:rsid w:val="00340819"/>
    <w:rsid w:val="00341F64"/>
    <w:rsid w:val="0034265E"/>
    <w:rsid w:val="003426A4"/>
    <w:rsid w:val="00342AE8"/>
    <w:rsid w:val="0034391C"/>
    <w:rsid w:val="00343A9D"/>
    <w:rsid w:val="003447BC"/>
    <w:rsid w:val="00344C1D"/>
    <w:rsid w:val="00344DC8"/>
    <w:rsid w:val="00346D14"/>
    <w:rsid w:val="00346F9C"/>
    <w:rsid w:val="0034716F"/>
    <w:rsid w:val="00347411"/>
    <w:rsid w:val="0035041B"/>
    <w:rsid w:val="00350582"/>
    <w:rsid w:val="003507AA"/>
    <w:rsid w:val="00351222"/>
    <w:rsid w:val="00351624"/>
    <w:rsid w:val="003525EE"/>
    <w:rsid w:val="00352AC0"/>
    <w:rsid w:val="00353053"/>
    <w:rsid w:val="0035393E"/>
    <w:rsid w:val="00353A2B"/>
    <w:rsid w:val="00353C18"/>
    <w:rsid w:val="00354BCC"/>
    <w:rsid w:val="003564AE"/>
    <w:rsid w:val="00356843"/>
    <w:rsid w:val="00356B39"/>
    <w:rsid w:val="00356BE1"/>
    <w:rsid w:val="0035708F"/>
    <w:rsid w:val="003577AE"/>
    <w:rsid w:val="00361C7A"/>
    <w:rsid w:val="00362430"/>
    <w:rsid w:val="00362505"/>
    <w:rsid w:val="00363AB8"/>
    <w:rsid w:val="00363B98"/>
    <w:rsid w:val="00364CAC"/>
    <w:rsid w:val="003659A2"/>
    <w:rsid w:val="00365BA3"/>
    <w:rsid w:val="00366E76"/>
    <w:rsid w:val="00370B14"/>
    <w:rsid w:val="00370C8A"/>
    <w:rsid w:val="00371552"/>
    <w:rsid w:val="00371BB0"/>
    <w:rsid w:val="00371E55"/>
    <w:rsid w:val="00371F62"/>
    <w:rsid w:val="00372189"/>
    <w:rsid w:val="0037385A"/>
    <w:rsid w:val="0037415D"/>
    <w:rsid w:val="00374C0F"/>
    <w:rsid w:val="00375067"/>
    <w:rsid w:val="0037602D"/>
    <w:rsid w:val="00376672"/>
    <w:rsid w:val="00376679"/>
    <w:rsid w:val="0037754E"/>
    <w:rsid w:val="003794D8"/>
    <w:rsid w:val="0038028E"/>
    <w:rsid w:val="00380DD7"/>
    <w:rsid w:val="003811AE"/>
    <w:rsid w:val="00381AA5"/>
    <w:rsid w:val="00382006"/>
    <w:rsid w:val="00382784"/>
    <w:rsid w:val="00382B3A"/>
    <w:rsid w:val="00383FC5"/>
    <w:rsid w:val="00384373"/>
    <w:rsid w:val="0038444B"/>
    <w:rsid w:val="003844A2"/>
    <w:rsid w:val="00384DF9"/>
    <w:rsid w:val="003870EC"/>
    <w:rsid w:val="00387B55"/>
    <w:rsid w:val="003905F5"/>
    <w:rsid w:val="003908A9"/>
    <w:rsid w:val="0039095C"/>
    <w:rsid w:val="00391AE7"/>
    <w:rsid w:val="003942FB"/>
    <w:rsid w:val="00395703"/>
    <w:rsid w:val="00395DD7"/>
    <w:rsid w:val="00396C1A"/>
    <w:rsid w:val="00396E34"/>
    <w:rsid w:val="00397E6D"/>
    <w:rsid w:val="0039C214"/>
    <w:rsid w:val="003A01CE"/>
    <w:rsid w:val="003A4027"/>
    <w:rsid w:val="003A56E5"/>
    <w:rsid w:val="003A5B77"/>
    <w:rsid w:val="003A6778"/>
    <w:rsid w:val="003A6924"/>
    <w:rsid w:val="003A7B46"/>
    <w:rsid w:val="003B1B52"/>
    <w:rsid w:val="003B2166"/>
    <w:rsid w:val="003B261E"/>
    <w:rsid w:val="003B3116"/>
    <w:rsid w:val="003B35CB"/>
    <w:rsid w:val="003B3E53"/>
    <w:rsid w:val="003B50B1"/>
    <w:rsid w:val="003B5550"/>
    <w:rsid w:val="003B5C06"/>
    <w:rsid w:val="003B5E15"/>
    <w:rsid w:val="003B63C7"/>
    <w:rsid w:val="003B6AD3"/>
    <w:rsid w:val="003B7616"/>
    <w:rsid w:val="003B76D7"/>
    <w:rsid w:val="003C1403"/>
    <w:rsid w:val="003C2060"/>
    <w:rsid w:val="003C3351"/>
    <w:rsid w:val="003C3835"/>
    <w:rsid w:val="003C3F74"/>
    <w:rsid w:val="003C70A4"/>
    <w:rsid w:val="003C745A"/>
    <w:rsid w:val="003D0F94"/>
    <w:rsid w:val="003D15AC"/>
    <w:rsid w:val="003D1D5D"/>
    <w:rsid w:val="003D20FA"/>
    <w:rsid w:val="003D31C1"/>
    <w:rsid w:val="003D3DA3"/>
    <w:rsid w:val="003D4FFE"/>
    <w:rsid w:val="003D609A"/>
    <w:rsid w:val="003D6837"/>
    <w:rsid w:val="003D72AB"/>
    <w:rsid w:val="003E09DC"/>
    <w:rsid w:val="003E16B9"/>
    <w:rsid w:val="003E1FE2"/>
    <w:rsid w:val="003E2CDF"/>
    <w:rsid w:val="003E3258"/>
    <w:rsid w:val="003E35E9"/>
    <w:rsid w:val="003E3F05"/>
    <w:rsid w:val="003E41B0"/>
    <w:rsid w:val="003E6550"/>
    <w:rsid w:val="003E6E0D"/>
    <w:rsid w:val="003E7580"/>
    <w:rsid w:val="003F0695"/>
    <w:rsid w:val="003F1379"/>
    <w:rsid w:val="003F1E7D"/>
    <w:rsid w:val="003F2E32"/>
    <w:rsid w:val="003F3238"/>
    <w:rsid w:val="003F3C14"/>
    <w:rsid w:val="003F58A3"/>
    <w:rsid w:val="003F79FD"/>
    <w:rsid w:val="003F7C1B"/>
    <w:rsid w:val="003FD202"/>
    <w:rsid w:val="00400062"/>
    <w:rsid w:val="00400271"/>
    <w:rsid w:val="0040162A"/>
    <w:rsid w:val="0040164B"/>
    <w:rsid w:val="00401AF9"/>
    <w:rsid w:val="00401E76"/>
    <w:rsid w:val="0040316F"/>
    <w:rsid w:val="004038FC"/>
    <w:rsid w:val="0040486D"/>
    <w:rsid w:val="0040569F"/>
    <w:rsid w:val="00405AF5"/>
    <w:rsid w:val="004064FC"/>
    <w:rsid w:val="00407D14"/>
    <w:rsid w:val="00412687"/>
    <w:rsid w:val="0041306D"/>
    <w:rsid w:val="004131E9"/>
    <w:rsid w:val="0041343C"/>
    <w:rsid w:val="00413F73"/>
    <w:rsid w:val="004142DC"/>
    <w:rsid w:val="004147ED"/>
    <w:rsid w:val="00414A1F"/>
    <w:rsid w:val="0041698C"/>
    <w:rsid w:val="004171FE"/>
    <w:rsid w:val="00420289"/>
    <w:rsid w:val="004202D7"/>
    <w:rsid w:val="00420739"/>
    <w:rsid w:val="00422139"/>
    <w:rsid w:val="004222FB"/>
    <w:rsid w:val="00422339"/>
    <w:rsid w:val="00422705"/>
    <w:rsid w:val="00422C0D"/>
    <w:rsid w:val="0042316B"/>
    <w:rsid w:val="004240AE"/>
    <w:rsid w:val="00424BE4"/>
    <w:rsid w:val="00424C9E"/>
    <w:rsid w:val="00426D98"/>
    <w:rsid w:val="004270F5"/>
    <w:rsid w:val="004301FE"/>
    <w:rsid w:val="004319CA"/>
    <w:rsid w:val="00435A04"/>
    <w:rsid w:val="00436728"/>
    <w:rsid w:val="00436B54"/>
    <w:rsid w:val="00436D92"/>
    <w:rsid w:val="00437684"/>
    <w:rsid w:val="0043784D"/>
    <w:rsid w:val="00437B6A"/>
    <w:rsid w:val="00442155"/>
    <w:rsid w:val="004450DF"/>
    <w:rsid w:val="00445D8B"/>
    <w:rsid w:val="0045045D"/>
    <w:rsid w:val="00452425"/>
    <w:rsid w:val="004525E7"/>
    <w:rsid w:val="00453293"/>
    <w:rsid w:val="00455AC8"/>
    <w:rsid w:val="004560A1"/>
    <w:rsid w:val="0045693C"/>
    <w:rsid w:val="00456B4B"/>
    <w:rsid w:val="00456CCC"/>
    <w:rsid w:val="00456F42"/>
    <w:rsid w:val="004573A6"/>
    <w:rsid w:val="004578F4"/>
    <w:rsid w:val="00457E71"/>
    <w:rsid w:val="00466818"/>
    <w:rsid w:val="00467719"/>
    <w:rsid w:val="004690A3"/>
    <w:rsid w:val="0046B205"/>
    <w:rsid w:val="00471841"/>
    <w:rsid w:val="00472866"/>
    <w:rsid w:val="004729F0"/>
    <w:rsid w:val="004741FF"/>
    <w:rsid w:val="0047463E"/>
    <w:rsid w:val="004750F3"/>
    <w:rsid w:val="00476EF3"/>
    <w:rsid w:val="00477AF0"/>
    <w:rsid w:val="00477F31"/>
    <w:rsid w:val="00477FC8"/>
    <w:rsid w:val="00481D46"/>
    <w:rsid w:val="00482B1A"/>
    <w:rsid w:val="00483AE7"/>
    <w:rsid w:val="0048429D"/>
    <w:rsid w:val="0048529F"/>
    <w:rsid w:val="00485E1C"/>
    <w:rsid w:val="004865C1"/>
    <w:rsid w:val="0048662E"/>
    <w:rsid w:val="0048693E"/>
    <w:rsid w:val="00486C57"/>
    <w:rsid w:val="004879CD"/>
    <w:rsid w:val="00487FED"/>
    <w:rsid w:val="0049039D"/>
    <w:rsid w:val="00491137"/>
    <w:rsid w:val="004911B6"/>
    <w:rsid w:val="004939EA"/>
    <w:rsid w:val="00493B34"/>
    <w:rsid w:val="00493EDF"/>
    <w:rsid w:val="00494510"/>
    <w:rsid w:val="0049454F"/>
    <w:rsid w:val="00494919"/>
    <w:rsid w:val="00494F6A"/>
    <w:rsid w:val="0049710D"/>
    <w:rsid w:val="004A1CDE"/>
    <w:rsid w:val="004A1E8B"/>
    <w:rsid w:val="004A2354"/>
    <w:rsid w:val="004A3769"/>
    <w:rsid w:val="004A3C36"/>
    <w:rsid w:val="004A488E"/>
    <w:rsid w:val="004A4C50"/>
    <w:rsid w:val="004A5497"/>
    <w:rsid w:val="004A58F2"/>
    <w:rsid w:val="004A5911"/>
    <w:rsid w:val="004A6341"/>
    <w:rsid w:val="004A75B5"/>
    <w:rsid w:val="004B009C"/>
    <w:rsid w:val="004B0D97"/>
    <w:rsid w:val="004B1526"/>
    <w:rsid w:val="004B177E"/>
    <w:rsid w:val="004B2EAC"/>
    <w:rsid w:val="004B348B"/>
    <w:rsid w:val="004B4729"/>
    <w:rsid w:val="004B5A71"/>
    <w:rsid w:val="004B5F16"/>
    <w:rsid w:val="004B63EB"/>
    <w:rsid w:val="004B7369"/>
    <w:rsid w:val="004BDA8D"/>
    <w:rsid w:val="004C1127"/>
    <w:rsid w:val="004C234A"/>
    <w:rsid w:val="004C4365"/>
    <w:rsid w:val="004C511F"/>
    <w:rsid w:val="004C58B5"/>
    <w:rsid w:val="004C5D0E"/>
    <w:rsid w:val="004C66B7"/>
    <w:rsid w:val="004C71A6"/>
    <w:rsid w:val="004C7D01"/>
    <w:rsid w:val="004D07A1"/>
    <w:rsid w:val="004D1AC1"/>
    <w:rsid w:val="004D1C0E"/>
    <w:rsid w:val="004D2D00"/>
    <w:rsid w:val="004D3E53"/>
    <w:rsid w:val="004D4FDD"/>
    <w:rsid w:val="004D68C3"/>
    <w:rsid w:val="004D709D"/>
    <w:rsid w:val="004D7560"/>
    <w:rsid w:val="004E0510"/>
    <w:rsid w:val="004E1C20"/>
    <w:rsid w:val="004E1D5A"/>
    <w:rsid w:val="004E23C0"/>
    <w:rsid w:val="004E2716"/>
    <w:rsid w:val="004E38C6"/>
    <w:rsid w:val="004E3EFF"/>
    <w:rsid w:val="004E44FF"/>
    <w:rsid w:val="004E48CA"/>
    <w:rsid w:val="004E4AA8"/>
    <w:rsid w:val="004F23E9"/>
    <w:rsid w:val="004F23EF"/>
    <w:rsid w:val="004F2975"/>
    <w:rsid w:val="004F2F7E"/>
    <w:rsid w:val="004F4002"/>
    <w:rsid w:val="004F401B"/>
    <w:rsid w:val="004F5711"/>
    <w:rsid w:val="004F5794"/>
    <w:rsid w:val="004F5E3A"/>
    <w:rsid w:val="004F6500"/>
    <w:rsid w:val="004F6886"/>
    <w:rsid w:val="004F6966"/>
    <w:rsid w:val="004F6C17"/>
    <w:rsid w:val="004F71E3"/>
    <w:rsid w:val="004F7325"/>
    <w:rsid w:val="004F7B74"/>
    <w:rsid w:val="005012B6"/>
    <w:rsid w:val="005018A6"/>
    <w:rsid w:val="00503B23"/>
    <w:rsid w:val="00504C50"/>
    <w:rsid w:val="00504DF8"/>
    <w:rsid w:val="00505597"/>
    <w:rsid w:val="00507C79"/>
    <w:rsid w:val="005117F6"/>
    <w:rsid w:val="005120C1"/>
    <w:rsid w:val="005134F7"/>
    <w:rsid w:val="005142F4"/>
    <w:rsid w:val="00514EBC"/>
    <w:rsid w:val="005151F9"/>
    <w:rsid w:val="0051621B"/>
    <w:rsid w:val="0051622C"/>
    <w:rsid w:val="00520C35"/>
    <w:rsid w:val="00521A7D"/>
    <w:rsid w:val="00521FD9"/>
    <w:rsid w:val="005226B8"/>
    <w:rsid w:val="00522B67"/>
    <w:rsid w:val="00522C66"/>
    <w:rsid w:val="00523266"/>
    <w:rsid w:val="00524CBE"/>
    <w:rsid w:val="00532D61"/>
    <w:rsid w:val="00533053"/>
    <w:rsid w:val="00533848"/>
    <w:rsid w:val="00533AB4"/>
    <w:rsid w:val="00534BD1"/>
    <w:rsid w:val="00534EBC"/>
    <w:rsid w:val="005370E6"/>
    <w:rsid w:val="00537172"/>
    <w:rsid w:val="005407B4"/>
    <w:rsid w:val="00542B00"/>
    <w:rsid w:val="0054359F"/>
    <w:rsid w:val="005449A3"/>
    <w:rsid w:val="00544E8E"/>
    <w:rsid w:val="0054631A"/>
    <w:rsid w:val="00546927"/>
    <w:rsid w:val="00546B12"/>
    <w:rsid w:val="00546C3E"/>
    <w:rsid w:val="005470F3"/>
    <w:rsid w:val="00547670"/>
    <w:rsid w:val="00547FAE"/>
    <w:rsid w:val="00550373"/>
    <w:rsid w:val="00551DAF"/>
    <w:rsid w:val="00554D9F"/>
    <w:rsid w:val="00554E61"/>
    <w:rsid w:val="0055501E"/>
    <w:rsid w:val="005560BB"/>
    <w:rsid w:val="0055665A"/>
    <w:rsid w:val="00560258"/>
    <w:rsid w:val="0056028C"/>
    <w:rsid w:val="00560AB1"/>
    <w:rsid w:val="005614AF"/>
    <w:rsid w:val="00562D6B"/>
    <w:rsid w:val="00563592"/>
    <w:rsid w:val="00563DDE"/>
    <w:rsid w:val="0056579B"/>
    <w:rsid w:val="00567A8B"/>
    <w:rsid w:val="00567E8D"/>
    <w:rsid w:val="00567FA5"/>
    <w:rsid w:val="0057340D"/>
    <w:rsid w:val="005745FF"/>
    <w:rsid w:val="00574970"/>
    <w:rsid w:val="00575B86"/>
    <w:rsid w:val="00577406"/>
    <w:rsid w:val="005802CA"/>
    <w:rsid w:val="00580A59"/>
    <w:rsid w:val="00582110"/>
    <w:rsid w:val="00582381"/>
    <w:rsid w:val="00582831"/>
    <w:rsid w:val="0058417C"/>
    <w:rsid w:val="005850F8"/>
    <w:rsid w:val="00585816"/>
    <w:rsid w:val="0058582A"/>
    <w:rsid w:val="00585CA6"/>
    <w:rsid w:val="00585FAA"/>
    <w:rsid w:val="00586185"/>
    <w:rsid w:val="0058761F"/>
    <w:rsid w:val="00590156"/>
    <w:rsid w:val="0059041E"/>
    <w:rsid w:val="00590A09"/>
    <w:rsid w:val="00590A16"/>
    <w:rsid w:val="0059295B"/>
    <w:rsid w:val="0059350C"/>
    <w:rsid w:val="00594565"/>
    <w:rsid w:val="005956BD"/>
    <w:rsid w:val="005958DC"/>
    <w:rsid w:val="005968D7"/>
    <w:rsid w:val="00596AA1"/>
    <w:rsid w:val="005A0087"/>
    <w:rsid w:val="005A0089"/>
    <w:rsid w:val="005A1AE8"/>
    <w:rsid w:val="005A256E"/>
    <w:rsid w:val="005A2596"/>
    <w:rsid w:val="005A395E"/>
    <w:rsid w:val="005A43F6"/>
    <w:rsid w:val="005A4662"/>
    <w:rsid w:val="005A4C7D"/>
    <w:rsid w:val="005A4D97"/>
    <w:rsid w:val="005A63D5"/>
    <w:rsid w:val="005A6EF3"/>
    <w:rsid w:val="005A7FF5"/>
    <w:rsid w:val="005B24FF"/>
    <w:rsid w:val="005B56BE"/>
    <w:rsid w:val="005B5EDA"/>
    <w:rsid w:val="005B6AB0"/>
    <w:rsid w:val="005B6ED4"/>
    <w:rsid w:val="005C021B"/>
    <w:rsid w:val="005C0817"/>
    <w:rsid w:val="005C3FD9"/>
    <w:rsid w:val="005C4143"/>
    <w:rsid w:val="005C51EF"/>
    <w:rsid w:val="005C5338"/>
    <w:rsid w:val="005C5515"/>
    <w:rsid w:val="005D1B6C"/>
    <w:rsid w:val="005D4041"/>
    <w:rsid w:val="005D64ED"/>
    <w:rsid w:val="005D75D1"/>
    <w:rsid w:val="005DFFA3"/>
    <w:rsid w:val="005E0273"/>
    <w:rsid w:val="005E2443"/>
    <w:rsid w:val="005E3867"/>
    <w:rsid w:val="005E3898"/>
    <w:rsid w:val="005E39D8"/>
    <w:rsid w:val="005E5260"/>
    <w:rsid w:val="005E5919"/>
    <w:rsid w:val="005E774D"/>
    <w:rsid w:val="005E777E"/>
    <w:rsid w:val="005F0F06"/>
    <w:rsid w:val="005F13D5"/>
    <w:rsid w:val="005F1CF8"/>
    <w:rsid w:val="005F2466"/>
    <w:rsid w:val="005F24CB"/>
    <w:rsid w:val="005F342C"/>
    <w:rsid w:val="005F4CBA"/>
    <w:rsid w:val="005F784C"/>
    <w:rsid w:val="005F7916"/>
    <w:rsid w:val="005F7EBC"/>
    <w:rsid w:val="006004BD"/>
    <w:rsid w:val="0060161E"/>
    <w:rsid w:val="00601AF8"/>
    <w:rsid w:val="00601F55"/>
    <w:rsid w:val="00604D4A"/>
    <w:rsid w:val="00606DBF"/>
    <w:rsid w:val="006078C9"/>
    <w:rsid w:val="00607FEA"/>
    <w:rsid w:val="00610C26"/>
    <w:rsid w:val="006112DB"/>
    <w:rsid w:val="00613512"/>
    <w:rsid w:val="00613B39"/>
    <w:rsid w:val="006149F9"/>
    <w:rsid w:val="00615616"/>
    <w:rsid w:val="00616860"/>
    <w:rsid w:val="0061688C"/>
    <w:rsid w:val="00617C2B"/>
    <w:rsid w:val="00620E77"/>
    <w:rsid w:val="0062122A"/>
    <w:rsid w:val="00621B68"/>
    <w:rsid w:val="0062207B"/>
    <w:rsid w:val="006229CF"/>
    <w:rsid w:val="00623308"/>
    <w:rsid w:val="00624636"/>
    <w:rsid w:val="00624A27"/>
    <w:rsid w:val="00624F71"/>
    <w:rsid w:val="006253D6"/>
    <w:rsid w:val="00626BA3"/>
    <w:rsid w:val="00626ED1"/>
    <w:rsid w:val="006304FB"/>
    <w:rsid w:val="00630950"/>
    <w:rsid w:val="00631587"/>
    <w:rsid w:val="0063358B"/>
    <w:rsid w:val="006343A3"/>
    <w:rsid w:val="006345F2"/>
    <w:rsid w:val="00634FA0"/>
    <w:rsid w:val="006355DD"/>
    <w:rsid w:val="0063598F"/>
    <w:rsid w:val="00635FC2"/>
    <w:rsid w:val="00636658"/>
    <w:rsid w:val="006369A1"/>
    <w:rsid w:val="00637534"/>
    <w:rsid w:val="006402EC"/>
    <w:rsid w:val="00640B24"/>
    <w:rsid w:val="00641653"/>
    <w:rsid w:val="006425BA"/>
    <w:rsid w:val="00642A88"/>
    <w:rsid w:val="00642C55"/>
    <w:rsid w:val="00642F3A"/>
    <w:rsid w:val="006430FF"/>
    <w:rsid w:val="006434C4"/>
    <w:rsid w:val="00644045"/>
    <w:rsid w:val="00644D26"/>
    <w:rsid w:val="006456DF"/>
    <w:rsid w:val="00647796"/>
    <w:rsid w:val="00647A81"/>
    <w:rsid w:val="0065106F"/>
    <w:rsid w:val="006514F1"/>
    <w:rsid w:val="006515D7"/>
    <w:rsid w:val="006523D9"/>
    <w:rsid w:val="00654516"/>
    <w:rsid w:val="0065735B"/>
    <w:rsid w:val="00657419"/>
    <w:rsid w:val="00657456"/>
    <w:rsid w:val="006608F2"/>
    <w:rsid w:val="006610C3"/>
    <w:rsid w:val="00662A90"/>
    <w:rsid w:val="00663D06"/>
    <w:rsid w:val="0066472E"/>
    <w:rsid w:val="00664A49"/>
    <w:rsid w:val="006650EB"/>
    <w:rsid w:val="00666F87"/>
    <w:rsid w:val="006673A1"/>
    <w:rsid w:val="0067274C"/>
    <w:rsid w:val="0067317A"/>
    <w:rsid w:val="006749C0"/>
    <w:rsid w:val="00675B65"/>
    <w:rsid w:val="00676DF8"/>
    <w:rsid w:val="006806E8"/>
    <w:rsid w:val="00680A60"/>
    <w:rsid w:val="00680E60"/>
    <w:rsid w:val="006811BC"/>
    <w:rsid w:val="0068198F"/>
    <w:rsid w:val="00683CC1"/>
    <w:rsid w:val="00684879"/>
    <w:rsid w:val="00684A42"/>
    <w:rsid w:val="00684BE4"/>
    <w:rsid w:val="00685F9E"/>
    <w:rsid w:val="006866F8"/>
    <w:rsid w:val="00686ABA"/>
    <w:rsid w:val="00686E53"/>
    <w:rsid w:val="0068FE41"/>
    <w:rsid w:val="00690242"/>
    <w:rsid w:val="00691072"/>
    <w:rsid w:val="0069185E"/>
    <w:rsid w:val="0069284E"/>
    <w:rsid w:val="00692BBF"/>
    <w:rsid w:val="006938B1"/>
    <w:rsid w:val="0069586F"/>
    <w:rsid w:val="00696626"/>
    <w:rsid w:val="006974C8"/>
    <w:rsid w:val="006A0A94"/>
    <w:rsid w:val="006A0D96"/>
    <w:rsid w:val="006A122F"/>
    <w:rsid w:val="006A2C0E"/>
    <w:rsid w:val="006A361D"/>
    <w:rsid w:val="006A4854"/>
    <w:rsid w:val="006A4C34"/>
    <w:rsid w:val="006A56E9"/>
    <w:rsid w:val="006A57C3"/>
    <w:rsid w:val="006A5B21"/>
    <w:rsid w:val="006A62E9"/>
    <w:rsid w:val="006A6310"/>
    <w:rsid w:val="006A71FE"/>
    <w:rsid w:val="006B0215"/>
    <w:rsid w:val="006B2181"/>
    <w:rsid w:val="006B2E8F"/>
    <w:rsid w:val="006B3C5E"/>
    <w:rsid w:val="006B3D88"/>
    <w:rsid w:val="006B5170"/>
    <w:rsid w:val="006B5EB8"/>
    <w:rsid w:val="006B79A9"/>
    <w:rsid w:val="006C1AA5"/>
    <w:rsid w:val="006C1AC3"/>
    <w:rsid w:val="006C2932"/>
    <w:rsid w:val="006C359C"/>
    <w:rsid w:val="006C4391"/>
    <w:rsid w:val="006C4BCD"/>
    <w:rsid w:val="006C553A"/>
    <w:rsid w:val="006C55FE"/>
    <w:rsid w:val="006C5EC9"/>
    <w:rsid w:val="006C68F5"/>
    <w:rsid w:val="006C76CA"/>
    <w:rsid w:val="006C79A3"/>
    <w:rsid w:val="006C7C95"/>
    <w:rsid w:val="006D0496"/>
    <w:rsid w:val="006D29A7"/>
    <w:rsid w:val="006D2D56"/>
    <w:rsid w:val="006D2EB0"/>
    <w:rsid w:val="006D3E83"/>
    <w:rsid w:val="006D4D0F"/>
    <w:rsid w:val="006D53E9"/>
    <w:rsid w:val="006D55E0"/>
    <w:rsid w:val="006D6B8A"/>
    <w:rsid w:val="006D71F0"/>
    <w:rsid w:val="006E09C9"/>
    <w:rsid w:val="006E108B"/>
    <w:rsid w:val="006E11ED"/>
    <w:rsid w:val="006E1C6F"/>
    <w:rsid w:val="006E1DB0"/>
    <w:rsid w:val="006E592C"/>
    <w:rsid w:val="006E5A88"/>
    <w:rsid w:val="006E7BC1"/>
    <w:rsid w:val="006F04D3"/>
    <w:rsid w:val="006F05A4"/>
    <w:rsid w:val="006F08A4"/>
    <w:rsid w:val="006F0F92"/>
    <w:rsid w:val="006F3043"/>
    <w:rsid w:val="006F3E67"/>
    <w:rsid w:val="006F3FC9"/>
    <w:rsid w:val="006F4446"/>
    <w:rsid w:val="006F4F3E"/>
    <w:rsid w:val="006F5BD1"/>
    <w:rsid w:val="006F6686"/>
    <w:rsid w:val="006F7572"/>
    <w:rsid w:val="007006BF"/>
    <w:rsid w:val="00701487"/>
    <w:rsid w:val="00701540"/>
    <w:rsid w:val="00701BDD"/>
    <w:rsid w:val="00702111"/>
    <w:rsid w:val="00702608"/>
    <w:rsid w:val="00703A1B"/>
    <w:rsid w:val="00703AE2"/>
    <w:rsid w:val="007045A3"/>
    <w:rsid w:val="00704719"/>
    <w:rsid w:val="007056FA"/>
    <w:rsid w:val="00706039"/>
    <w:rsid w:val="00707089"/>
    <w:rsid w:val="00707DCF"/>
    <w:rsid w:val="0071195E"/>
    <w:rsid w:val="00711DF9"/>
    <w:rsid w:val="00714DED"/>
    <w:rsid w:val="00720161"/>
    <w:rsid w:val="0072114C"/>
    <w:rsid w:val="007215CE"/>
    <w:rsid w:val="00721649"/>
    <w:rsid w:val="007236F4"/>
    <w:rsid w:val="007244AD"/>
    <w:rsid w:val="00724A4A"/>
    <w:rsid w:val="007258B9"/>
    <w:rsid w:val="00726AA7"/>
    <w:rsid w:val="00727934"/>
    <w:rsid w:val="007306A4"/>
    <w:rsid w:val="00732223"/>
    <w:rsid w:val="00732A8B"/>
    <w:rsid w:val="00732D4B"/>
    <w:rsid w:val="00733BBE"/>
    <w:rsid w:val="00734496"/>
    <w:rsid w:val="0073479B"/>
    <w:rsid w:val="0073536F"/>
    <w:rsid w:val="00735665"/>
    <w:rsid w:val="007366A3"/>
    <w:rsid w:val="00737105"/>
    <w:rsid w:val="00737478"/>
    <w:rsid w:val="00740FA3"/>
    <w:rsid w:val="00742A6E"/>
    <w:rsid w:val="00743075"/>
    <w:rsid w:val="00743093"/>
    <w:rsid w:val="007446F2"/>
    <w:rsid w:val="00745C82"/>
    <w:rsid w:val="00745DC8"/>
    <w:rsid w:val="0074609D"/>
    <w:rsid w:val="0074633A"/>
    <w:rsid w:val="00747AB4"/>
    <w:rsid w:val="00747FEA"/>
    <w:rsid w:val="00751957"/>
    <w:rsid w:val="007541AA"/>
    <w:rsid w:val="007544EC"/>
    <w:rsid w:val="007547DE"/>
    <w:rsid w:val="00755D81"/>
    <w:rsid w:val="00756171"/>
    <w:rsid w:val="007564D8"/>
    <w:rsid w:val="007570AE"/>
    <w:rsid w:val="00761E37"/>
    <w:rsid w:val="007623C0"/>
    <w:rsid w:val="007628BA"/>
    <w:rsid w:val="00763478"/>
    <w:rsid w:val="00763886"/>
    <w:rsid w:val="00763BD8"/>
    <w:rsid w:val="007652DE"/>
    <w:rsid w:val="0076675C"/>
    <w:rsid w:val="00767B07"/>
    <w:rsid w:val="00770571"/>
    <w:rsid w:val="00770F3E"/>
    <w:rsid w:val="007739A3"/>
    <w:rsid w:val="0077595B"/>
    <w:rsid w:val="007768F6"/>
    <w:rsid w:val="00776A0A"/>
    <w:rsid w:val="00777BC9"/>
    <w:rsid w:val="00781668"/>
    <w:rsid w:val="007827B9"/>
    <w:rsid w:val="00783BB0"/>
    <w:rsid w:val="007845AC"/>
    <w:rsid w:val="00786479"/>
    <w:rsid w:val="0078696F"/>
    <w:rsid w:val="00786A6F"/>
    <w:rsid w:val="00787C1E"/>
    <w:rsid w:val="00787CEC"/>
    <w:rsid w:val="0079301F"/>
    <w:rsid w:val="00795E59"/>
    <w:rsid w:val="007961F0"/>
    <w:rsid w:val="00797262"/>
    <w:rsid w:val="00797F1F"/>
    <w:rsid w:val="007A0B32"/>
    <w:rsid w:val="007A1644"/>
    <w:rsid w:val="007A26A8"/>
    <w:rsid w:val="007A2D95"/>
    <w:rsid w:val="007A335F"/>
    <w:rsid w:val="007A38DF"/>
    <w:rsid w:val="007A39D5"/>
    <w:rsid w:val="007A438A"/>
    <w:rsid w:val="007A44A2"/>
    <w:rsid w:val="007A4B79"/>
    <w:rsid w:val="007A4E4F"/>
    <w:rsid w:val="007A5529"/>
    <w:rsid w:val="007A5710"/>
    <w:rsid w:val="007A6211"/>
    <w:rsid w:val="007A66C6"/>
    <w:rsid w:val="007A6B45"/>
    <w:rsid w:val="007A6BFD"/>
    <w:rsid w:val="007A73CB"/>
    <w:rsid w:val="007A7443"/>
    <w:rsid w:val="007A765C"/>
    <w:rsid w:val="007A7864"/>
    <w:rsid w:val="007B0633"/>
    <w:rsid w:val="007B0F3F"/>
    <w:rsid w:val="007B163E"/>
    <w:rsid w:val="007B1C8E"/>
    <w:rsid w:val="007B26F7"/>
    <w:rsid w:val="007B2CFF"/>
    <w:rsid w:val="007B2DDD"/>
    <w:rsid w:val="007B3D1C"/>
    <w:rsid w:val="007B3F93"/>
    <w:rsid w:val="007B3FBE"/>
    <w:rsid w:val="007B405E"/>
    <w:rsid w:val="007B54FF"/>
    <w:rsid w:val="007B5A08"/>
    <w:rsid w:val="007B6017"/>
    <w:rsid w:val="007BB335"/>
    <w:rsid w:val="007C0BAC"/>
    <w:rsid w:val="007C2454"/>
    <w:rsid w:val="007C2905"/>
    <w:rsid w:val="007C2AF5"/>
    <w:rsid w:val="007C44BB"/>
    <w:rsid w:val="007C5826"/>
    <w:rsid w:val="007C6074"/>
    <w:rsid w:val="007C69C1"/>
    <w:rsid w:val="007C71F2"/>
    <w:rsid w:val="007C7843"/>
    <w:rsid w:val="007D0D0F"/>
    <w:rsid w:val="007D0ED9"/>
    <w:rsid w:val="007D114E"/>
    <w:rsid w:val="007D256D"/>
    <w:rsid w:val="007D4223"/>
    <w:rsid w:val="007D42BC"/>
    <w:rsid w:val="007D43EB"/>
    <w:rsid w:val="007D605E"/>
    <w:rsid w:val="007D676B"/>
    <w:rsid w:val="007D6879"/>
    <w:rsid w:val="007E0B9E"/>
    <w:rsid w:val="007E1128"/>
    <w:rsid w:val="007E1CE0"/>
    <w:rsid w:val="007E2BD7"/>
    <w:rsid w:val="007E3F3E"/>
    <w:rsid w:val="007E45DF"/>
    <w:rsid w:val="007E4D2F"/>
    <w:rsid w:val="007E5ACD"/>
    <w:rsid w:val="007E7431"/>
    <w:rsid w:val="007E7A6B"/>
    <w:rsid w:val="007E7B78"/>
    <w:rsid w:val="007F07BD"/>
    <w:rsid w:val="007F12BA"/>
    <w:rsid w:val="007F193C"/>
    <w:rsid w:val="007F1D39"/>
    <w:rsid w:val="007F2803"/>
    <w:rsid w:val="007F39EF"/>
    <w:rsid w:val="007F61AD"/>
    <w:rsid w:val="007F6511"/>
    <w:rsid w:val="007F6526"/>
    <w:rsid w:val="007F6846"/>
    <w:rsid w:val="007F7E8A"/>
    <w:rsid w:val="007F7F0F"/>
    <w:rsid w:val="008013C6"/>
    <w:rsid w:val="00801FC0"/>
    <w:rsid w:val="00804B2F"/>
    <w:rsid w:val="008061CF"/>
    <w:rsid w:val="00810C0E"/>
    <w:rsid w:val="00811315"/>
    <w:rsid w:val="008131BA"/>
    <w:rsid w:val="00813DED"/>
    <w:rsid w:val="0081406E"/>
    <w:rsid w:val="008144C3"/>
    <w:rsid w:val="008147E5"/>
    <w:rsid w:val="008147F2"/>
    <w:rsid w:val="00815278"/>
    <w:rsid w:val="00816103"/>
    <w:rsid w:val="0081635F"/>
    <w:rsid w:val="00816FA7"/>
    <w:rsid w:val="00820217"/>
    <w:rsid w:val="0082033F"/>
    <w:rsid w:val="00823E3D"/>
    <w:rsid w:val="00826866"/>
    <w:rsid w:val="00826A0F"/>
    <w:rsid w:val="00827B5C"/>
    <w:rsid w:val="00830061"/>
    <w:rsid w:val="00830BFB"/>
    <w:rsid w:val="00831ACB"/>
    <w:rsid w:val="00831EFB"/>
    <w:rsid w:val="00832C73"/>
    <w:rsid w:val="0083318D"/>
    <w:rsid w:val="008333D6"/>
    <w:rsid w:val="008336BE"/>
    <w:rsid w:val="0083483C"/>
    <w:rsid w:val="00834991"/>
    <w:rsid w:val="008352CF"/>
    <w:rsid w:val="008355D8"/>
    <w:rsid w:val="008361F7"/>
    <w:rsid w:val="00836AD8"/>
    <w:rsid w:val="00837941"/>
    <w:rsid w:val="008379CE"/>
    <w:rsid w:val="008406A9"/>
    <w:rsid w:val="008418CD"/>
    <w:rsid w:val="0084447C"/>
    <w:rsid w:val="008448D4"/>
    <w:rsid w:val="00844BA5"/>
    <w:rsid w:val="00845D57"/>
    <w:rsid w:val="00845E9C"/>
    <w:rsid w:val="00846497"/>
    <w:rsid w:val="00846EB6"/>
    <w:rsid w:val="00847249"/>
    <w:rsid w:val="00847744"/>
    <w:rsid w:val="0085031D"/>
    <w:rsid w:val="00853817"/>
    <w:rsid w:val="00853C73"/>
    <w:rsid w:val="0085543E"/>
    <w:rsid w:val="00856203"/>
    <w:rsid w:val="00856230"/>
    <w:rsid w:val="00856EE0"/>
    <w:rsid w:val="00857519"/>
    <w:rsid w:val="00857571"/>
    <w:rsid w:val="00860B8E"/>
    <w:rsid w:val="0086127E"/>
    <w:rsid w:val="00861927"/>
    <w:rsid w:val="00864E10"/>
    <w:rsid w:val="00866F37"/>
    <w:rsid w:val="0086770F"/>
    <w:rsid w:val="00867936"/>
    <w:rsid w:val="00867CAB"/>
    <w:rsid w:val="00870849"/>
    <w:rsid w:val="008727B2"/>
    <w:rsid w:val="00872D15"/>
    <w:rsid w:val="00873D8E"/>
    <w:rsid w:val="008754AC"/>
    <w:rsid w:val="00877AFC"/>
    <w:rsid w:val="00877FE7"/>
    <w:rsid w:val="00880192"/>
    <w:rsid w:val="00880783"/>
    <w:rsid w:val="008819AC"/>
    <w:rsid w:val="00882280"/>
    <w:rsid w:val="008823CD"/>
    <w:rsid w:val="008844AC"/>
    <w:rsid w:val="00890E24"/>
    <w:rsid w:val="0089114C"/>
    <w:rsid w:val="008914BC"/>
    <w:rsid w:val="008918E2"/>
    <w:rsid w:val="00891C15"/>
    <w:rsid w:val="00891DFA"/>
    <w:rsid w:val="00892557"/>
    <w:rsid w:val="008941C3"/>
    <w:rsid w:val="00894843"/>
    <w:rsid w:val="00895352"/>
    <w:rsid w:val="00895DAB"/>
    <w:rsid w:val="00896024"/>
    <w:rsid w:val="00896C2A"/>
    <w:rsid w:val="00896FC3"/>
    <w:rsid w:val="00897006"/>
    <w:rsid w:val="00897BCD"/>
    <w:rsid w:val="00897E40"/>
    <w:rsid w:val="008A0B85"/>
    <w:rsid w:val="008A0FAE"/>
    <w:rsid w:val="008A1025"/>
    <w:rsid w:val="008A251D"/>
    <w:rsid w:val="008A2A86"/>
    <w:rsid w:val="008A358B"/>
    <w:rsid w:val="008A385A"/>
    <w:rsid w:val="008A464F"/>
    <w:rsid w:val="008A4796"/>
    <w:rsid w:val="008A53D9"/>
    <w:rsid w:val="008A5860"/>
    <w:rsid w:val="008A5C0B"/>
    <w:rsid w:val="008A77C7"/>
    <w:rsid w:val="008B187D"/>
    <w:rsid w:val="008B32E9"/>
    <w:rsid w:val="008B35DA"/>
    <w:rsid w:val="008B4CBC"/>
    <w:rsid w:val="008B4D63"/>
    <w:rsid w:val="008B5046"/>
    <w:rsid w:val="008B5193"/>
    <w:rsid w:val="008B62D4"/>
    <w:rsid w:val="008B64BF"/>
    <w:rsid w:val="008C01C1"/>
    <w:rsid w:val="008C03A8"/>
    <w:rsid w:val="008C1024"/>
    <w:rsid w:val="008C13DE"/>
    <w:rsid w:val="008C2228"/>
    <w:rsid w:val="008C3F83"/>
    <w:rsid w:val="008C4E15"/>
    <w:rsid w:val="008C5925"/>
    <w:rsid w:val="008C62B1"/>
    <w:rsid w:val="008C6693"/>
    <w:rsid w:val="008C6AFB"/>
    <w:rsid w:val="008C6B5A"/>
    <w:rsid w:val="008CB8E0"/>
    <w:rsid w:val="008D0522"/>
    <w:rsid w:val="008D0B8B"/>
    <w:rsid w:val="008D0CFF"/>
    <w:rsid w:val="008D2CAB"/>
    <w:rsid w:val="008D3712"/>
    <w:rsid w:val="008D39B2"/>
    <w:rsid w:val="008D3BE6"/>
    <w:rsid w:val="008D47AC"/>
    <w:rsid w:val="008D4A75"/>
    <w:rsid w:val="008D5AC1"/>
    <w:rsid w:val="008D5AF7"/>
    <w:rsid w:val="008D5C85"/>
    <w:rsid w:val="008E1D4F"/>
    <w:rsid w:val="008E1F21"/>
    <w:rsid w:val="008E36BE"/>
    <w:rsid w:val="008E3B64"/>
    <w:rsid w:val="008E5C88"/>
    <w:rsid w:val="008E731C"/>
    <w:rsid w:val="008E76F5"/>
    <w:rsid w:val="008E7B18"/>
    <w:rsid w:val="008F079E"/>
    <w:rsid w:val="008F1B93"/>
    <w:rsid w:val="008F38AC"/>
    <w:rsid w:val="008F38C2"/>
    <w:rsid w:val="008F3C8A"/>
    <w:rsid w:val="008F3F10"/>
    <w:rsid w:val="008F4E48"/>
    <w:rsid w:val="008F4F53"/>
    <w:rsid w:val="008F5319"/>
    <w:rsid w:val="008F669B"/>
    <w:rsid w:val="008F7B39"/>
    <w:rsid w:val="00900F79"/>
    <w:rsid w:val="009011DF"/>
    <w:rsid w:val="009012D3"/>
    <w:rsid w:val="0090139A"/>
    <w:rsid w:val="00902F76"/>
    <w:rsid w:val="009044C3"/>
    <w:rsid w:val="00904AC1"/>
    <w:rsid w:val="009051A0"/>
    <w:rsid w:val="00905BEF"/>
    <w:rsid w:val="009075EC"/>
    <w:rsid w:val="00907869"/>
    <w:rsid w:val="00907B80"/>
    <w:rsid w:val="00907DBD"/>
    <w:rsid w:val="009105C9"/>
    <w:rsid w:val="00911D98"/>
    <w:rsid w:val="00914C98"/>
    <w:rsid w:val="0091522E"/>
    <w:rsid w:val="00916113"/>
    <w:rsid w:val="009161CF"/>
    <w:rsid w:val="0091648D"/>
    <w:rsid w:val="00916B27"/>
    <w:rsid w:val="00917347"/>
    <w:rsid w:val="0091770D"/>
    <w:rsid w:val="00917AD7"/>
    <w:rsid w:val="00921573"/>
    <w:rsid w:val="00922141"/>
    <w:rsid w:val="00923895"/>
    <w:rsid w:val="009240A9"/>
    <w:rsid w:val="0092461D"/>
    <w:rsid w:val="00925B56"/>
    <w:rsid w:val="00930AC3"/>
    <w:rsid w:val="009313A5"/>
    <w:rsid w:val="00931682"/>
    <w:rsid w:val="00931738"/>
    <w:rsid w:val="009338DB"/>
    <w:rsid w:val="00933AAC"/>
    <w:rsid w:val="00935D2A"/>
    <w:rsid w:val="00941446"/>
    <w:rsid w:val="009428CB"/>
    <w:rsid w:val="009433CD"/>
    <w:rsid w:val="00943D8A"/>
    <w:rsid w:val="00943D8B"/>
    <w:rsid w:val="00943E52"/>
    <w:rsid w:val="00944ACB"/>
    <w:rsid w:val="00944C37"/>
    <w:rsid w:val="00944E18"/>
    <w:rsid w:val="00945084"/>
    <w:rsid w:val="00945097"/>
    <w:rsid w:val="0094533A"/>
    <w:rsid w:val="00945510"/>
    <w:rsid w:val="00946B4C"/>
    <w:rsid w:val="00947367"/>
    <w:rsid w:val="009479FE"/>
    <w:rsid w:val="00947B27"/>
    <w:rsid w:val="00951119"/>
    <w:rsid w:val="00951A16"/>
    <w:rsid w:val="00951C57"/>
    <w:rsid w:val="00953BB2"/>
    <w:rsid w:val="00955FD4"/>
    <w:rsid w:val="0096099A"/>
    <w:rsid w:val="00961648"/>
    <w:rsid w:val="00961D90"/>
    <w:rsid w:val="00963577"/>
    <w:rsid w:val="00964484"/>
    <w:rsid w:val="00965C70"/>
    <w:rsid w:val="009674F5"/>
    <w:rsid w:val="00972DD4"/>
    <w:rsid w:val="00973218"/>
    <w:rsid w:val="00973687"/>
    <w:rsid w:val="00973BE6"/>
    <w:rsid w:val="009748E9"/>
    <w:rsid w:val="009751A2"/>
    <w:rsid w:val="00977017"/>
    <w:rsid w:val="00977066"/>
    <w:rsid w:val="00977685"/>
    <w:rsid w:val="00981390"/>
    <w:rsid w:val="00983E9F"/>
    <w:rsid w:val="009861E2"/>
    <w:rsid w:val="00987258"/>
    <w:rsid w:val="00990005"/>
    <w:rsid w:val="0099036D"/>
    <w:rsid w:val="00990BB4"/>
    <w:rsid w:val="00991F15"/>
    <w:rsid w:val="0099383D"/>
    <w:rsid w:val="00994237"/>
    <w:rsid w:val="0099538C"/>
    <w:rsid w:val="00995B01"/>
    <w:rsid w:val="00995B80"/>
    <w:rsid w:val="009978F5"/>
    <w:rsid w:val="00997A15"/>
    <w:rsid w:val="00997BD1"/>
    <w:rsid w:val="00997DD3"/>
    <w:rsid w:val="009A001C"/>
    <w:rsid w:val="009A04A9"/>
    <w:rsid w:val="009A1484"/>
    <w:rsid w:val="009A3BA1"/>
    <w:rsid w:val="009A3CB9"/>
    <w:rsid w:val="009A413E"/>
    <w:rsid w:val="009B0D16"/>
    <w:rsid w:val="009B1E53"/>
    <w:rsid w:val="009B257A"/>
    <w:rsid w:val="009B3A3B"/>
    <w:rsid w:val="009B3EEB"/>
    <w:rsid w:val="009B6032"/>
    <w:rsid w:val="009C0449"/>
    <w:rsid w:val="009C15A2"/>
    <w:rsid w:val="009C540C"/>
    <w:rsid w:val="009C7500"/>
    <w:rsid w:val="009D04C2"/>
    <w:rsid w:val="009D06E3"/>
    <w:rsid w:val="009D116C"/>
    <w:rsid w:val="009D1789"/>
    <w:rsid w:val="009D234C"/>
    <w:rsid w:val="009D311C"/>
    <w:rsid w:val="009D3335"/>
    <w:rsid w:val="009D3AE8"/>
    <w:rsid w:val="009D4175"/>
    <w:rsid w:val="009D4609"/>
    <w:rsid w:val="009D55C9"/>
    <w:rsid w:val="009D586D"/>
    <w:rsid w:val="009D5937"/>
    <w:rsid w:val="009E00A6"/>
    <w:rsid w:val="009E09AF"/>
    <w:rsid w:val="009E16C0"/>
    <w:rsid w:val="009E1B08"/>
    <w:rsid w:val="009E2068"/>
    <w:rsid w:val="009E346D"/>
    <w:rsid w:val="009E3514"/>
    <w:rsid w:val="009E3BE9"/>
    <w:rsid w:val="009E502B"/>
    <w:rsid w:val="009E61E0"/>
    <w:rsid w:val="009E6D9F"/>
    <w:rsid w:val="009F015C"/>
    <w:rsid w:val="009F02D8"/>
    <w:rsid w:val="009F141F"/>
    <w:rsid w:val="009F2EC9"/>
    <w:rsid w:val="009F5260"/>
    <w:rsid w:val="009F6270"/>
    <w:rsid w:val="009F6370"/>
    <w:rsid w:val="009F65F7"/>
    <w:rsid w:val="009F6DA8"/>
    <w:rsid w:val="00A01205"/>
    <w:rsid w:val="00A01759"/>
    <w:rsid w:val="00A03945"/>
    <w:rsid w:val="00A055A7"/>
    <w:rsid w:val="00A06E29"/>
    <w:rsid w:val="00A077B7"/>
    <w:rsid w:val="00A079BE"/>
    <w:rsid w:val="00A11E6F"/>
    <w:rsid w:val="00A1448A"/>
    <w:rsid w:val="00A150F7"/>
    <w:rsid w:val="00A157D2"/>
    <w:rsid w:val="00A16853"/>
    <w:rsid w:val="00A1780D"/>
    <w:rsid w:val="00A17BD1"/>
    <w:rsid w:val="00A17E41"/>
    <w:rsid w:val="00A20E00"/>
    <w:rsid w:val="00A20FD4"/>
    <w:rsid w:val="00A21FC3"/>
    <w:rsid w:val="00A226DE"/>
    <w:rsid w:val="00A239C4"/>
    <w:rsid w:val="00A239C9"/>
    <w:rsid w:val="00A23DDE"/>
    <w:rsid w:val="00A2645E"/>
    <w:rsid w:val="00A26EA0"/>
    <w:rsid w:val="00A31A2B"/>
    <w:rsid w:val="00A3260F"/>
    <w:rsid w:val="00A3487E"/>
    <w:rsid w:val="00A34CE2"/>
    <w:rsid w:val="00A368F7"/>
    <w:rsid w:val="00A36E35"/>
    <w:rsid w:val="00A400B3"/>
    <w:rsid w:val="00A4090D"/>
    <w:rsid w:val="00A41121"/>
    <w:rsid w:val="00A422A3"/>
    <w:rsid w:val="00A43DC7"/>
    <w:rsid w:val="00A4479F"/>
    <w:rsid w:val="00A4546B"/>
    <w:rsid w:val="00A45B57"/>
    <w:rsid w:val="00A466F6"/>
    <w:rsid w:val="00A46FDD"/>
    <w:rsid w:val="00A51ED6"/>
    <w:rsid w:val="00A520B1"/>
    <w:rsid w:val="00A5220A"/>
    <w:rsid w:val="00A5401C"/>
    <w:rsid w:val="00A54788"/>
    <w:rsid w:val="00A54C86"/>
    <w:rsid w:val="00A559D7"/>
    <w:rsid w:val="00A55BE4"/>
    <w:rsid w:val="00A565D8"/>
    <w:rsid w:val="00A56FFD"/>
    <w:rsid w:val="00A572AE"/>
    <w:rsid w:val="00A577C5"/>
    <w:rsid w:val="00A5AC7B"/>
    <w:rsid w:val="00A64113"/>
    <w:rsid w:val="00A6414B"/>
    <w:rsid w:val="00A667C6"/>
    <w:rsid w:val="00A66F05"/>
    <w:rsid w:val="00A67202"/>
    <w:rsid w:val="00A701BF"/>
    <w:rsid w:val="00A70E00"/>
    <w:rsid w:val="00A71D90"/>
    <w:rsid w:val="00A73028"/>
    <w:rsid w:val="00A73060"/>
    <w:rsid w:val="00A74618"/>
    <w:rsid w:val="00A7493E"/>
    <w:rsid w:val="00A7593C"/>
    <w:rsid w:val="00A761BE"/>
    <w:rsid w:val="00A764CA"/>
    <w:rsid w:val="00A76B35"/>
    <w:rsid w:val="00A76E1D"/>
    <w:rsid w:val="00A77F02"/>
    <w:rsid w:val="00A77FAC"/>
    <w:rsid w:val="00A8031E"/>
    <w:rsid w:val="00A81139"/>
    <w:rsid w:val="00A8144A"/>
    <w:rsid w:val="00A819AF"/>
    <w:rsid w:val="00A8220A"/>
    <w:rsid w:val="00A83CE9"/>
    <w:rsid w:val="00A83F27"/>
    <w:rsid w:val="00A8501E"/>
    <w:rsid w:val="00A85172"/>
    <w:rsid w:val="00A852A0"/>
    <w:rsid w:val="00A85302"/>
    <w:rsid w:val="00A85A74"/>
    <w:rsid w:val="00A85FFA"/>
    <w:rsid w:val="00A86BD6"/>
    <w:rsid w:val="00A8763E"/>
    <w:rsid w:val="00A87D28"/>
    <w:rsid w:val="00A87E9B"/>
    <w:rsid w:val="00A904E1"/>
    <w:rsid w:val="00A91BFD"/>
    <w:rsid w:val="00A93EAD"/>
    <w:rsid w:val="00A94182"/>
    <w:rsid w:val="00A942EF"/>
    <w:rsid w:val="00A957F8"/>
    <w:rsid w:val="00A95A35"/>
    <w:rsid w:val="00A96779"/>
    <w:rsid w:val="00A96797"/>
    <w:rsid w:val="00A96BFF"/>
    <w:rsid w:val="00AA544A"/>
    <w:rsid w:val="00AA6560"/>
    <w:rsid w:val="00AA7DF2"/>
    <w:rsid w:val="00AB0764"/>
    <w:rsid w:val="00AB0C95"/>
    <w:rsid w:val="00AB0F92"/>
    <w:rsid w:val="00AB12CC"/>
    <w:rsid w:val="00AB1B2B"/>
    <w:rsid w:val="00AB2CA6"/>
    <w:rsid w:val="00AB4928"/>
    <w:rsid w:val="00AB5613"/>
    <w:rsid w:val="00AB638E"/>
    <w:rsid w:val="00AC0672"/>
    <w:rsid w:val="00AC0BC1"/>
    <w:rsid w:val="00AC0E74"/>
    <w:rsid w:val="00AC2250"/>
    <w:rsid w:val="00AC2ECF"/>
    <w:rsid w:val="00AC32ED"/>
    <w:rsid w:val="00AC3385"/>
    <w:rsid w:val="00AC5732"/>
    <w:rsid w:val="00AC5BFA"/>
    <w:rsid w:val="00AC702B"/>
    <w:rsid w:val="00AC7668"/>
    <w:rsid w:val="00AC7931"/>
    <w:rsid w:val="00AD049F"/>
    <w:rsid w:val="00AD06AA"/>
    <w:rsid w:val="00AD1077"/>
    <w:rsid w:val="00AD3124"/>
    <w:rsid w:val="00AD327F"/>
    <w:rsid w:val="00AD33B2"/>
    <w:rsid w:val="00AD3743"/>
    <w:rsid w:val="00AD54D4"/>
    <w:rsid w:val="00AD645D"/>
    <w:rsid w:val="00AE04D6"/>
    <w:rsid w:val="00AE10A8"/>
    <w:rsid w:val="00AE1E93"/>
    <w:rsid w:val="00AE2DC3"/>
    <w:rsid w:val="00AE2DE4"/>
    <w:rsid w:val="00AE31E5"/>
    <w:rsid w:val="00AE454B"/>
    <w:rsid w:val="00AE4A12"/>
    <w:rsid w:val="00AE4E5A"/>
    <w:rsid w:val="00AE5A60"/>
    <w:rsid w:val="00AF01C6"/>
    <w:rsid w:val="00AF11BF"/>
    <w:rsid w:val="00AF5539"/>
    <w:rsid w:val="00AF5B41"/>
    <w:rsid w:val="00AF63CC"/>
    <w:rsid w:val="00AF6FDC"/>
    <w:rsid w:val="00AF74CD"/>
    <w:rsid w:val="00B002CD"/>
    <w:rsid w:val="00B005BE"/>
    <w:rsid w:val="00B02EC5"/>
    <w:rsid w:val="00B0496E"/>
    <w:rsid w:val="00B04FE4"/>
    <w:rsid w:val="00B052A8"/>
    <w:rsid w:val="00B05F79"/>
    <w:rsid w:val="00B064B0"/>
    <w:rsid w:val="00B06571"/>
    <w:rsid w:val="00B0664E"/>
    <w:rsid w:val="00B06EA2"/>
    <w:rsid w:val="00B06FA6"/>
    <w:rsid w:val="00B07405"/>
    <w:rsid w:val="00B07A5E"/>
    <w:rsid w:val="00B07DDF"/>
    <w:rsid w:val="00B07E03"/>
    <w:rsid w:val="00B101E0"/>
    <w:rsid w:val="00B102DC"/>
    <w:rsid w:val="00B116A1"/>
    <w:rsid w:val="00B11774"/>
    <w:rsid w:val="00B11BF5"/>
    <w:rsid w:val="00B12A68"/>
    <w:rsid w:val="00B12E2A"/>
    <w:rsid w:val="00B1306C"/>
    <w:rsid w:val="00B15C76"/>
    <w:rsid w:val="00B17242"/>
    <w:rsid w:val="00B179B4"/>
    <w:rsid w:val="00B22664"/>
    <w:rsid w:val="00B231F9"/>
    <w:rsid w:val="00B235A3"/>
    <w:rsid w:val="00B23CEA"/>
    <w:rsid w:val="00B25D7C"/>
    <w:rsid w:val="00B25F6E"/>
    <w:rsid w:val="00B30006"/>
    <w:rsid w:val="00B305BA"/>
    <w:rsid w:val="00B30734"/>
    <w:rsid w:val="00B30DBF"/>
    <w:rsid w:val="00B310B0"/>
    <w:rsid w:val="00B320A9"/>
    <w:rsid w:val="00B32601"/>
    <w:rsid w:val="00B326F6"/>
    <w:rsid w:val="00B33FF8"/>
    <w:rsid w:val="00B34C71"/>
    <w:rsid w:val="00B34E1D"/>
    <w:rsid w:val="00B354F4"/>
    <w:rsid w:val="00B355F2"/>
    <w:rsid w:val="00B35AA4"/>
    <w:rsid w:val="00B35C6E"/>
    <w:rsid w:val="00B370C9"/>
    <w:rsid w:val="00B37E83"/>
    <w:rsid w:val="00B40438"/>
    <w:rsid w:val="00B40A2C"/>
    <w:rsid w:val="00B40EB6"/>
    <w:rsid w:val="00B414FD"/>
    <w:rsid w:val="00B4170D"/>
    <w:rsid w:val="00B42BE2"/>
    <w:rsid w:val="00B4353D"/>
    <w:rsid w:val="00B44261"/>
    <w:rsid w:val="00B44698"/>
    <w:rsid w:val="00B45425"/>
    <w:rsid w:val="00B4580B"/>
    <w:rsid w:val="00B462B9"/>
    <w:rsid w:val="00B46396"/>
    <w:rsid w:val="00B47393"/>
    <w:rsid w:val="00B500E8"/>
    <w:rsid w:val="00B526A5"/>
    <w:rsid w:val="00B5285F"/>
    <w:rsid w:val="00B52EC6"/>
    <w:rsid w:val="00B5309E"/>
    <w:rsid w:val="00B53659"/>
    <w:rsid w:val="00B553C7"/>
    <w:rsid w:val="00B558CA"/>
    <w:rsid w:val="00B60132"/>
    <w:rsid w:val="00B6045A"/>
    <w:rsid w:val="00B616BB"/>
    <w:rsid w:val="00B617F9"/>
    <w:rsid w:val="00B6252E"/>
    <w:rsid w:val="00B62B96"/>
    <w:rsid w:val="00B62E48"/>
    <w:rsid w:val="00B63254"/>
    <w:rsid w:val="00B635D1"/>
    <w:rsid w:val="00B63BF1"/>
    <w:rsid w:val="00B64CF5"/>
    <w:rsid w:val="00B65644"/>
    <w:rsid w:val="00B656B6"/>
    <w:rsid w:val="00B66CAB"/>
    <w:rsid w:val="00B67413"/>
    <w:rsid w:val="00B67507"/>
    <w:rsid w:val="00B67EC9"/>
    <w:rsid w:val="00B6DAC9"/>
    <w:rsid w:val="00B7119B"/>
    <w:rsid w:val="00B72B15"/>
    <w:rsid w:val="00B7365F"/>
    <w:rsid w:val="00B741E5"/>
    <w:rsid w:val="00B743E6"/>
    <w:rsid w:val="00B754F6"/>
    <w:rsid w:val="00B7667F"/>
    <w:rsid w:val="00B76960"/>
    <w:rsid w:val="00B76BA6"/>
    <w:rsid w:val="00B76D2E"/>
    <w:rsid w:val="00B77F3D"/>
    <w:rsid w:val="00B81002"/>
    <w:rsid w:val="00B8120C"/>
    <w:rsid w:val="00B81298"/>
    <w:rsid w:val="00B8167C"/>
    <w:rsid w:val="00B82F13"/>
    <w:rsid w:val="00B83BC2"/>
    <w:rsid w:val="00B83C7A"/>
    <w:rsid w:val="00B85585"/>
    <w:rsid w:val="00B861AD"/>
    <w:rsid w:val="00B86A96"/>
    <w:rsid w:val="00B8735E"/>
    <w:rsid w:val="00B87603"/>
    <w:rsid w:val="00B8790A"/>
    <w:rsid w:val="00B87CBF"/>
    <w:rsid w:val="00B9086A"/>
    <w:rsid w:val="00B91316"/>
    <w:rsid w:val="00B914B8"/>
    <w:rsid w:val="00B91948"/>
    <w:rsid w:val="00B9254C"/>
    <w:rsid w:val="00B92B64"/>
    <w:rsid w:val="00B9306C"/>
    <w:rsid w:val="00B9476D"/>
    <w:rsid w:val="00B9592E"/>
    <w:rsid w:val="00B96159"/>
    <w:rsid w:val="00B9733C"/>
    <w:rsid w:val="00BA0ACA"/>
    <w:rsid w:val="00BA0E85"/>
    <w:rsid w:val="00BA585F"/>
    <w:rsid w:val="00BA70F3"/>
    <w:rsid w:val="00BA72A2"/>
    <w:rsid w:val="00BA7BC4"/>
    <w:rsid w:val="00BB0917"/>
    <w:rsid w:val="00BB10A3"/>
    <w:rsid w:val="00BB1FFB"/>
    <w:rsid w:val="00BB2DF0"/>
    <w:rsid w:val="00BB327E"/>
    <w:rsid w:val="00BB344B"/>
    <w:rsid w:val="00BB4A30"/>
    <w:rsid w:val="00BB4CDD"/>
    <w:rsid w:val="00BB52E4"/>
    <w:rsid w:val="00BB6F6A"/>
    <w:rsid w:val="00BB7FF2"/>
    <w:rsid w:val="00BC0030"/>
    <w:rsid w:val="00BC009B"/>
    <w:rsid w:val="00BC0476"/>
    <w:rsid w:val="00BC08E8"/>
    <w:rsid w:val="00BC1364"/>
    <w:rsid w:val="00BC147A"/>
    <w:rsid w:val="00BC15E1"/>
    <w:rsid w:val="00BC21D4"/>
    <w:rsid w:val="00BC229C"/>
    <w:rsid w:val="00BC3E4D"/>
    <w:rsid w:val="00BC49A4"/>
    <w:rsid w:val="00BC5612"/>
    <w:rsid w:val="00BC5AF1"/>
    <w:rsid w:val="00BC762D"/>
    <w:rsid w:val="00BC7F5F"/>
    <w:rsid w:val="00BD07F2"/>
    <w:rsid w:val="00BD0A2A"/>
    <w:rsid w:val="00BD124A"/>
    <w:rsid w:val="00BD18A1"/>
    <w:rsid w:val="00BD302E"/>
    <w:rsid w:val="00BD30C2"/>
    <w:rsid w:val="00BD4676"/>
    <w:rsid w:val="00BD593C"/>
    <w:rsid w:val="00BD59E6"/>
    <w:rsid w:val="00BD5E99"/>
    <w:rsid w:val="00BD6006"/>
    <w:rsid w:val="00BD647E"/>
    <w:rsid w:val="00BD65C3"/>
    <w:rsid w:val="00BD6843"/>
    <w:rsid w:val="00BD724C"/>
    <w:rsid w:val="00BD72C7"/>
    <w:rsid w:val="00BE059C"/>
    <w:rsid w:val="00BE11B6"/>
    <w:rsid w:val="00BE1FC3"/>
    <w:rsid w:val="00BE23C8"/>
    <w:rsid w:val="00BE3EE1"/>
    <w:rsid w:val="00BE50A3"/>
    <w:rsid w:val="00BE5A3A"/>
    <w:rsid w:val="00BE6BE1"/>
    <w:rsid w:val="00BE71FF"/>
    <w:rsid w:val="00BF1464"/>
    <w:rsid w:val="00BF1F3D"/>
    <w:rsid w:val="00BF3600"/>
    <w:rsid w:val="00BF389D"/>
    <w:rsid w:val="00BF3BF7"/>
    <w:rsid w:val="00BF573A"/>
    <w:rsid w:val="00BF57F9"/>
    <w:rsid w:val="00BF7604"/>
    <w:rsid w:val="00C00267"/>
    <w:rsid w:val="00C025B2"/>
    <w:rsid w:val="00C02E2E"/>
    <w:rsid w:val="00C0433B"/>
    <w:rsid w:val="00C05C5F"/>
    <w:rsid w:val="00C0664A"/>
    <w:rsid w:val="00C06C16"/>
    <w:rsid w:val="00C0720D"/>
    <w:rsid w:val="00C07873"/>
    <w:rsid w:val="00C121C2"/>
    <w:rsid w:val="00C12DB9"/>
    <w:rsid w:val="00C14913"/>
    <w:rsid w:val="00C14F7B"/>
    <w:rsid w:val="00C158D6"/>
    <w:rsid w:val="00C15BDF"/>
    <w:rsid w:val="00C1689D"/>
    <w:rsid w:val="00C16CA3"/>
    <w:rsid w:val="00C16D48"/>
    <w:rsid w:val="00C202F2"/>
    <w:rsid w:val="00C20CF8"/>
    <w:rsid w:val="00C20EAE"/>
    <w:rsid w:val="00C21759"/>
    <w:rsid w:val="00C220F5"/>
    <w:rsid w:val="00C249D1"/>
    <w:rsid w:val="00C24D6B"/>
    <w:rsid w:val="00C2663F"/>
    <w:rsid w:val="00C273E7"/>
    <w:rsid w:val="00C27431"/>
    <w:rsid w:val="00C31457"/>
    <w:rsid w:val="00C32491"/>
    <w:rsid w:val="00C34582"/>
    <w:rsid w:val="00C35062"/>
    <w:rsid w:val="00C353CA"/>
    <w:rsid w:val="00C3598E"/>
    <w:rsid w:val="00C36545"/>
    <w:rsid w:val="00C36F74"/>
    <w:rsid w:val="00C3787A"/>
    <w:rsid w:val="00C37C03"/>
    <w:rsid w:val="00C422CF"/>
    <w:rsid w:val="00C427EF"/>
    <w:rsid w:val="00C44832"/>
    <w:rsid w:val="00C45959"/>
    <w:rsid w:val="00C45D0F"/>
    <w:rsid w:val="00C45DAC"/>
    <w:rsid w:val="00C4715A"/>
    <w:rsid w:val="00C50EF0"/>
    <w:rsid w:val="00C519D0"/>
    <w:rsid w:val="00C53D96"/>
    <w:rsid w:val="00C57291"/>
    <w:rsid w:val="00C61A89"/>
    <w:rsid w:val="00C61AD9"/>
    <w:rsid w:val="00C61B44"/>
    <w:rsid w:val="00C62D2E"/>
    <w:rsid w:val="00C63658"/>
    <w:rsid w:val="00C63819"/>
    <w:rsid w:val="00C639E6"/>
    <w:rsid w:val="00C6445F"/>
    <w:rsid w:val="00C64846"/>
    <w:rsid w:val="00C64A77"/>
    <w:rsid w:val="00C66F6E"/>
    <w:rsid w:val="00C67FA4"/>
    <w:rsid w:val="00C6F0AE"/>
    <w:rsid w:val="00C723E3"/>
    <w:rsid w:val="00C734B7"/>
    <w:rsid w:val="00C73744"/>
    <w:rsid w:val="00C768D9"/>
    <w:rsid w:val="00C77424"/>
    <w:rsid w:val="00C82899"/>
    <w:rsid w:val="00C83BD9"/>
    <w:rsid w:val="00C83BE4"/>
    <w:rsid w:val="00C8480E"/>
    <w:rsid w:val="00C84E5F"/>
    <w:rsid w:val="00C85527"/>
    <w:rsid w:val="00C85D2D"/>
    <w:rsid w:val="00C860A4"/>
    <w:rsid w:val="00C860DB"/>
    <w:rsid w:val="00C86BC8"/>
    <w:rsid w:val="00C86E65"/>
    <w:rsid w:val="00C86EF3"/>
    <w:rsid w:val="00C91768"/>
    <w:rsid w:val="00C934C5"/>
    <w:rsid w:val="00C943AB"/>
    <w:rsid w:val="00C96B9E"/>
    <w:rsid w:val="00C97D47"/>
    <w:rsid w:val="00CA026A"/>
    <w:rsid w:val="00CA02CB"/>
    <w:rsid w:val="00CA0327"/>
    <w:rsid w:val="00CA0E3B"/>
    <w:rsid w:val="00CA0FDE"/>
    <w:rsid w:val="00CA2240"/>
    <w:rsid w:val="00CA2957"/>
    <w:rsid w:val="00CA32BF"/>
    <w:rsid w:val="00CA3BAE"/>
    <w:rsid w:val="00CA4A11"/>
    <w:rsid w:val="00CA5F00"/>
    <w:rsid w:val="00CA6AF9"/>
    <w:rsid w:val="00CA6E64"/>
    <w:rsid w:val="00CA7B2A"/>
    <w:rsid w:val="00CB0634"/>
    <w:rsid w:val="00CB09F5"/>
    <w:rsid w:val="00CB1908"/>
    <w:rsid w:val="00CB3BC7"/>
    <w:rsid w:val="00CB5947"/>
    <w:rsid w:val="00CB60A4"/>
    <w:rsid w:val="00CB684D"/>
    <w:rsid w:val="00CC0A84"/>
    <w:rsid w:val="00CC0ADF"/>
    <w:rsid w:val="00CC102A"/>
    <w:rsid w:val="00CC1629"/>
    <w:rsid w:val="00CC1833"/>
    <w:rsid w:val="00CC26CB"/>
    <w:rsid w:val="00CC3089"/>
    <w:rsid w:val="00CC37C2"/>
    <w:rsid w:val="00CC45AD"/>
    <w:rsid w:val="00CC47DF"/>
    <w:rsid w:val="00CC4B48"/>
    <w:rsid w:val="00CC4EC2"/>
    <w:rsid w:val="00CC53F5"/>
    <w:rsid w:val="00CC5C20"/>
    <w:rsid w:val="00CC5CC6"/>
    <w:rsid w:val="00CC60BA"/>
    <w:rsid w:val="00CC64B0"/>
    <w:rsid w:val="00CC6CE7"/>
    <w:rsid w:val="00CC7688"/>
    <w:rsid w:val="00CC7DA5"/>
    <w:rsid w:val="00CC7FB4"/>
    <w:rsid w:val="00CD135A"/>
    <w:rsid w:val="00CD21C3"/>
    <w:rsid w:val="00CD396B"/>
    <w:rsid w:val="00CD4076"/>
    <w:rsid w:val="00CD421A"/>
    <w:rsid w:val="00CD4BDE"/>
    <w:rsid w:val="00CD5778"/>
    <w:rsid w:val="00CD69EC"/>
    <w:rsid w:val="00CD7623"/>
    <w:rsid w:val="00CD7C80"/>
    <w:rsid w:val="00CE0231"/>
    <w:rsid w:val="00CE0577"/>
    <w:rsid w:val="00CE0F36"/>
    <w:rsid w:val="00CE1177"/>
    <w:rsid w:val="00CE1FD4"/>
    <w:rsid w:val="00CE3408"/>
    <w:rsid w:val="00CE428B"/>
    <w:rsid w:val="00CE432D"/>
    <w:rsid w:val="00CE4909"/>
    <w:rsid w:val="00CE7751"/>
    <w:rsid w:val="00CE7DAE"/>
    <w:rsid w:val="00CF1106"/>
    <w:rsid w:val="00CF1225"/>
    <w:rsid w:val="00CF4A1D"/>
    <w:rsid w:val="00CF53CD"/>
    <w:rsid w:val="00CF5D12"/>
    <w:rsid w:val="00CF5EB3"/>
    <w:rsid w:val="00CF761E"/>
    <w:rsid w:val="00D00425"/>
    <w:rsid w:val="00D00A42"/>
    <w:rsid w:val="00D0216B"/>
    <w:rsid w:val="00D028CF"/>
    <w:rsid w:val="00D02FAD"/>
    <w:rsid w:val="00D04F01"/>
    <w:rsid w:val="00D04FC1"/>
    <w:rsid w:val="00D0507D"/>
    <w:rsid w:val="00D050D7"/>
    <w:rsid w:val="00D051F2"/>
    <w:rsid w:val="00D0544E"/>
    <w:rsid w:val="00D05FFD"/>
    <w:rsid w:val="00D07149"/>
    <w:rsid w:val="00D073EC"/>
    <w:rsid w:val="00D07678"/>
    <w:rsid w:val="00D0C6C2"/>
    <w:rsid w:val="00D115C3"/>
    <w:rsid w:val="00D11EA6"/>
    <w:rsid w:val="00D12739"/>
    <w:rsid w:val="00D12B23"/>
    <w:rsid w:val="00D1377A"/>
    <w:rsid w:val="00D155FE"/>
    <w:rsid w:val="00D1647C"/>
    <w:rsid w:val="00D20667"/>
    <w:rsid w:val="00D20866"/>
    <w:rsid w:val="00D21863"/>
    <w:rsid w:val="00D22542"/>
    <w:rsid w:val="00D225B7"/>
    <w:rsid w:val="00D242AC"/>
    <w:rsid w:val="00D26B9F"/>
    <w:rsid w:val="00D27CCE"/>
    <w:rsid w:val="00D30833"/>
    <w:rsid w:val="00D30EB5"/>
    <w:rsid w:val="00D317FD"/>
    <w:rsid w:val="00D31F32"/>
    <w:rsid w:val="00D3279A"/>
    <w:rsid w:val="00D32B26"/>
    <w:rsid w:val="00D33078"/>
    <w:rsid w:val="00D331B4"/>
    <w:rsid w:val="00D331E8"/>
    <w:rsid w:val="00D33CD8"/>
    <w:rsid w:val="00D34089"/>
    <w:rsid w:val="00D357E6"/>
    <w:rsid w:val="00D359A6"/>
    <w:rsid w:val="00D35C9D"/>
    <w:rsid w:val="00D365C7"/>
    <w:rsid w:val="00D36EAB"/>
    <w:rsid w:val="00D40F10"/>
    <w:rsid w:val="00D4157A"/>
    <w:rsid w:val="00D41B42"/>
    <w:rsid w:val="00D41DC7"/>
    <w:rsid w:val="00D423E5"/>
    <w:rsid w:val="00D424DA"/>
    <w:rsid w:val="00D42988"/>
    <w:rsid w:val="00D4427A"/>
    <w:rsid w:val="00D44AAD"/>
    <w:rsid w:val="00D464C1"/>
    <w:rsid w:val="00D47520"/>
    <w:rsid w:val="00D502BF"/>
    <w:rsid w:val="00D50603"/>
    <w:rsid w:val="00D51326"/>
    <w:rsid w:val="00D5162E"/>
    <w:rsid w:val="00D51DB8"/>
    <w:rsid w:val="00D5234C"/>
    <w:rsid w:val="00D530C8"/>
    <w:rsid w:val="00D53286"/>
    <w:rsid w:val="00D533C4"/>
    <w:rsid w:val="00D53B7E"/>
    <w:rsid w:val="00D53D83"/>
    <w:rsid w:val="00D5404E"/>
    <w:rsid w:val="00D551EF"/>
    <w:rsid w:val="00D55C53"/>
    <w:rsid w:val="00D564B5"/>
    <w:rsid w:val="00D56E0A"/>
    <w:rsid w:val="00D602A4"/>
    <w:rsid w:val="00D606CF"/>
    <w:rsid w:val="00D60861"/>
    <w:rsid w:val="00D60B5E"/>
    <w:rsid w:val="00D612AF"/>
    <w:rsid w:val="00D624BE"/>
    <w:rsid w:val="00D6298A"/>
    <w:rsid w:val="00D62DCC"/>
    <w:rsid w:val="00D638E4"/>
    <w:rsid w:val="00D670A1"/>
    <w:rsid w:val="00D677C2"/>
    <w:rsid w:val="00D67A14"/>
    <w:rsid w:val="00D67BB6"/>
    <w:rsid w:val="00D70143"/>
    <w:rsid w:val="00D708AE"/>
    <w:rsid w:val="00D711B6"/>
    <w:rsid w:val="00D71BC6"/>
    <w:rsid w:val="00D727F4"/>
    <w:rsid w:val="00D72878"/>
    <w:rsid w:val="00D72F75"/>
    <w:rsid w:val="00D73466"/>
    <w:rsid w:val="00D73B37"/>
    <w:rsid w:val="00D759C7"/>
    <w:rsid w:val="00D760C6"/>
    <w:rsid w:val="00D77676"/>
    <w:rsid w:val="00D779F0"/>
    <w:rsid w:val="00D77B25"/>
    <w:rsid w:val="00D81A0D"/>
    <w:rsid w:val="00D81B5F"/>
    <w:rsid w:val="00D81D6F"/>
    <w:rsid w:val="00D81F45"/>
    <w:rsid w:val="00D8229F"/>
    <w:rsid w:val="00D82376"/>
    <w:rsid w:val="00D83362"/>
    <w:rsid w:val="00D84370"/>
    <w:rsid w:val="00D85757"/>
    <w:rsid w:val="00D868C1"/>
    <w:rsid w:val="00D87C40"/>
    <w:rsid w:val="00D9025A"/>
    <w:rsid w:val="00D91B7C"/>
    <w:rsid w:val="00D926A3"/>
    <w:rsid w:val="00D9336C"/>
    <w:rsid w:val="00D93C47"/>
    <w:rsid w:val="00D93DC9"/>
    <w:rsid w:val="00D94268"/>
    <w:rsid w:val="00D95327"/>
    <w:rsid w:val="00D96FF4"/>
    <w:rsid w:val="00D976CA"/>
    <w:rsid w:val="00D9E4F7"/>
    <w:rsid w:val="00DA0030"/>
    <w:rsid w:val="00DA0123"/>
    <w:rsid w:val="00DA04FC"/>
    <w:rsid w:val="00DA1199"/>
    <w:rsid w:val="00DA22DC"/>
    <w:rsid w:val="00DA29AA"/>
    <w:rsid w:val="00DA2DAA"/>
    <w:rsid w:val="00DA2FCD"/>
    <w:rsid w:val="00DA39D1"/>
    <w:rsid w:val="00DA41B9"/>
    <w:rsid w:val="00DA62F3"/>
    <w:rsid w:val="00DA722B"/>
    <w:rsid w:val="00DAA9AF"/>
    <w:rsid w:val="00DB0384"/>
    <w:rsid w:val="00DB05DA"/>
    <w:rsid w:val="00DB106E"/>
    <w:rsid w:val="00DB16C5"/>
    <w:rsid w:val="00DB2770"/>
    <w:rsid w:val="00DB3AB9"/>
    <w:rsid w:val="00DB4539"/>
    <w:rsid w:val="00DB53F0"/>
    <w:rsid w:val="00DB5AC9"/>
    <w:rsid w:val="00DB69E6"/>
    <w:rsid w:val="00DC0B6E"/>
    <w:rsid w:val="00DC1554"/>
    <w:rsid w:val="00DC25A2"/>
    <w:rsid w:val="00DC2BB4"/>
    <w:rsid w:val="00DC2D40"/>
    <w:rsid w:val="00DC3237"/>
    <w:rsid w:val="00DC3927"/>
    <w:rsid w:val="00DC3BE5"/>
    <w:rsid w:val="00DC474B"/>
    <w:rsid w:val="00DC5BAB"/>
    <w:rsid w:val="00DC6464"/>
    <w:rsid w:val="00DC66E5"/>
    <w:rsid w:val="00DC742C"/>
    <w:rsid w:val="00DC750B"/>
    <w:rsid w:val="00DD0F1D"/>
    <w:rsid w:val="00DD1FD5"/>
    <w:rsid w:val="00DD2BEC"/>
    <w:rsid w:val="00DD349C"/>
    <w:rsid w:val="00DD475A"/>
    <w:rsid w:val="00DD515E"/>
    <w:rsid w:val="00DD6E89"/>
    <w:rsid w:val="00DD7215"/>
    <w:rsid w:val="00DE00C2"/>
    <w:rsid w:val="00DE03B4"/>
    <w:rsid w:val="00DE0F32"/>
    <w:rsid w:val="00DE18DF"/>
    <w:rsid w:val="00DE1C66"/>
    <w:rsid w:val="00DE2A4A"/>
    <w:rsid w:val="00DE3FD1"/>
    <w:rsid w:val="00DE4B88"/>
    <w:rsid w:val="00DE5FDD"/>
    <w:rsid w:val="00DE6F97"/>
    <w:rsid w:val="00DF0E87"/>
    <w:rsid w:val="00DF3650"/>
    <w:rsid w:val="00DF3ECF"/>
    <w:rsid w:val="00DF4A1E"/>
    <w:rsid w:val="00DF5A5F"/>
    <w:rsid w:val="00DF6AC4"/>
    <w:rsid w:val="00DF6E72"/>
    <w:rsid w:val="00DF6E8B"/>
    <w:rsid w:val="00DF7386"/>
    <w:rsid w:val="00E00B47"/>
    <w:rsid w:val="00E00E4E"/>
    <w:rsid w:val="00E01C00"/>
    <w:rsid w:val="00E026B1"/>
    <w:rsid w:val="00E030D1"/>
    <w:rsid w:val="00E05692"/>
    <w:rsid w:val="00E07B75"/>
    <w:rsid w:val="00E1022E"/>
    <w:rsid w:val="00E10C92"/>
    <w:rsid w:val="00E12815"/>
    <w:rsid w:val="00E128FB"/>
    <w:rsid w:val="00E12970"/>
    <w:rsid w:val="00E149F7"/>
    <w:rsid w:val="00E15928"/>
    <w:rsid w:val="00E161CB"/>
    <w:rsid w:val="00E16774"/>
    <w:rsid w:val="00E1712B"/>
    <w:rsid w:val="00E1747D"/>
    <w:rsid w:val="00E22339"/>
    <w:rsid w:val="00E22F74"/>
    <w:rsid w:val="00E23478"/>
    <w:rsid w:val="00E23746"/>
    <w:rsid w:val="00E2645F"/>
    <w:rsid w:val="00E27DC2"/>
    <w:rsid w:val="00E31287"/>
    <w:rsid w:val="00E3550D"/>
    <w:rsid w:val="00E36563"/>
    <w:rsid w:val="00E37805"/>
    <w:rsid w:val="00E40D99"/>
    <w:rsid w:val="00E4101C"/>
    <w:rsid w:val="00E415C9"/>
    <w:rsid w:val="00E41FC2"/>
    <w:rsid w:val="00E42163"/>
    <w:rsid w:val="00E42663"/>
    <w:rsid w:val="00E433DA"/>
    <w:rsid w:val="00E438B3"/>
    <w:rsid w:val="00E44253"/>
    <w:rsid w:val="00E44963"/>
    <w:rsid w:val="00E45900"/>
    <w:rsid w:val="00E4764D"/>
    <w:rsid w:val="00E47742"/>
    <w:rsid w:val="00E504A8"/>
    <w:rsid w:val="00E5064E"/>
    <w:rsid w:val="00E517F1"/>
    <w:rsid w:val="00E51B30"/>
    <w:rsid w:val="00E52385"/>
    <w:rsid w:val="00E525ED"/>
    <w:rsid w:val="00E5659F"/>
    <w:rsid w:val="00E56FE4"/>
    <w:rsid w:val="00E57AB7"/>
    <w:rsid w:val="00E6044F"/>
    <w:rsid w:val="00E6047F"/>
    <w:rsid w:val="00E610B5"/>
    <w:rsid w:val="00E6127C"/>
    <w:rsid w:val="00E628B6"/>
    <w:rsid w:val="00E62BAB"/>
    <w:rsid w:val="00E62E3A"/>
    <w:rsid w:val="00E6327A"/>
    <w:rsid w:val="00E63FA5"/>
    <w:rsid w:val="00E64699"/>
    <w:rsid w:val="00E65B78"/>
    <w:rsid w:val="00E660F8"/>
    <w:rsid w:val="00E66C07"/>
    <w:rsid w:val="00E66D55"/>
    <w:rsid w:val="00E67694"/>
    <w:rsid w:val="00E716BB"/>
    <w:rsid w:val="00E72767"/>
    <w:rsid w:val="00E72847"/>
    <w:rsid w:val="00E72D53"/>
    <w:rsid w:val="00E73215"/>
    <w:rsid w:val="00E732DC"/>
    <w:rsid w:val="00E7333B"/>
    <w:rsid w:val="00E73968"/>
    <w:rsid w:val="00E73C1C"/>
    <w:rsid w:val="00E743BE"/>
    <w:rsid w:val="00E750D9"/>
    <w:rsid w:val="00E76AC4"/>
    <w:rsid w:val="00E76BDD"/>
    <w:rsid w:val="00E76D12"/>
    <w:rsid w:val="00E7707E"/>
    <w:rsid w:val="00E77762"/>
    <w:rsid w:val="00E8199A"/>
    <w:rsid w:val="00E81CA7"/>
    <w:rsid w:val="00E83B09"/>
    <w:rsid w:val="00E8487B"/>
    <w:rsid w:val="00E84D7D"/>
    <w:rsid w:val="00E8568C"/>
    <w:rsid w:val="00E85B01"/>
    <w:rsid w:val="00E864E3"/>
    <w:rsid w:val="00E86AC7"/>
    <w:rsid w:val="00E88E14"/>
    <w:rsid w:val="00E8F300"/>
    <w:rsid w:val="00E90314"/>
    <w:rsid w:val="00E908D2"/>
    <w:rsid w:val="00E94436"/>
    <w:rsid w:val="00E9459A"/>
    <w:rsid w:val="00E95090"/>
    <w:rsid w:val="00E95E15"/>
    <w:rsid w:val="00E95EB6"/>
    <w:rsid w:val="00E96819"/>
    <w:rsid w:val="00E9703A"/>
    <w:rsid w:val="00E978FF"/>
    <w:rsid w:val="00E97F90"/>
    <w:rsid w:val="00EA107E"/>
    <w:rsid w:val="00EA11F5"/>
    <w:rsid w:val="00EA139D"/>
    <w:rsid w:val="00EA4281"/>
    <w:rsid w:val="00EA4489"/>
    <w:rsid w:val="00EA449A"/>
    <w:rsid w:val="00EA5580"/>
    <w:rsid w:val="00EA5C68"/>
    <w:rsid w:val="00EA5FE2"/>
    <w:rsid w:val="00EA62E4"/>
    <w:rsid w:val="00EA713E"/>
    <w:rsid w:val="00EB0878"/>
    <w:rsid w:val="00EB142A"/>
    <w:rsid w:val="00EB2E27"/>
    <w:rsid w:val="00EB3704"/>
    <w:rsid w:val="00EB483C"/>
    <w:rsid w:val="00EB5A7A"/>
    <w:rsid w:val="00EB60C7"/>
    <w:rsid w:val="00EB6C11"/>
    <w:rsid w:val="00EB7244"/>
    <w:rsid w:val="00EB7D35"/>
    <w:rsid w:val="00EB7FED"/>
    <w:rsid w:val="00EC010B"/>
    <w:rsid w:val="00EC16C8"/>
    <w:rsid w:val="00EC1E71"/>
    <w:rsid w:val="00EC20D6"/>
    <w:rsid w:val="00EC240D"/>
    <w:rsid w:val="00EC4022"/>
    <w:rsid w:val="00EC42F6"/>
    <w:rsid w:val="00EC5669"/>
    <w:rsid w:val="00EC5915"/>
    <w:rsid w:val="00EC5916"/>
    <w:rsid w:val="00EC6097"/>
    <w:rsid w:val="00EC7C24"/>
    <w:rsid w:val="00ED00A2"/>
    <w:rsid w:val="00ED1D49"/>
    <w:rsid w:val="00ED2D03"/>
    <w:rsid w:val="00ED41FE"/>
    <w:rsid w:val="00ED42F6"/>
    <w:rsid w:val="00ED4727"/>
    <w:rsid w:val="00ED4932"/>
    <w:rsid w:val="00ED5959"/>
    <w:rsid w:val="00ED59C1"/>
    <w:rsid w:val="00ED62CC"/>
    <w:rsid w:val="00ED69D3"/>
    <w:rsid w:val="00ED7DE4"/>
    <w:rsid w:val="00EE0463"/>
    <w:rsid w:val="00EE1E96"/>
    <w:rsid w:val="00EE37FB"/>
    <w:rsid w:val="00EE3991"/>
    <w:rsid w:val="00EE5146"/>
    <w:rsid w:val="00EE5428"/>
    <w:rsid w:val="00EE5558"/>
    <w:rsid w:val="00EE5582"/>
    <w:rsid w:val="00EE584A"/>
    <w:rsid w:val="00EE5E72"/>
    <w:rsid w:val="00EE6611"/>
    <w:rsid w:val="00EE68B1"/>
    <w:rsid w:val="00EE6AA3"/>
    <w:rsid w:val="00EE7640"/>
    <w:rsid w:val="00EE7810"/>
    <w:rsid w:val="00EF0F14"/>
    <w:rsid w:val="00EF1904"/>
    <w:rsid w:val="00EF1F62"/>
    <w:rsid w:val="00EF24D8"/>
    <w:rsid w:val="00EF2C90"/>
    <w:rsid w:val="00EF2E02"/>
    <w:rsid w:val="00EF31AC"/>
    <w:rsid w:val="00EF31E2"/>
    <w:rsid w:val="00EF33DC"/>
    <w:rsid w:val="00EF449A"/>
    <w:rsid w:val="00EF54F3"/>
    <w:rsid w:val="00EF5C98"/>
    <w:rsid w:val="00EF7CFE"/>
    <w:rsid w:val="00EF7E34"/>
    <w:rsid w:val="00F002E5"/>
    <w:rsid w:val="00F00910"/>
    <w:rsid w:val="00F02667"/>
    <w:rsid w:val="00F03DAD"/>
    <w:rsid w:val="00F0482E"/>
    <w:rsid w:val="00F0765B"/>
    <w:rsid w:val="00F07C07"/>
    <w:rsid w:val="00F11151"/>
    <w:rsid w:val="00F11919"/>
    <w:rsid w:val="00F121F5"/>
    <w:rsid w:val="00F12FCC"/>
    <w:rsid w:val="00F12FFF"/>
    <w:rsid w:val="00F13441"/>
    <w:rsid w:val="00F135C9"/>
    <w:rsid w:val="00F1398A"/>
    <w:rsid w:val="00F13CD9"/>
    <w:rsid w:val="00F16261"/>
    <w:rsid w:val="00F169DE"/>
    <w:rsid w:val="00F1782E"/>
    <w:rsid w:val="00F20011"/>
    <w:rsid w:val="00F20718"/>
    <w:rsid w:val="00F20A42"/>
    <w:rsid w:val="00F2109D"/>
    <w:rsid w:val="00F22B29"/>
    <w:rsid w:val="00F2416C"/>
    <w:rsid w:val="00F253B2"/>
    <w:rsid w:val="00F263D1"/>
    <w:rsid w:val="00F301A3"/>
    <w:rsid w:val="00F30246"/>
    <w:rsid w:val="00F31263"/>
    <w:rsid w:val="00F31690"/>
    <w:rsid w:val="00F319A4"/>
    <w:rsid w:val="00F3202B"/>
    <w:rsid w:val="00F33CEF"/>
    <w:rsid w:val="00F34EB4"/>
    <w:rsid w:val="00F35175"/>
    <w:rsid w:val="00F35B67"/>
    <w:rsid w:val="00F365C8"/>
    <w:rsid w:val="00F37839"/>
    <w:rsid w:val="00F37A62"/>
    <w:rsid w:val="00F4044E"/>
    <w:rsid w:val="00F40F43"/>
    <w:rsid w:val="00F420DB"/>
    <w:rsid w:val="00F42243"/>
    <w:rsid w:val="00F42C1C"/>
    <w:rsid w:val="00F42C33"/>
    <w:rsid w:val="00F42DC2"/>
    <w:rsid w:val="00F43A10"/>
    <w:rsid w:val="00F43D85"/>
    <w:rsid w:val="00F4400B"/>
    <w:rsid w:val="00F454B0"/>
    <w:rsid w:val="00F46161"/>
    <w:rsid w:val="00F46AEE"/>
    <w:rsid w:val="00F46DC1"/>
    <w:rsid w:val="00F478B6"/>
    <w:rsid w:val="00F47D49"/>
    <w:rsid w:val="00F5096A"/>
    <w:rsid w:val="00F50EED"/>
    <w:rsid w:val="00F526E2"/>
    <w:rsid w:val="00F5289D"/>
    <w:rsid w:val="00F533B4"/>
    <w:rsid w:val="00F53D3D"/>
    <w:rsid w:val="00F558CF"/>
    <w:rsid w:val="00F55CF1"/>
    <w:rsid w:val="00F57B16"/>
    <w:rsid w:val="00F5E429"/>
    <w:rsid w:val="00F60A9C"/>
    <w:rsid w:val="00F60C4C"/>
    <w:rsid w:val="00F6119A"/>
    <w:rsid w:val="00F6125F"/>
    <w:rsid w:val="00F61E76"/>
    <w:rsid w:val="00F61E96"/>
    <w:rsid w:val="00F61F81"/>
    <w:rsid w:val="00F63E9D"/>
    <w:rsid w:val="00F64E2D"/>
    <w:rsid w:val="00F65566"/>
    <w:rsid w:val="00F65E40"/>
    <w:rsid w:val="00F66D88"/>
    <w:rsid w:val="00F70FCA"/>
    <w:rsid w:val="00F71241"/>
    <w:rsid w:val="00F715FD"/>
    <w:rsid w:val="00F7241F"/>
    <w:rsid w:val="00F74608"/>
    <w:rsid w:val="00F749B5"/>
    <w:rsid w:val="00F7597E"/>
    <w:rsid w:val="00F76F88"/>
    <w:rsid w:val="00F77285"/>
    <w:rsid w:val="00F77A0B"/>
    <w:rsid w:val="00F802E6"/>
    <w:rsid w:val="00F80BD0"/>
    <w:rsid w:val="00F80D70"/>
    <w:rsid w:val="00F80DFA"/>
    <w:rsid w:val="00F82CA0"/>
    <w:rsid w:val="00F83B52"/>
    <w:rsid w:val="00F83BA7"/>
    <w:rsid w:val="00F844E5"/>
    <w:rsid w:val="00F84AD6"/>
    <w:rsid w:val="00F84E9D"/>
    <w:rsid w:val="00F852AC"/>
    <w:rsid w:val="00F855DA"/>
    <w:rsid w:val="00F8629F"/>
    <w:rsid w:val="00F86A2C"/>
    <w:rsid w:val="00F87087"/>
    <w:rsid w:val="00F870A9"/>
    <w:rsid w:val="00F87D53"/>
    <w:rsid w:val="00F9057B"/>
    <w:rsid w:val="00F9318F"/>
    <w:rsid w:val="00F93770"/>
    <w:rsid w:val="00F95B79"/>
    <w:rsid w:val="00F960EF"/>
    <w:rsid w:val="00F96124"/>
    <w:rsid w:val="00F97837"/>
    <w:rsid w:val="00FA0285"/>
    <w:rsid w:val="00FA163F"/>
    <w:rsid w:val="00FA2A3F"/>
    <w:rsid w:val="00FA3162"/>
    <w:rsid w:val="00FA35CB"/>
    <w:rsid w:val="00FA383A"/>
    <w:rsid w:val="00FA4FB6"/>
    <w:rsid w:val="00FA5D08"/>
    <w:rsid w:val="00FA652D"/>
    <w:rsid w:val="00FA6632"/>
    <w:rsid w:val="00FA6E5C"/>
    <w:rsid w:val="00FB34F5"/>
    <w:rsid w:val="00FB3D09"/>
    <w:rsid w:val="00FB4408"/>
    <w:rsid w:val="00FB4CF8"/>
    <w:rsid w:val="00FB5060"/>
    <w:rsid w:val="00FB5365"/>
    <w:rsid w:val="00FB53B6"/>
    <w:rsid w:val="00FB5F64"/>
    <w:rsid w:val="00FB67A3"/>
    <w:rsid w:val="00FB7BB1"/>
    <w:rsid w:val="00FC07A3"/>
    <w:rsid w:val="00FC0EAF"/>
    <w:rsid w:val="00FC151D"/>
    <w:rsid w:val="00FC1FFF"/>
    <w:rsid w:val="00FC2600"/>
    <w:rsid w:val="00FC271F"/>
    <w:rsid w:val="00FC363F"/>
    <w:rsid w:val="00FC3CC9"/>
    <w:rsid w:val="00FC414B"/>
    <w:rsid w:val="00FC51D4"/>
    <w:rsid w:val="00FC5FB6"/>
    <w:rsid w:val="00FC74DD"/>
    <w:rsid w:val="00FD2014"/>
    <w:rsid w:val="00FD33B9"/>
    <w:rsid w:val="00FD6892"/>
    <w:rsid w:val="00FD6BBB"/>
    <w:rsid w:val="00FD6DFF"/>
    <w:rsid w:val="00FD7C46"/>
    <w:rsid w:val="00FE0BB5"/>
    <w:rsid w:val="00FE12A6"/>
    <w:rsid w:val="00FE1404"/>
    <w:rsid w:val="00FE29B9"/>
    <w:rsid w:val="00FE2B2E"/>
    <w:rsid w:val="00FE4013"/>
    <w:rsid w:val="00FE42AD"/>
    <w:rsid w:val="00FE521C"/>
    <w:rsid w:val="00FE5694"/>
    <w:rsid w:val="00FE5FDE"/>
    <w:rsid w:val="00FE7873"/>
    <w:rsid w:val="00FF0568"/>
    <w:rsid w:val="00FF1591"/>
    <w:rsid w:val="00FF16CB"/>
    <w:rsid w:val="00FF1922"/>
    <w:rsid w:val="00FF1AC3"/>
    <w:rsid w:val="00FF275A"/>
    <w:rsid w:val="00FF3570"/>
    <w:rsid w:val="00FF4278"/>
    <w:rsid w:val="00FF45B7"/>
    <w:rsid w:val="00FF4898"/>
    <w:rsid w:val="00FF7269"/>
    <w:rsid w:val="00FF76A2"/>
    <w:rsid w:val="00FF7700"/>
    <w:rsid w:val="0103DD1D"/>
    <w:rsid w:val="01045B6B"/>
    <w:rsid w:val="010503E7"/>
    <w:rsid w:val="0121DF75"/>
    <w:rsid w:val="01237FA1"/>
    <w:rsid w:val="0126F92A"/>
    <w:rsid w:val="012B6276"/>
    <w:rsid w:val="01334407"/>
    <w:rsid w:val="01375A21"/>
    <w:rsid w:val="013CF0BD"/>
    <w:rsid w:val="0140725E"/>
    <w:rsid w:val="014E4BF2"/>
    <w:rsid w:val="01564CD3"/>
    <w:rsid w:val="0158EBB9"/>
    <w:rsid w:val="015A4653"/>
    <w:rsid w:val="015A6C5F"/>
    <w:rsid w:val="01623C84"/>
    <w:rsid w:val="0162ED0E"/>
    <w:rsid w:val="0167A671"/>
    <w:rsid w:val="016989FF"/>
    <w:rsid w:val="016B7733"/>
    <w:rsid w:val="01721156"/>
    <w:rsid w:val="017AC4FD"/>
    <w:rsid w:val="017B79D1"/>
    <w:rsid w:val="018080A0"/>
    <w:rsid w:val="0188FF93"/>
    <w:rsid w:val="0189701E"/>
    <w:rsid w:val="018A6CBA"/>
    <w:rsid w:val="018BB297"/>
    <w:rsid w:val="018CB3C8"/>
    <w:rsid w:val="018D806D"/>
    <w:rsid w:val="01991FCA"/>
    <w:rsid w:val="019B7419"/>
    <w:rsid w:val="019BDE97"/>
    <w:rsid w:val="019E660A"/>
    <w:rsid w:val="01A61D82"/>
    <w:rsid w:val="01AB234D"/>
    <w:rsid w:val="01B70845"/>
    <w:rsid w:val="01B80C01"/>
    <w:rsid w:val="01BB283B"/>
    <w:rsid w:val="01BC4981"/>
    <w:rsid w:val="01BC5213"/>
    <w:rsid w:val="01C5A294"/>
    <w:rsid w:val="01CF01B2"/>
    <w:rsid w:val="01CFBD3B"/>
    <w:rsid w:val="01D3943E"/>
    <w:rsid w:val="01D413E5"/>
    <w:rsid w:val="01D430F5"/>
    <w:rsid w:val="01E1D799"/>
    <w:rsid w:val="01E27CDC"/>
    <w:rsid w:val="01E9A438"/>
    <w:rsid w:val="01EF75C3"/>
    <w:rsid w:val="01F1144B"/>
    <w:rsid w:val="01FCC6E0"/>
    <w:rsid w:val="01FEF57F"/>
    <w:rsid w:val="0200806A"/>
    <w:rsid w:val="02049954"/>
    <w:rsid w:val="020589C1"/>
    <w:rsid w:val="0205E58F"/>
    <w:rsid w:val="0208427A"/>
    <w:rsid w:val="020C3EC6"/>
    <w:rsid w:val="0210359B"/>
    <w:rsid w:val="0214BBA9"/>
    <w:rsid w:val="02166C8B"/>
    <w:rsid w:val="02264A65"/>
    <w:rsid w:val="0227760B"/>
    <w:rsid w:val="0230679E"/>
    <w:rsid w:val="0236B622"/>
    <w:rsid w:val="02393F48"/>
    <w:rsid w:val="023B45FA"/>
    <w:rsid w:val="02455408"/>
    <w:rsid w:val="0246CF70"/>
    <w:rsid w:val="0249F848"/>
    <w:rsid w:val="024A3C61"/>
    <w:rsid w:val="024D203E"/>
    <w:rsid w:val="02596E66"/>
    <w:rsid w:val="0261BB0E"/>
    <w:rsid w:val="026523C2"/>
    <w:rsid w:val="026913CE"/>
    <w:rsid w:val="0275D5D6"/>
    <w:rsid w:val="0275DD1F"/>
    <w:rsid w:val="027D0631"/>
    <w:rsid w:val="02814C52"/>
    <w:rsid w:val="028E9046"/>
    <w:rsid w:val="0298BB74"/>
    <w:rsid w:val="029C537A"/>
    <w:rsid w:val="02A41928"/>
    <w:rsid w:val="02A6E604"/>
    <w:rsid w:val="02B3D765"/>
    <w:rsid w:val="02B598F2"/>
    <w:rsid w:val="02B8EE1C"/>
    <w:rsid w:val="02BEF1E8"/>
    <w:rsid w:val="02C67FCD"/>
    <w:rsid w:val="02CC2BE1"/>
    <w:rsid w:val="02CCF9D5"/>
    <w:rsid w:val="02CED087"/>
    <w:rsid w:val="02DC7A98"/>
    <w:rsid w:val="02E25E89"/>
    <w:rsid w:val="02E97AA5"/>
    <w:rsid w:val="02EACE9C"/>
    <w:rsid w:val="02FBA4B1"/>
    <w:rsid w:val="03036576"/>
    <w:rsid w:val="0305D653"/>
    <w:rsid w:val="03094FC2"/>
    <w:rsid w:val="03098BC5"/>
    <w:rsid w:val="030DE166"/>
    <w:rsid w:val="03113105"/>
    <w:rsid w:val="0319AD7E"/>
    <w:rsid w:val="031A9F8B"/>
    <w:rsid w:val="03211BA3"/>
    <w:rsid w:val="03216FBD"/>
    <w:rsid w:val="032A4AA7"/>
    <w:rsid w:val="03353F6D"/>
    <w:rsid w:val="0344EA37"/>
    <w:rsid w:val="034945D5"/>
    <w:rsid w:val="034BEEDC"/>
    <w:rsid w:val="03532002"/>
    <w:rsid w:val="0356932B"/>
    <w:rsid w:val="035B5F4A"/>
    <w:rsid w:val="035B8BAC"/>
    <w:rsid w:val="035E4928"/>
    <w:rsid w:val="035E8FD7"/>
    <w:rsid w:val="0362D03E"/>
    <w:rsid w:val="03633365"/>
    <w:rsid w:val="03642D12"/>
    <w:rsid w:val="0370C333"/>
    <w:rsid w:val="03751AA6"/>
    <w:rsid w:val="0375EE1F"/>
    <w:rsid w:val="03767F03"/>
    <w:rsid w:val="037F53B9"/>
    <w:rsid w:val="037F5CBE"/>
    <w:rsid w:val="0380018D"/>
    <w:rsid w:val="038CD99C"/>
    <w:rsid w:val="038E9976"/>
    <w:rsid w:val="03900FDF"/>
    <w:rsid w:val="039370D9"/>
    <w:rsid w:val="0393B187"/>
    <w:rsid w:val="03994FF0"/>
    <w:rsid w:val="039B0A0A"/>
    <w:rsid w:val="039D7F05"/>
    <w:rsid w:val="039EEC10"/>
    <w:rsid w:val="03A0FD4E"/>
    <w:rsid w:val="03A15A22"/>
    <w:rsid w:val="03A41AD1"/>
    <w:rsid w:val="03B1DEF2"/>
    <w:rsid w:val="03B7039D"/>
    <w:rsid w:val="03BB7794"/>
    <w:rsid w:val="03BDD4AD"/>
    <w:rsid w:val="03D16A7F"/>
    <w:rsid w:val="03D6A9FE"/>
    <w:rsid w:val="03D7A7E7"/>
    <w:rsid w:val="03ECFAB5"/>
    <w:rsid w:val="03ED6193"/>
    <w:rsid w:val="03F3EB09"/>
    <w:rsid w:val="03F7734E"/>
    <w:rsid w:val="040D5DD6"/>
    <w:rsid w:val="040E0C5F"/>
    <w:rsid w:val="040F44C2"/>
    <w:rsid w:val="0414556F"/>
    <w:rsid w:val="04174119"/>
    <w:rsid w:val="041A0D70"/>
    <w:rsid w:val="04286804"/>
    <w:rsid w:val="0439B3B3"/>
    <w:rsid w:val="043A8100"/>
    <w:rsid w:val="043F511E"/>
    <w:rsid w:val="0440680B"/>
    <w:rsid w:val="04408E80"/>
    <w:rsid w:val="0441B6D9"/>
    <w:rsid w:val="044C3D5E"/>
    <w:rsid w:val="04539CED"/>
    <w:rsid w:val="04565557"/>
    <w:rsid w:val="0458EE96"/>
    <w:rsid w:val="045A1DE2"/>
    <w:rsid w:val="045F4F6A"/>
    <w:rsid w:val="046526FC"/>
    <w:rsid w:val="04669D98"/>
    <w:rsid w:val="046BDE14"/>
    <w:rsid w:val="047338B8"/>
    <w:rsid w:val="047427D9"/>
    <w:rsid w:val="047D493D"/>
    <w:rsid w:val="047EAAA2"/>
    <w:rsid w:val="04813D69"/>
    <w:rsid w:val="048ABF39"/>
    <w:rsid w:val="048B185E"/>
    <w:rsid w:val="04901FBB"/>
    <w:rsid w:val="04926A28"/>
    <w:rsid w:val="0492BA09"/>
    <w:rsid w:val="04941CAA"/>
    <w:rsid w:val="04990FF2"/>
    <w:rsid w:val="049937B6"/>
    <w:rsid w:val="049E110F"/>
    <w:rsid w:val="049E2FB7"/>
    <w:rsid w:val="04A96733"/>
    <w:rsid w:val="04AA2355"/>
    <w:rsid w:val="04ADF219"/>
    <w:rsid w:val="04B62924"/>
    <w:rsid w:val="04B6F2C1"/>
    <w:rsid w:val="04BE2E91"/>
    <w:rsid w:val="04C44497"/>
    <w:rsid w:val="04CBDE89"/>
    <w:rsid w:val="04CD06BC"/>
    <w:rsid w:val="04D11606"/>
    <w:rsid w:val="04D143B4"/>
    <w:rsid w:val="04D78BD5"/>
    <w:rsid w:val="04DD01E9"/>
    <w:rsid w:val="04E97376"/>
    <w:rsid w:val="04EBACF1"/>
    <w:rsid w:val="04F84278"/>
    <w:rsid w:val="05093B86"/>
    <w:rsid w:val="050D41A1"/>
    <w:rsid w:val="05147BD0"/>
    <w:rsid w:val="0517542C"/>
    <w:rsid w:val="051DCE6B"/>
    <w:rsid w:val="05268DAB"/>
    <w:rsid w:val="0526E044"/>
    <w:rsid w:val="052E72C5"/>
    <w:rsid w:val="05301CF7"/>
    <w:rsid w:val="05395AB4"/>
    <w:rsid w:val="0542A1CF"/>
    <w:rsid w:val="05577313"/>
    <w:rsid w:val="055D7887"/>
    <w:rsid w:val="05644C5E"/>
    <w:rsid w:val="05669880"/>
    <w:rsid w:val="0566B222"/>
    <w:rsid w:val="05732F89"/>
    <w:rsid w:val="057A9AC8"/>
    <w:rsid w:val="057FFBF7"/>
    <w:rsid w:val="05804F2A"/>
    <w:rsid w:val="05851B57"/>
    <w:rsid w:val="0585DB79"/>
    <w:rsid w:val="0589ED30"/>
    <w:rsid w:val="05914252"/>
    <w:rsid w:val="05917D94"/>
    <w:rsid w:val="0593847C"/>
    <w:rsid w:val="05A0D0F3"/>
    <w:rsid w:val="05A9732E"/>
    <w:rsid w:val="05B267CA"/>
    <w:rsid w:val="05B4DC3F"/>
    <w:rsid w:val="05B5AEC7"/>
    <w:rsid w:val="05B60681"/>
    <w:rsid w:val="05C113B1"/>
    <w:rsid w:val="05C9C80E"/>
    <w:rsid w:val="05CA9A6B"/>
    <w:rsid w:val="05CBD326"/>
    <w:rsid w:val="05D62AC5"/>
    <w:rsid w:val="05D8F670"/>
    <w:rsid w:val="05DC16EE"/>
    <w:rsid w:val="05DD422C"/>
    <w:rsid w:val="05DE5590"/>
    <w:rsid w:val="05DE8706"/>
    <w:rsid w:val="05E3D2B5"/>
    <w:rsid w:val="05F0A8A6"/>
    <w:rsid w:val="05F61568"/>
    <w:rsid w:val="05FDE37B"/>
    <w:rsid w:val="0601B74D"/>
    <w:rsid w:val="06034360"/>
    <w:rsid w:val="06057E21"/>
    <w:rsid w:val="06095B57"/>
    <w:rsid w:val="060AD5F5"/>
    <w:rsid w:val="06165387"/>
    <w:rsid w:val="061CB07B"/>
    <w:rsid w:val="061E0E4E"/>
    <w:rsid w:val="0621755E"/>
    <w:rsid w:val="06225CF6"/>
    <w:rsid w:val="062288AD"/>
    <w:rsid w:val="0624D8D9"/>
    <w:rsid w:val="0626DFCC"/>
    <w:rsid w:val="06296347"/>
    <w:rsid w:val="062A211E"/>
    <w:rsid w:val="062E3A89"/>
    <w:rsid w:val="06369515"/>
    <w:rsid w:val="0638AA46"/>
    <w:rsid w:val="063E1E7C"/>
    <w:rsid w:val="063E209E"/>
    <w:rsid w:val="063E4728"/>
    <w:rsid w:val="063E5DCF"/>
    <w:rsid w:val="06486373"/>
    <w:rsid w:val="064ACC0C"/>
    <w:rsid w:val="064BD819"/>
    <w:rsid w:val="064EBAAB"/>
    <w:rsid w:val="064F4004"/>
    <w:rsid w:val="065146FC"/>
    <w:rsid w:val="06520760"/>
    <w:rsid w:val="0655595D"/>
    <w:rsid w:val="065F50F1"/>
    <w:rsid w:val="06610C8D"/>
    <w:rsid w:val="0662D58E"/>
    <w:rsid w:val="0666375D"/>
    <w:rsid w:val="06675D58"/>
    <w:rsid w:val="066DA6CE"/>
    <w:rsid w:val="0677D90F"/>
    <w:rsid w:val="067EAE64"/>
    <w:rsid w:val="0681ADD1"/>
    <w:rsid w:val="068ACEFC"/>
    <w:rsid w:val="068C5730"/>
    <w:rsid w:val="069498C9"/>
    <w:rsid w:val="0698C364"/>
    <w:rsid w:val="069C1889"/>
    <w:rsid w:val="069D40F8"/>
    <w:rsid w:val="06A88852"/>
    <w:rsid w:val="06AEB862"/>
    <w:rsid w:val="06B921DE"/>
    <w:rsid w:val="06C2EA01"/>
    <w:rsid w:val="06CCEFAB"/>
    <w:rsid w:val="06DFB1B0"/>
    <w:rsid w:val="06E39FB6"/>
    <w:rsid w:val="06F0E313"/>
    <w:rsid w:val="06F462D5"/>
    <w:rsid w:val="06F7F380"/>
    <w:rsid w:val="0701220A"/>
    <w:rsid w:val="0703B679"/>
    <w:rsid w:val="07188805"/>
    <w:rsid w:val="0719508A"/>
    <w:rsid w:val="07209C7F"/>
    <w:rsid w:val="07237C4D"/>
    <w:rsid w:val="07286267"/>
    <w:rsid w:val="072CA47B"/>
    <w:rsid w:val="072EE27A"/>
    <w:rsid w:val="0730EE73"/>
    <w:rsid w:val="0731DD52"/>
    <w:rsid w:val="0734C61B"/>
    <w:rsid w:val="07382BC8"/>
    <w:rsid w:val="073E8FF0"/>
    <w:rsid w:val="0747BEC0"/>
    <w:rsid w:val="0749B3AB"/>
    <w:rsid w:val="0758AFF3"/>
    <w:rsid w:val="0758C390"/>
    <w:rsid w:val="07623752"/>
    <w:rsid w:val="076A5CC9"/>
    <w:rsid w:val="076AAE3C"/>
    <w:rsid w:val="07751469"/>
    <w:rsid w:val="0775DB1D"/>
    <w:rsid w:val="077CD194"/>
    <w:rsid w:val="078ED6C5"/>
    <w:rsid w:val="07A0750D"/>
    <w:rsid w:val="07A2FE34"/>
    <w:rsid w:val="07B30D7F"/>
    <w:rsid w:val="07BCD780"/>
    <w:rsid w:val="07C10D8E"/>
    <w:rsid w:val="07C19D06"/>
    <w:rsid w:val="07C482D6"/>
    <w:rsid w:val="07C96004"/>
    <w:rsid w:val="07CFFEF4"/>
    <w:rsid w:val="07D4966B"/>
    <w:rsid w:val="07D5838F"/>
    <w:rsid w:val="07DC47C7"/>
    <w:rsid w:val="07EC4A46"/>
    <w:rsid w:val="07F46A20"/>
    <w:rsid w:val="07F516A9"/>
    <w:rsid w:val="07F5CCC6"/>
    <w:rsid w:val="07F90BB1"/>
    <w:rsid w:val="07F9C1D5"/>
    <w:rsid w:val="080521DA"/>
    <w:rsid w:val="080711E1"/>
    <w:rsid w:val="080BD3A4"/>
    <w:rsid w:val="08126951"/>
    <w:rsid w:val="08126E4D"/>
    <w:rsid w:val="081C7A89"/>
    <w:rsid w:val="08205FE7"/>
    <w:rsid w:val="082F4BC2"/>
    <w:rsid w:val="0833D914"/>
    <w:rsid w:val="08386DCF"/>
    <w:rsid w:val="083E02A0"/>
    <w:rsid w:val="084E87CA"/>
    <w:rsid w:val="084EEBD4"/>
    <w:rsid w:val="08556AE6"/>
    <w:rsid w:val="085B9109"/>
    <w:rsid w:val="0861CA1F"/>
    <w:rsid w:val="0865A8BC"/>
    <w:rsid w:val="086CCDE0"/>
    <w:rsid w:val="087642BC"/>
    <w:rsid w:val="088F4561"/>
    <w:rsid w:val="089C10A0"/>
    <w:rsid w:val="089E0753"/>
    <w:rsid w:val="08A5DF1B"/>
    <w:rsid w:val="08A8805C"/>
    <w:rsid w:val="08AB7826"/>
    <w:rsid w:val="08B67BDB"/>
    <w:rsid w:val="08C816DD"/>
    <w:rsid w:val="08CB08CB"/>
    <w:rsid w:val="08E0744D"/>
    <w:rsid w:val="08E82143"/>
    <w:rsid w:val="08F46B67"/>
    <w:rsid w:val="08F9FC26"/>
    <w:rsid w:val="08FF6D2B"/>
    <w:rsid w:val="0904297F"/>
    <w:rsid w:val="0905B116"/>
    <w:rsid w:val="0907D6A1"/>
    <w:rsid w:val="09088338"/>
    <w:rsid w:val="0910A409"/>
    <w:rsid w:val="09110790"/>
    <w:rsid w:val="09136C18"/>
    <w:rsid w:val="09146F51"/>
    <w:rsid w:val="0914E3FF"/>
    <w:rsid w:val="0920452D"/>
    <w:rsid w:val="0922AA2E"/>
    <w:rsid w:val="0927C656"/>
    <w:rsid w:val="09281D38"/>
    <w:rsid w:val="092B01C3"/>
    <w:rsid w:val="09309268"/>
    <w:rsid w:val="09310536"/>
    <w:rsid w:val="093A3C44"/>
    <w:rsid w:val="09448520"/>
    <w:rsid w:val="09456335"/>
    <w:rsid w:val="0958258B"/>
    <w:rsid w:val="0960A376"/>
    <w:rsid w:val="09651BDF"/>
    <w:rsid w:val="0965A4F9"/>
    <w:rsid w:val="096780BF"/>
    <w:rsid w:val="096E65AB"/>
    <w:rsid w:val="097159A9"/>
    <w:rsid w:val="0978E791"/>
    <w:rsid w:val="0979435F"/>
    <w:rsid w:val="097FA4AA"/>
    <w:rsid w:val="0980FE6B"/>
    <w:rsid w:val="0981725F"/>
    <w:rsid w:val="09829FF3"/>
    <w:rsid w:val="09883D5B"/>
    <w:rsid w:val="098F6515"/>
    <w:rsid w:val="099E0B4C"/>
    <w:rsid w:val="099E17FF"/>
    <w:rsid w:val="09A1E631"/>
    <w:rsid w:val="09A6A2A8"/>
    <w:rsid w:val="09A6B14B"/>
    <w:rsid w:val="09AA58CD"/>
    <w:rsid w:val="09ADD628"/>
    <w:rsid w:val="09B4710D"/>
    <w:rsid w:val="09B86D85"/>
    <w:rsid w:val="09C4FA8A"/>
    <w:rsid w:val="09C669B4"/>
    <w:rsid w:val="09DD4251"/>
    <w:rsid w:val="09DD5FAD"/>
    <w:rsid w:val="09DF25CA"/>
    <w:rsid w:val="09E5AA88"/>
    <w:rsid w:val="09E5AF4E"/>
    <w:rsid w:val="09E7CAF2"/>
    <w:rsid w:val="09F8B5F6"/>
    <w:rsid w:val="09FCD3D8"/>
    <w:rsid w:val="0A00BB30"/>
    <w:rsid w:val="0A049BB6"/>
    <w:rsid w:val="0A09C56C"/>
    <w:rsid w:val="0A104699"/>
    <w:rsid w:val="0A119E3C"/>
    <w:rsid w:val="0A16A96F"/>
    <w:rsid w:val="0A17D984"/>
    <w:rsid w:val="0A235C52"/>
    <w:rsid w:val="0A23A251"/>
    <w:rsid w:val="0A23EFAD"/>
    <w:rsid w:val="0A25FA23"/>
    <w:rsid w:val="0A27F155"/>
    <w:rsid w:val="0A2D75B7"/>
    <w:rsid w:val="0A3F51B5"/>
    <w:rsid w:val="0A4450BD"/>
    <w:rsid w:val="0A470404"/>
    <w:rsid w:val="0A4AD5EB"/>
    <w:rsid w:val="0A4D3EF4"/>
    <w:rsid w:val="0A5556EB"/>
    <w:rsid w:val="0A582992"/>
    <w:rsid w:val="0A59E08A"/>
    <w:rsid w:val="0A5AF4FA"/>
    <w:rsid w:val="0A638D66"/>
    <w:rsid w:val="0A63E73E"/>
    <w:rsid w:val="0A647B4C"/>
    <w:rsid w:val="0A71D947"/>
    <w:rsid w:val="0A76CBAD"/>
    <w:rsid w:val="0A804289"/>
    <w:rsid w:val="0A829EFB"/>
    <w:rsid w:val="0A83A6D7"/>
    <w:rsid w:val="0A913538"/>
    <w:rsid w:val="0AA2204F"/>
    <w:rsid w:val="0AA32A9D"/>
    <w:rsid w:val="0AA4A029"/>
    <w:rsid w:val="0AA84C0D"/>
    <w:rsid w:val="0AA884D3"/>
    <w:rsid w:val="0AB5A71F"/>
    <w:rsid w:val="0AB85DE9"/>
    <w:rsid w:val="0AB9599E"/>
    <w:rsid w:val="0AC16110"/>
    <w:rsid w:val="0AC29444"/>
    <w:rsid w:val="0AC795EA"/>
    <w:rsid w:val="0AC7A396"/>
    <w:rsid w:val="0ACCE924"/>
    <w:rsid w:val="0AD91582"/>
    <w:rsid w:val="0ADD42AA"/>
    <w:rsid w:val="0ADF6B57"/>
    <w:rsid w:val="0AED42FC"/>
    <w:rsid w:val="0AF0DBFD"/>
    <w:rsid w:val="0AF4D5D0"/>
    <w:rsid w:val="0AF93522"/>
    <w:rsid w:val="0AFDE5FF"/>
    <w:rsid w:val="0B032CF7"/>
    <w:rsid w:val="0B08CBFA"/>
    <w:rsid w:val="0B0A2749"/>
    <w:rsid w:val="0B0E9776"/>
    <w:rsid w:val="0B126D43"/>
    <w:rsid w:val="0B144D82"/>
    <w:rsid w:val="0B15D7A8"/>
    <w:rsid w:val="0B212EFF"/>
    <w:rsid w:val="0B216062"/>
    <w:rsid w:val="0B232FC9"/>
    <w:rsid w:val="0B236A22"/>
    <w:rsid w:val="0B265585"/>
    <w:rsid w:val="0B32572B"/>
    <w:rsid w:val="0B3CC8EA"/>
    <w:rsid w:val="0B4462C6"/>
    <w:rsid w:val="0B5154AA"/>
    <w:rsid w:val="0B51AD21"/>
    <w:rsid w:val="0B53AD4B"/>
    <w:rsid w:val="0B541199"/>
    <w:rsid w:val="0B5AF221"/>
    <w:rsid w:val="0B5EB81E"/>
    <w:rsid w:val="0B5EEE47"/>
    <w:rsid w:val="0B6028E1"/>
    <w:rsid w:val="0B67EE41"/>
    <w:rsid w:val="0B6C1DFE"/>
    <w:rsid w:val="0B6E89E6"/>
    <w:rsid w:val="0B6EE4CC"/>
    <w:rsid w:val="0B734316"/>
    <w:rsid w:val="0B7D5353"/>
    <w:rsid w:val="0B859114"/>
    <w:rsid w:val="0B8CC4DC"/>
    <w:rsid w:val="0B994E68"/>
    <w:rsid w:val="0B9B48E5"/>
    <w:rsid w:val="0B9FD75F"/>
    <w:rsid w:val="0BA4CC3E"/>
    <w:rsid w:val="0BA633E2"/>
    <w:rsid w:val="0BA87606"/>
    <w:rsid w:val="0BBD50F9"/>
    <w:rsid w:val="0BC15B15"/>
    <w:rsid w:val="0BC4CC32"/>
    <w:rsid w:val="0BC59464"/>
    <w:rsid w:val="0BC82821"/>
    <w:rsid w:val="0BC9C0AB"/>
    <w:rsid w:val="0BD886E6"/>
    <w:rsid w:val="0BE43A43"/>
    <w:rsid w:val="0BE49B2F"/>
    <w:rsid w:val="0BE7729A"/>
    <w:rsid w:val="0BF63BDA"/>
    <w:rsid w:val="0C1364B1"/>
    <w:rsid w:val="0C256B5B"/>
    <w:rsid w:val="0C2D5810"/>
    <w:rsid w:val="0C36977B"/>
    <w:rsid w:val="0C3CC1BD"/>
    <w:rsid w:val="0C3D2815"/>
    <w:rsid w:val="0C4BE810"/>
    <w:rsid w:val="0C4C5B67"/>
    <w:rsid w:val="0C53AB1D"/>
    <w:rsid w:val="0C5BFDC5"/>
    <w:rsid w:val="0C5C4311"/>
    <w:rsid w:val="0C5E20DD"/>
    <w:rsid w:val="0C6159FD"/>
    <w:rsid w:val="0C68AA16"/>
    <w:rsid w:val="0C789EBD"/>
    <w:rsid w:val="0C79AFD5"/>
    <w:rsid w:val="0C7B74E8"/>
    <w:rsid w:val="0C8AB41A"/>
    <w:rsid w:val="0C9387D7"/>
    <w:rsid w:val="0C93AFF7"/>
    <w:rsid w:val="0C9AE01F"/>
    <w:rsid w:val="0CB09618"/>
    <w:rsid w:val="0CBB6984"/>
    <w:rsid w:val="0CBD7BA7"/>
    <w:rsid w:val="0CBEFB4F"/>
    <w:rsid w:val="0CD2405A"/>
    <w:rsid w:val="0CD3BDAD"/>
    <w:rsid w:val="0CE5DA74"/>
    <w:rsid w:val="0CF0A64B"/>
    <w:rsid w:val="0CFD72FE"/>
    <w:rsid w:val="0D0EBDC5"/>
    <w:rsid w:val="0D10EEAE"/>
    <w:rsid w:val="0D140E21"/>
    <w:rsid w:val="0D1E39AA"/>
    <w:rsid w:val="0D1F36D8"/>
    <w:rsid w:val="0D222556"/>
    <w:rsid w:val="0D246E87"/>
    <w:rsid w:val="0D259604"/>
    <w:rsid w:val="0D294187"/>
    <w:rsid w:val="0D31A9D1"/>
    <w:rsid w:val="0D345BFD"/>
    <w:rsid w:val="0D349E85"/>
    <w:rsid w:val="0D41669D"/>
    <w:rsid w:val="0D49C59F"/>
    <w:rsid w:val="0D577C7A"/>
    <w:rsid w:val="0D62AFC7"/>
    <w:rsid w:val="0D6B402F"/>
    <w:rsid w:val="0D71F3E0"/>
    <w:rsid w:val="0D7B6CEE"/>
    <w:rsid w:val="0D7F6685"/>
    <w:rsid w:val="0D80EB03"/>
    <w:rsid w:val="0D81856F"/>
    <w:rsid w:val="0D89235B"/>
    <w:rsid w:val="0D8B8436"/>
    <w:rsid w:val="0D91913F"/>
    <w:rsid w:val="0D977BE3"/>
    <w:rsid w:val="0D9A7347"/>
    <w:rsid w:val="0D9B3ABD"/>
    <w:rsid w:val="0D9D8AD1"/>
    <w:rsid w:val="0DA37BD4"/>
    <w:rsid w:val="0DA46DAD"/>
    <w:rsid w:val="0DA63D91"/>
    <w:rsid w:val="0DA82C12"/>
    <w:rsid w:val="0DAC882A"/>
    <w:rsid w:val="0DBED37D"/>
    <w:rsid w:val="0DCA32CE"/>
    <w:rsid w:val="0DCE4869"/>
    <w:rsid w:val="0DD29EB0"/>
    <w:rsid w:val="0DD32E2F"/>
    <w:rsid w:val="0DD37B1E"/>
    <w:rsid w:val="0DE8AE81"/>
    <w:rsid w:val="0DE9DE21"/>
    <w:rsid w:val="0DFA2082"/>
    <w:rsid w:val="0E01CAF0"/>
    <w:rsid w:val="0E026D31"/>
    <w:rsid w:val="0E1178AA"/>
    <w:rsid w:val="0E16FAEA"/>
    <w:rsid w:val="0E205AEB"/>
    <w:rsid w:val="0E230031"/>
    <w:rsid w:val="0E2D5C1D"/>
    <w:rsid w:val="0E367521"/>
    <w:rsid w:val="0E390F9F"/>
    <w:rsid w:val="0E3DC31F"/>
    <w:rsid w:val="0E41725B"/>
    <w:rsid w:val="0E42C283"/>
    <w:rsid w:val="0E4444FF"/>
    <w:rsid w:val="0E45F378"/>
    <w:rsid w:val="0E48B926"/>
    <w:rsid w:val="0E52A989"/>
    <w:rsid w:val="0E53EA27"/>
    <w:rsid w:val="0E58C391"/>
    <w:rsid w:val="0E5A009C"/>
    <w:rsid w:val="0E5E3A87"/>
    <w:rsid w:val="0E6954E7"/>
    <w:rsid w:val="0E72727B"/>
    <w:rsid w:val="0E7AF924"/>
    <w:rsid w:val="0E8A2914"/>
    <w:rsid w:val="0E8F64D3"/>
    <w:rsid w:val="0E9235EA"/>
    <w:rsid w:val="0E936E80"/>
    <w:rsid w:val="0E9A60E0"/>
    <w:rsid w:val="0E9B494B"/>
    <w:rsid w:val="0EB30BF1"/>
    <w:rsid w:val="0EB5D298"/>
    <w:rsid w:val="0EB685F4"/>
    <w:rsid w:val="0EBC6D5F"/>
    <w:rsid w:val="0EBFF013"/>
    <w:rsid w:val="0ED04D5A"/>
    <w:rsid w:val="0ED14C1D"/>
    <w:rsid w:val="0EE1F732"/>
    <w:rsid w:val="0EE2A638"/>
    <w:rsid w:val="0EE4F541"/>
    <w:rsid w:val="0EE7A478"/>
    <w:rsid w:val="0EE87DA6"/>
    <w:rsid w:val="0EEDAE93"/>
    <w:rsid w:val="0EEDB256"/>
    <w:rsid w:val="0EF16510"/>
    <w:rsid w:val="0EF2EC76"/>
    <w:rsid w:val="0EF47579"/>
    <w:rsid w:val="0EFEC5BD"/>
    <w:rsid w:val="0F035001"/>
    <w:rsid w:val="0F1316AF"/>
    <w:rsid w:val="0F147031"/>
    <w:rsid w:val="0F1F135C"/>
    <w:rsid w:val="0F251886"/>
    <w:rsid w:val="0F2A2FDA"/>
    <w:rsid w:val="0F3D4765"/>
    <w:rsid w:val="0F427F93"/>
    <w:rsid w:val="0F4527FC"/>
    <w:rsid w:val="0F4AB910"/>
    <w:rsid w:val="0F5492DC"/>
    <w:rsid w:val="0F5B96AB"/>
    <w:rsid w:val="0F5D0C47"/>
    <w:rsid w:val="0F66E9A5"/>
    <w:rsid w:val="0F67F32F"/>
    <w:rsid w:val="0F6BE2BD"/>
    <w:rsid w:val="0F6CF0C6"/>
    <w:rsid w:val="0F6FFA31"/>
    <w:rsid w:val="0F7724C6"/>
    <w:rsid w:val="0F792F52"/>
    <w:rsid w:val="0F7C8D98"/>
    <w:rsid w:val="0F7EF005"/>
    <w:rsid w:val="0F7F3AB8"/>
    <w:rsid w:val="0F82735D"/>
    <w:rsid w:val="0F8C6EDA"/>
    <w:rsid w:val="0F8F40C4"/>
    <w:rsid w:val="0F9B15DE"/>
    <w:rsid w:val="0FA6AE6C"/>
    <w:rsid w:val="0FB05008"/>
    <w:rsid w:val="0FB90B1C"/>
    <w:rsid w:val="0FBD25E0"/>
    <w:rsid w:val="0FC31D74"/>
    <w:rsid w:val="0FD0BEF6"/>
    <w:rsid w:val="0FD24BD6"/>
    <w:rsid w:val="0FD7DBAE"/>
    <w:rsid w:val="0FDCBECE"/>
    <w:rsid w:val="0FDE46D0"/>
    <w:rsid w:val="0FE156F4"/>
    <w:rsid w:val="0FE85E85"/>
    <w:rsid w:val="0FEED7CF"/>
    <w:rsid w:val="0FF8FD5B"/>
    <w:rsid w:val="1003A2AF"/>
    <w:rsid w:val="100A161C"/>
    <w:rsid w:val="10189B43"/>
    <w:rsid w:val="102632D6"/>
    <w:rsid w:val="102A8749"/>
    <w:rsid w:val="102C1409"/>
    <w:rsid w:val="102EECCD"/>
    <w:rsid w:val="103874C0"/>
    <w:rsid w:val="103BEDF9"/>
    <w:rsid w:val="1045887C"/>
    <w:rsid w:val="1052FA49"/>
    <w:rsid w:val="105F1CA4"/>
    <w:rsid w:val="10610791"/>
    <w:rsid w:val="10634C05"/>
    <w:rsid w:val="10670A63"/>
    <w:rsid w:val="1069A14C"/>
    <w:rsid w:val="10721A3D"/>
    <w:rsid w:val="1072CB65"/>
    <w:rsid w:val="10856AE1"/>
    <w:rsid w:val="1088F68E"/>
    <w:rsid w:val="1091612B"/>
    <w:rsid w:val="1096C0F5"/>
    <w:rsid w:val="109CE66C"/>
    <w:rsid w:val="109F49E5"/>
    <w:rsid w:val="10B17269"/>
    <w:rsid w:val="10C1CB93"/>
    <w:rsid w:val="10C4173B"/>
    <w:rsid w:val="10C4BA39"/>
    <w:rsid w:val="10C5CD54"/>
    <w:rsid w:val="10C5D46C"/>
    <w:rsid w:val="10CD9B6A"/>
    <w:rsid w:val="10D0ECB8"/>
    <w:rsid w:val="10D3E576"/>
    <w:rsid w:val="10D4F426"/>
    <w:rsid w:val="10DC7FFD"/>
    <w:rsid w:val="10E3B003"/>
    <w:rsid w:val="10E5E577"/>
    <w:rsid w:val="10E8FA37"/>
    <w:rsid w:val="10E961D5"/>
    <w:rsid w:val="10EA874D"/>
    <w:rsid w:val="10ED1709"/>
    <w:rsid w:val="10EE90F1"/>
    <w:rsid w:val="10F87B9B"/>
    <w:rsid w:val="10FD5544"/>
    <w:rsid w:val="11029A09"/>
    <w:rsid w:val="11037802"/>
    <w:rsid w:val="110601F7"/>
    <w:rsid w:val="110FD987"/>
    <w:rsid w:val="111EC5E2"/>
    <w:rsid w:val="1126D02A"/>
    <w:rsid w:val="1127E704"/>
    <w:rsid w:val="113ABA2E"/>
    <w:rsid w:val="113B19A9"/>
    <w:rsid w:val="1140565A"/>
    <w:rsid w:val="11417965"/>
    <w:rsid w:val="115767CC"/>
    <w:rsid w:val="115B28B4"/>
    <w:rsid w:val="11622B10"/>
    <w:rsid w:val="1166E30F"/>
    <w:rsid w:val="116BC719"/>
    <w:rsid w:val="116E6C45"/>
    <w:rsid w:val="1172E4FE"/>
    <w:rsid w:val="117360AF"/>
    <w:rsid w:val="1178A53E"/>
    <w:rsid w:val="117BE607"/>
    <w:rsid w:val="117D4939"/>
    <w:rsid w:val="117F4906"/>
    <w:rsid w:val="1181B715"/>
    <w:rsid w:val="118295CF"/>
    <w:rsid w:val="11874BC1"/>
    <w:rsid w:val="118FE0EB"/>
    <w:rsid w:val="119B4298"/>
    <w:rsid w:val="119D986B"/>
    <w:rsid w:val="11A1B9B5"/>
    <w:rsid w:val="11A6CABA"/>
    <w:rsid w:val="11B46224"/>
    <w:rsid w:val="11B6B06A"/>
    <w:rsid w:val="11B7248A"/>
    <w:rsid w:val="11BA5BF3"/>
    <w:rsid w:val="11BFA0F4"/>
    <w:rsid w:val="11CDEBBD"/>
    <w:rsid w:val="11D4B0C6"/>
    <w:rsid w:val="11DB8399"/>
    <w:rsid w:val="11DE7A2D"/>
    <w:rsid w:val="11DEC162"/>
    <w:rsid w:val="11DF7DD3"/>
    <w:rsid w:val="11E34648"/>
    <w:rsid w:val="11E38126"/>
    <w:rsid w:val="11E7EBCE"/>
    <w:rsid w:val="11EEAB40"/>
    <w:rsid w:val="11F40041"/>
    <w:rsid w:val="1206FB6B"/>
    <w:rsid w:val="12080F67"/>
    <w:rsid w:val="12096C2A"/>
    <w:rsid w:val="1211F394"/>
    <w:rsid w:val="1213C867"/>
    <w:rsid w:val="12302234"/>
    <w:rsid w:val="123045E0"/>
    <w:rsid w:val="1237EE1B"/>
    <w:rsid w:val="123B1C62"/>
    <w:rsid w:val="12409A95"/>
    <w:rsid w:val="124A15AA"/>
    <w:rsid w:val="12529C91"/>
    <w:rsid w:val="1253B9B6"/>
    <w:rsid w:val="12557597"/>
    <w:rsid w:val="125E5405"/>
    <w:rsid w:val="1260C6FB"/>
    <w:rsid w:val="12621966"/>
    <w:rsid w:val="1263EAEE"/>
    <w:rsid w:val="126838E1"/>
    <w:rsid w:val="126B6AF8"/>
    <w:rsid w:val="126BBE9A"/>
    <w:rsid w:val="126FE493"/>
    <w:rsid w:val="1275A73D"/>
    <w:rsid w:val="127915F2"/>
    <w:rsid w:val="127CE744"/>
    <w:rsid w:val="1283F5FB"/>
    <w:rsid w:val="128AEB07"/>
    <w:rsid w:val="128BA799"/>
    <w:rsid w:val="1293B73B"/>
    <w:rsid w:val="12944862"/>
    <w:rsid w:val="12947C6D"/>
    <w:rsid w:val="1295569B"/>
    <w:rsid w:val="129A55FE"/>
    <w:rsid w:val="12A2C5D9"/>
    <w:rsid w:val="12A8CA61"/>
    <w:rsid w:val="12B0790C"/>
    <w:rsid w:val="12B63165"/>
    <w:rsid w:val="12B64AE1"/>
    <w:rsid w:val="12B9EA80"/>
    <w:rsid w:val="12BE8E11"/>
    <w:rsid w:val="12C152F3"/>
    <w:rsid w:val="12C6D898"/>
    <w:rsid w:val="12CFB3E5"/>
    <w:rsid w:val="12D340C6"/>
    <w:rsid w:val="12D3FC7C"/>
    <w:rsid w:val="12D49F2B"/>
    <w:rsid w:val="12D5E1C1"/>
    <w:rsid w:val="12D6BA30"/>
    <w:rsid w:val="12D80F3C"/>
    <w:rsid w:val="12DD4E51"/>
    <w:rsid w:val="12E5081E"/>
    <w:rsid w:val="12E910B9"/>
    <w:rsid w:val="12E92B01"/>
    <w:rsid w:val="12ED38BF"/>
    <w:rsid w:val="12F9524F"/>
    <w:rsid w:val="130F5044"/>
    <w:rsid w:val="131644C6"/>
    <w:rsid w:val="13180F22"/>
    <w:rsid w:val="13193B3A"/>
    <w:rsid w:val="131E503E"/>
    <w:rsid w:val="1324ACD0"/>
    <w:rsid w:val="133AE61E"/>
    <w:rsid w:val="134631F2"/>
    <w:rsid w:val="13523947"/>
    <w:rsid w:val="13543D94"/>
    <w:rsid w:val="135ED807"/>
    <w:rsid w:val="1360F379"/>
    <w:rsid w:val="13666250"/>
    <w:rsid w:val="136990BB"/>
    <w:rsid w:val="1370CF79"/>
    <w:rsid w:val="137C7EE0"/>
    <w:rsid w:val="137F27E9"/>
    <w:rsid w:val="139663D0"/>
    <w:rsid w:val="139B1E55"/>
    <w:rsid w:val="13A33563"/>
    <w:rsid w:val="13A354ED"/>
    <w:rsid w:val="13A7B97D"/>
    <w:rsid w:val="13AC7C27"/>
    <w:rsid w:val="13B70115"/>
    <w:rsid w:val="13B70AFA"/>
    <w:rsid w:val="13B728DF"/>
    <w:rsid w:val="13B76929"/>
    <w:rsid w:val="13BD580A"/>
    <w:rsid w:val="13BEB053"/>
    <w:rsid w:val="13C0C5A7"/>
    <w:rsid w:val="13C2EF9A"/>
    <w:rsid w:val="13C4988C"/>
    <w:rsid w:val="13CD9221"/>
    <w:rsid w:val="13D091B3"/>
    <w:rsid w:val="13D133C3"/>
    <w:rsid w:val="13F3A53B"/>
    <w:rsid w:val="13F3BC4C"/>
    <w:rsid w:val="13FBDE09"/>
    <w:rsid w:val="13FDA0FD"/>
    <w:rsid w:val="1405281B"/>
    <w:rsid w:val="14053F66"/>
    <w:rsid w:val="14057436"/>
    <w:rsid w:val="1411502B"/>
    <w:rsid w:val="1411F0CA"/>
    <w:rsid w:val="1412E75C"/>
    <w:rsid w:val="1413EA57"/>
    <w:rsid w:val="1422C58F"/>
    <w:rsid w:val="142912C7"/>
    <w:rsid w:val="142CE64B"/>
    <w:rsid w:val="142ED0F4"/>
    <w:rsid w:val="14326C8A"/>
    <w:rsid w:val="143D2F28"/>
    <w:rsid w:val="14441264"/>
    <w:rsid w:val="144792DD"/>
    <w:rsid w:val="144876D7"/>
    <w:rsid w:val="1448DEEB"/>
    <w:rsid w:val="1453CF9C"/>
    <w:rsid w:val="14599564"/>
    <w:rsid w:val="14605243"/>
    <w:rsid w:val="1460A2A6"/>
    <w:rsid w:val="1461EA46"/>
    <w:rsid w:val="146382DF"/>
    <w:rsid w:val="1484E11A"/>
    <w:rsid w:val="1488B238"/>
    <w:rsid w:val="148E92B9"/>
    <w:rsid w:val="148F2A5A"/>
    <w:rsid w:val="14954E97"/>
    <w:rsid w:val="1495C7BA"/>
    <w:rsid w:val="149D5BBB"/>
    <w:rsid w:val="14A69F96"/>
    <w:rsid w:val="14AA85C0"/>
    <w:rsid w:val="14B2F2A0"/>
    <w:rsid w:val="14B9309B"/>
    <w:rsid w:val="14BB148D"/>
    <w:rsid w:val="14C6E440"/>
    <w:rsid w:val="14CA5507"/>
    <w:rsid w:val="14CA70B4"/>
    <w:rsid w:val="14CBB905"/>
    <w:rsid w:val="14DA874F"/>
    <w:rsid w:val="14E2D6FB"/>
    <w:rsid w:val="14E7BE90"/>
    <w:rsid w:val="14ED3CC6"/>
    <w:rsid w:val="14EE3C73"/>
    <w:rsid w:val="14EF9A69"/>
    <w:rsid w:val="14F1707D"/>
    <w:rsid w:val="14FC3FF5"/>
    <w:rsid w:val="1509680C"/>
    <w:rsid w:val="150B032A"/>
    <w:rsid w:val="15108B54"/>
    <w:rsid w:val="1515007B"/>
    <w:rsid w:val="15189E7D"/>
    <w:rsid w:val="151DDBAC"/>
    <w:rsid w:val="151FB562"/>
    <w:rsid w:val="151FF146"/>
    <w:rsid w:val="152C7158"/>
    <w:rsid w:val="152C8C7F"/>
    <w:rsid w:val="15399549"/>
    <w:rsid w:val="153A1255"/>
    <w:rsid w:val="153F254E"/>
    <w:rsid w:val="15483607"/>
    <w:rsid w:val="154BC13D"/>
    <w:rsid w:val="154EB5D0"/>
    <w:rsid w:val="154F584C"/>
    <w:rsid w:val="154F8119"/>
    <w:rsid w:val="15613AE5"/>
    <w:rsid w:val="156304F0"/>
    <w:rsid w:val="156F3E9D"/>
    <w:rsid w:val="15705964"/>
    <w:rsid w:val="158245EF"/>
    <w:rsid w:val="1598290D"/>
    <w:rsid w:val="159BD513"/>
    <w:rsid w:val="159F9AEB"/>
    <w:rsid w:val="15A452D3"/>
    <w:rsid w:val="15AB68BA"/>
    <w:rsid w:val="15ABBD9D"/>
    <w:rsid w:val="15B79FA5"/>
    <w:rsid w:val="15C146BC"/>
    <w:rsid w:val="15CE70D0"/>
    <w:rsid w:val="15D2DB49"/>
    <w:rsid w:val="15D3771E"/>
    <w:rsid w:val="15D71A79"/>
    <w:rsid w:val="15E5D454"/>
    <w:rsid w:val="15EB6888"/>
    <w:rsid w:val="15EBF7EC"/>
    <w:rsid w:val="15EE40C5"/>
    <w:rsid w:val="15F41690"/>
    <w:rsid w:val="15FE7D10"/>
    <w:rsid w:val="15FEAB2D"/>
    <w:rsid w:val="16000D50"/>
    <w:rsid w:val="16075AAF"/>
    <w:rsid w:val="1608D970"/>
    <w:rsid w:val="1610513C"/>
    <w:rsid w:val="1612D17D"/>
    <w:rsid w:val="16180216"/>
    <w:rsid w:val="161891B7"/>
    <w:rsid w:val="161AFCA7"/>
    <w:rsid w:val="161D3AEC"/>
    <w:rsid w:val="16207FCC"/>
    <w:rsid w:val="16221CDC"/>
    <w:rsid w:val="16248299"/>
    <w:rsid w:val="16267234"/>
    <w:rsid w:val="162ED865"/>
    <w:rsid w:val="162FCC5E"/>
    <w:rsid w:val="163C865E"/>
    <w:rsid w:val="163D954F"/>
    <w:rsid w:val="1649F842"/>
    <w:rsid w:val="16528F85"/>
    <w:rsid w:val="16538A6B"/>
    <w:rsid w:val="16608D1B"/>
    <w:rsid w:val="16677752"/>
    <w:rsid w:val="1669C106"/>
    <w:rsid w:val="166C0BF6"/>
    <w:rsid w:val="167F0EE0"/>
    <w:rsid w:val="168DAD36"/>
    <w:rsid w:val="16AB00EC"/>
    <w:rsid w:val="16AEE23D"/>
    <w:rsid w:val="16B0266A"/>
    <w:rsid w:val="16B56C44"/>
    <w:rsid w:val="16BCFFA0"/>
    <w:rsid w:val="16BFD5E3"/>
    <w:rsid w:val="16C6E3FD"/>
    <w:rsid w:val="16C9A3E4"/>
    <w:rsid w:val="16CB55FC"/>
    <w:rsid w:val="16CC784A"/>
    <w:rsid w:val="16CF15B1"/>
    <w:rsid w:val="16D13AB1"/>
    <w:rsid w:val="16D7490D"/>
    <w:rsid w:val="16E3FC54"/>
    <w:rsid w:val="16E62992"/>
    <w:rsid w:val="16E84874"/>
    <w:rsid w:val="16E8AC28"/>
    <w:rsid w:val="16EB28AD"/>
    <w:rsid w:val="16EB3629"/>
    <w:rsid w:val="16ED2BDC"/>
    <w:rsid w:val="16EDBD22"/>
    <w:rsid w:val="16F2274F"/>
    <w:rsid w:val="16F65115"/>
    <w:rsid w:val="16FFDDE3"/>
    <w:rsid w:val="170E081E"/>
    <w:rsid w:val="17159F52"/>
    <w:rsid w:val="1717583D"/>
    <w:rsid w:val="171AFA3C"/>
    <w:rsid w:val="171F6199"/>
    <w:rsid w:val="17265C3A"/>
    <w:rsid w:val="1726F051"/>
    <w:rsid w:val="172877EB"/>
    <w:rsid w:val="173681FE"/>
    <w:rsid w:val="173A6965"/>
    <w:rsid w:val="173D0A76"/>
    <w:rsid w:val="17490B40"/>
    <w:rsid w:val="175DEC0A"/>
    <w:rsid w:val="176031A1"/>
    <w:rsid w:val="17627B2A"/>
    <w:rsid w:val="17645888"/>
    <w:rsid w:val="176786B4"/>
    <w:rsid w:val="177556B2"/>
    <w:rsid w:val="177A226D"/>
    <w:rsid w:val="177C1BD3"/>
    <w:rsid w:val="178C8C34"/>
    <w:rsid w:val="178E302E"/>
    <w:rsid w:val="17900E9F"/>
    <w:rsid w:val="179253FE"/>
    <w:rsid w:val="17966F4A"/>
    <w:rsid w:val="179AD520"/>
    <w:rsid w:val="17A71825"/>
    <w:rsid w:val="17B5DB46"/>
    <w:rsid w:val="17C26EDF"/>
    <w:rsid w:val="17C33C63"/>
    <w:rsid w:val="17CEFD5C"/>
    <w:rsid w:val="17D7AEA1"/>
    <w:rsid w:val="17DA6E6B"/>
    <w:rsid w:val="17DB3439"/>
    <w:rsid w:val="17E22292"/>
    <w:rsid w:val="17E34820"/>
    <w:rsid w:val="17E81C3A"/>
    <w:rsid w:val="17EBC34B"/>
    <w:rsid w:val="17F8C7DB"/>
    <w:rsid w:val="17FAD708"/>
    <w:rsid w:val="17FFAE4A"/>
    <w:rsid w:val="1801937D"/>
    <w:rsid w:val="18029F29"/>
    <w:rsid w:val="180BCFD4"/>
    <w:rsid w:val="181D224E"/>
    <w:rsid w:val="181FB52E"/>
    <w:rsid w:val="18209B7C"/>
    <w:rsid w:val="182A1D61"/>
    <w:rsid w:val="18341207"/>
    <w:rsid w:val="1836776E"/>
    <w:rsid w:val="18378A1E"/>
    <w:rsid w:val="183D245E"/>
    <w:rsid w:val="18415F03"/>
    <w:rsid w:val="1846761C"/>
    <w:rsid w:val="18475AF0"/>
    <w:rsid w:val="1848D639"/>
    <w:rsid w:val="184EBAB4"/>
    <w:rsid w:val="18506433"/>
    <w:rsid w:val="18540558"/>
    <w:rsid w:val="185C7BAB"/>
    <w:rsid w:val="185F78F6"/>
    <w:rsid w:val="18604490"/>
    <w:rsid w:val="1864E77F"/>
    <w:rsid w:val="186D05A2"/>
    <w:rsid w:val="186F3F65"/>
    <w:rsid w:val="18715F15"/>
    <w:rsid w:val="1873DBB9"/>
    <w:rsid w:val="187A8FDB"/>
    <w:rsid w:val="187AEA70"/>
    <w:rsid w:val="188D7546"/>
    <w:rsid w:val="1899ACC7"/>
    <w:rsid w:val="189C7CAE"/>
    <w:rsid w:val="18A05A76"/>
    <w:rsid w:val="18B4761B"/>
    <w:rsid w:val="18B5FC6A"/>
    <w:rsid w:val="18BAF8FE"/>
    <w:rsid w:val="18BF56DC"/>
    <w:rsid w:val="18C0A1F4"/>
    <w:rsid w:val="18CB17C8"/>
    <w:rsid w:val="18CC9A79"/>
    <w:rsid w:val="18CEA3CA"/>
    <w:rsid w:val="18D62CEA"/>
    <w:rsid w:val="18D8C297"/>
    <w:rsid w:val="18E10513"/>
    <w:rsid w:val="18E5E9D1"/>
    <w:rsid w:val="18E8CDC8"/>
    <w:rsid w:val="18F2D36D"/>
    <w:rsid w:val="18F675F6"/>
    <w:rsid w:val="18F681B3"/>
    <w:rsid w:val="18FD09A4"/>
    <w:rsid w:val="190549A5"/>
    <w:rsid w:val="19091867"/>
    <w:rsid w:val="190C9B7F"/>
    <w:rsid w:val="19116974"/>
    <w:rsid w:val="191E3F0E"/>
    <w:rsid w:val="1921DC47"/>
    <w:rsid w:val="1923D30D"/>
    <w:rsid w:val="1925B87B"/>
    <w:rsid w:val="19313211"/>
    <w:rsid w:val="19333516"/>
    <w:rsid w:val="1945E8C4"/>
    <w:rsid w:val="194E0F56"/>
    <w:rsid w:val="19507778"/>
    <w:rsid w:val="1960B3DD"/>
    <w:rsid w:val="19678DC1"/>
    <w:rsid w:val="196EB0E0"/>
    <w:rsid w:val="1973C674"/>
    <w:rsid w:val="198ED3B0"/>
    <w:rsid w:val="198FF1A7"/>
    <w:rsid w:val="1992AD5B"/>
    <w:rsid w:val="19970357"/>
    <w:rsid w:val="199C3634"/>
    <w:rsid w:val="199D3DB7"/>
    <w:rsid w:val="19A01C69"/>
    <w:rsid w:val="19A6932A"/>
    <w:rsid w:val="19A727BD"/>
    <w:rsid w:val="19AE5C0D"/>
    <w:rsid w:val="19B7C5C3"/>
    <w:rsid w:val="19B7F706"/>
    <w:rsid w:val="19BFDEBF"/>
    <w:rsid w:val="19D23488"/>
    <w:rsid w:val="19D3D6AA"/>
    <w:rsid w:val="19D503FC"/>
    <w:rsid w:val="19DD818D"/>
    <w:rsid w:val="19DFC424"/>
    <w:rsid w:val="19E6A09E"/>
    <w:rsid w:val="19ED2E0F"/>
    <w:rsid w:val="19F89EBE"/>
    <w:rsid w:val="19FD6F0C"/>
    <w:rsid w:val="1A016A16"/>
    <w:rsid w:val="1A08A794"/>
    <w:rsid w:val="1A0B912F"/>
    <w:rsid w:val="1A1107C3"/>
    <w:rsid w:val="1A189A9E"/>
    <w:rsid w:val="1A20C2DA"/>
    <w:rsid w:val="1A2BB09D"/>
    <w:rsid w:val="1A2C9F52"/>
    <w:rsid w:val="1A316E82"/>
    <w:rsid w:val="1A321B0F"/>
    <w:rsid w:val="1A346099"/>
    <w:rsid w:val="1A36D977"/>
    <w:rsid w:val="1A3B536B"/>
    <w:rsid w:val="1A42323F"/>
    <w:rsid w:val="1A439663"/>
    <w:rsid w:val="1A451D91"/>
    <w:rsid w:val="1A5243FC"/>
    <w:rsid w:val="1A551B08"/>
    <w:rsid w:val="1A55FEB2"/>
    <w:rsid w:val="1A65F1E3"/>
    <w:rsid w:val="1A66746B"/>
    <w:rsid w:val="1A6BB7F4"/>
    <w:rsid w:val="1A7BCAC8"/>
    <w:rsid w:val="1A7F2EC0"/>
    <w:rsid w:val="1A7FD2EB"/>
    <w:rsid w:val="1A868015"/>
    <w:rsid w:val="1A88688C"/>
    <w:rsid w:val="1A8F6F5D"/>
    <w:rsid w:val="1A92EF65"/>
    <w:rsid w:val="1A934332"/>
    <w:rsid w:val="1A938C05"/>
    <w:rsid w:val="1A992DC0"/>
    <w:rsid w:val="1AA2187E"/>
    <w:rsid w:val="1AACB6F1"/>
    <w:rsid w:val="1AB2500F"/>
    <w:rsid w:val="1ABAAD01"/>
    <w:rsid w:val="1ABB15F4"/>
    <w:rsid w:val="1ABB2FF6"/>
    <w:rsid w:val="1ABB5F2E"/>
    <w:rsid w:val="1AC8E8F4"/>
    <w:rsid w:val="1AD4A471"/>
    <w:rsid w:val="1AD57788"/>
    <w:rsid w:val="1AD7E7B0"/>
    <w:rsid w:val="1ADBC468"/>
    <w:rsid w:val="1AE09187"/>
    <w:rsid w:val="1AE82D78"/>
    <w:rsid w:val="1AEF2B1D"/>
    <w:rsid w:val="1AF00A99"/>
    <w:rsid w:val="1AF0F496"/>
    <w:rsid w:val="1AF58592"/>
    <w:rsid w:val="1AF83FF3"/>
    <w:rsid w:val="1B04DDFD"/>
    <w:rsid w:val="1B08AC37"/>
    <w:rsid w:val="1B099717"/>
    <w:rsid w:val="1B0D589E"/>
    <w:rsid w:val="1B0FF781"/>
    <w:rsid w:val="1B16B625"/>
    <w:rsid w:val="1B20EC16"/>
    <w:rsid w:val="1B21A9EA"/>
    <w:rsid w:val="1B2B485C"/>
    <w:rsid w:val="1B3005C0"/>
    <w:rsid w:val="1B3B6042"/>
    <w:rsid w:val="1B41E81F"/>
    <w:rsid w:val="1B42009C"/>
    <w:rsid w:val="1B42F157"/>
    <w:rsid w:val="1B450FBC"/>
    <w:rsid w:val="1B483E44"/>
    <w:rsid w:val="1B4B4BEF"/>
    <w:rsid w:val="1B4E8E06"/>
    <w:rsid w:val="1B518D54"/>
    <w:rsid w:val="1B51D980"/>
    <w:rsid w:val="1B6C7787"/>
    <w:rsid w:val="1B772D2D"/>
    <w:rsid w:val="1B7C8A7B"/>
    <w:rsid w:val="1B7CA1B1"/>
    <w:rsid w:val="1B7D947C"/>
    <w:rsid w:val="1B7ECD3E"/>
    <w:rsid w:val="1B7FE7DE"/>
    <w:rsid w:val="1B81115F"/>
    <w:rsid w:val="1B81714A"/>
    <w:rsid w:val="1B830992"/>
    <w:rsid w:val="1B855C73"/>
    <w:rsid w:val="1B925D30"/>
    <w:rsid w:val="1BA13EA8"/>
    <w:rsid w:val="1BA57173"/>
    <w:rsid w:val="1BA692A4"/>
    <w:rsid w:val="1BA86BAE"/>
    <w:rsid w:val="1BA8E326"/>
    <w:rsid w:val="1BABCCCF"/>
    <w:rsid w:val="1BB3D387"/>
    <w:rsid w:val="1BBA4964"/>
    <w:rsid w:val="1BBFE68F"/>
    <w:rsid w:val="1BC9166A"/>
    <w:rsid w:val="1BD275A2"/>
    <w:rsid w:val="1BD5F6DF"/>
    <w:rsid w:val="1BDAAB10"/>
    <w:rsid w:val="1BDCACE6"/>
    <w:rsid w:val="1BE82741"/>
    <w:rsid w:val="1BEB8993"/>
    <w:rsid w:val="1BEBEFE1"/>
    <w:rsid w:val="1BEEFCDE"/>
    <w:rsid w:val="1BF34048"/>
    <w:rsid w:val="1BF6DE2B"/>
    <w:rsid w:val="1C0BBB3D"/>
    <w:rsid w:val="1C0D60D7"/>
    <w:rsid w:val="1C10266D"/>
    <w:rsid w:val="1C174097"/>
    <w:rsid w:val="1C226D99"/>
    <w:rsid w:val="1C2C1AE0"/>
    <w:rsid w:val="1C2E8236"/>
    <w:rsid w:val="1C3A90E5"/>
    <w:rsid w:val="1C4C33D5"/>
    <w:rsid w:val="1C542AD2"/>
    <w:rsid w:val="1C5C1BF9"/>
    <w:rsid w:val="1C6AAAD7"/>
    <w:rsid w:val="1C6B1361"/>
    <w:rsid w:val="1C753839"/>
    <w:rsid w:val="1C795D3E"/>
    <w:rsid w:val="1C7EBDD7"/>
    <w:rsid w:val="1C8752BE"/>
    <w:rsid w:val="1C8920D0"/>
    <w:rsid w:val="1C8DA287"/>
    <w:rsid w:val="1C8FCA7F"/>
    <w:rsid w:val="1C913F3C"/>
    <w:rsid w:val="1C91DEB1"/>
    <w:rsid w:val="1C9468FB"/>
    <w:rsid w:val="1C956356"/>
    <w:rsid w:val="1CA3DA5C"/>
    <w:rsid w:val="1CA93B67"/>
    <w:rsid w:val="1CACE4EE"/>
    <w:rsid w:val="1CB4FF9B"/>
    <w:rsid w:val="1CC4E5B5"/>
    <w:rsid w:val="1CC5C6CA"/>
    <w:rsid w:val="1CCDFF8F"/>
    <w:rsid w:val="1CCE7FF4"/>
    <w:rsid w:val="1CD1A882"/>
    <w:rsid w:val="1CD27114"/>
    <w:rsid w:val="1CE41C0B"/>
    <w:rsid w:val="1CE67125"/>
    <w:rsid w:val="1CEB4447"/>
    <w:rsid w:val="1CEBBFB3"/>
    <w:rsid w:val="1D0189CF"/>
    <w:rsid w:val="1D09687A"/>
    <w:rsid w:val="1D0EC214"/>
    <w:rsid w:val="1D0EDF6A"/>
    <w:rsid w:val="1D338513"/>
    <w:rsid w:val="1D4332FA"/>
    <w:rsid w:val="1D459C66"/>
    <w:rsid w:val="1D472C7C"/>
    <w:rsid w:val="1D47549A"/>
    <w:rsid w:val="1D4F9ED2"/>
    <w:rsid w:val="1D58A422"/>
    <w:rsid w:val="1D5FE32A"/>
    <w:rsid w:val="1D612DCD"/>
    <w:rsid w:val="1D61A2B9"/>
    <w:rsid w:val="1D6805BF"/>
    <w:rsid w:val="1D68C0C5"/>
    <w:rsid w:val="1D6B4B52"/>
    <w:rsid w:val="1D77F865"/>
    <w:rsid w:val="1D7BD115"/>
    <w:rsid w:val="1D7D6A02"/>
    <w:rsid w:val="1D8B5AE6"/>
    <w:rsid w:val="1D92C2C6"/>
    <w:rsid w:val="1D9DF9CB"/>
    <w:rsid w:val="1DABA422"/>
    <w:rsid w:val="1DAD4251"/>
    <w:rsid w:val="1DB0C6CC"/>
    <w:rsid w:val="1DB465F2"/>
    <w:rsid w:val="1DB573CC"/>
    <w:rsid w:val="1DBC1275"/>
    <w:rsid w:val="1DBDD646"/>
    <w:rsid w:val="1DBFF79C"/>
    <w:rsid w:val="1DC6F890"/>
    <w:rsid w:val="1DCA8066"/>
    <w:rsid w:val="1DCD25B7"/>
    <w:rsid w:val="1DD13F99"/>
    <w:rsid w:val="1DDA3FD3"/>
    <w:rsid w:val="1DDD1302"/>
    <w:rsid w:val="1DDDE8D7"/>
    <w:rsid w:val="1DF6C2CC"/>
    <w:rsid w:val="1DFBBACD"/>
    <w:rsid w:val="1E0761E1"/>
    <w:rsid w:val="1E09B9DD"/>
    <w:rsid w:val="1E0FACC2"/>
    <w:rsid w:val="1E11BA91"/>
    <w:rsid w:val="1E183249"/>
    <w:rsid w:val="1E1D8119"/>
    <w:rsid w:val="1E252077"/>
    <w:rsid w:val="1E3B55DA"/>
    <w:rsid w:val="1E51CE18"/>
    <w:rsid w:val="1E53A226"/>
    <w:rsid w:val="1E7183AB"/>
    <w:rsid w:val="1E7A71B9"/>
    <w:rsid w:val="1E82697D"/>
    <w:rsid w:val="1E841B8C"/>
    <w:rsid w:val="1E8E9691"/>
    <w:rsid w:val="1E9374EA"/>
    <w:rsid w:val="1E986644"/>
    <w:rsid w:val="1E9E2082"/>
    <w:rsid w:val="1EA878FF"/>
    <w:rsid w:val="1EAA9450"/>
    <w:rsid w:val="1EB13BAC"/>
    <w:rsid w:val="1EB224AE"/>
    <w:rsid w:val="1EC5EE61"/>
    <w:rsid w:val="1EC76851"/>
    <w:rsid w:val="1EC81EEF"/>
    <w:rsid w:val="1EE33F5E"/>
    <w:rsid w:val="1EEC1CEA"/>
    <w:rsid w:val="1EF2FDDB"/>
    <w:rsid w:val="1EF48D0C"/>
    <w:rsid w:val="1F08EC73"/>
    <w:rsid w:val="1F0FF462"/>
    <w:rsid w:val="1F10A862"/>
    <w:rsid w:val="1F34EF23"/>
    <w:rsid w:val="1F34F693"/>
    <w:rsid w:val="1F36257B"/>
    <w:rsid w:val="1F38930C"/>
    <w:rsid w:val="1F3B5419"/>
    <w:rsid w:val="1F3DF30D"/>
    <w:rsid w:val="1F3DF892"/>
    <w:rsid w:val="1F4B1C70"/>
    <w:rsid w:val="1F5CE685"/>
    <w:rsid w:val="1F61942D"/>
    <w:rsid w:val="1F62C8F9"/>
    <w:rsid w:val="1F6B23B9"/>
    <w:rsid w:val="1F6BC788"/>
    <w:rsid w:val="1F83E8BC"/>
    <w:rsid w:val="1F91FB45"/>
    <w:rsid w:val="1F928640"/>
    <w:rsid w:val="1F930728"/>
    <w:rsid w:val="1F984595"/>
    <w:rsid w:val="1F9ECC04"/>
    <w:rsid w:val="1F9FC476"/>
    <w:rsid w:val="1FA3554D"/>
    <w:rsid w:val="1FA95FEB"/>
    <w:rsid w:val="1FAD4DE4"/>
    <w:rsid w:val="1FB00E1F"/>
    <w:rsid w:val="1FB251CB"/>
    <w:rsid w:val="1FB6F810"/>
    <w:rsid w:val="1FBED3AB"/>
    <w:rsid w:val="1FC0A22A"/>
    <w:rsid w:val="1FC30116"/>
    <w:rsid w:val="1FC8169D"/>
    <w:rsid w:val="1FCDD128"/>
    <w:rsid w:val="1FD2E916"/>
    <w:rsid w:val="1FD4761C"/>
    <w:rsid w:val="1FD4CB29"/>
    <w:rsid w:val="1FDB7B1E"/>
    <w:rsid w:val="1FDC30FB"/>
    <w:rsid w:val="1FDD12EB"/>
    <w:rsid w:val="1FDE5487"/>
    <w:rsid w:val="1FEB6A9D"/>
    <w:rsid w:val="1FF52005"/>
    <w:rsid w:val="1FF5A5C3"/>
    <w:rsid w:val="1FF75C59"/>
    <w:rsid w:val="20039C0D"/>
    <w:rsid w:val="2004F2F9"/>
    <w:rsid w:val="200861D2"/>
    <w:rsid w:val="200B8A85"/>
    <w:rsid w:val="200B9615"/>
    <w:rsid w:val="200CE58C"/>
    <w:rsid w:val="201DB726"/>
    <w:rsid w:val="2021976E"/>
    <w:rsid w:val="20250C7E"/>
    <w:rsid w:val="203F255B"/>
    <w:rsid w:val="2043ABB5"/>
    <w:rsid w:val="204C09F9"/>
    <w:rsid w:val="204C4A14"/>
    <w:rsid w:val="2050EB5A"/>
    <w:rsid w:val="20558F77"/>
    <w:rsid w:val="2059D78A"/>
    <w:rsid w:val="205A7848"/>
    <w:rsid w:val="205D5EE9"/>
    <w:rsid w:val="20611E15"/>
    <w:rsid w:val="2063269F"/>
    <w:rsid w:val="206C82F4"/>
    <w:rsid w:val="206E9F53"/>
    <w:rsid w:val="207B9FC4"/>
    <w:rsid w:val="207E061A"/>
    <w:rsid w:val="20819157"/>
    <w:rsid w:val="2086DDBB"/>
    <w:rsid w:val="2088D6C2"/>
    <w:rsid w:val="208A072B"/>
    <w:rsid w:val="208A5F23"/>
    <w:rsid w:val="208C5CE5"/>
    <w:rsid w:val="208E2A44"/>
    <w:rsid w:val="20906875"/>
    <w:rsid w:val="2098DD3D"/>
    <w:rsid w:val="20A2959C"/>
    <w:rsid w:val="20A40BC4"/>
    <w:rsid w:val="20AD4A8F"/>
    <w:rsid w:val="20C6980C"/>
    <w:rsid w:val="20D3D155"/>
    <w:rsid w:val="20DBD5E3"/>
    <w:rsid w:val="20DEDECC"/>
    <w:rsid w:val="20E24CE2"/>
    <w:rsid w:val="20FC69C1"/>
    <w:rsid w:val="2101907D"/>
    <w:rsid w:val="21028682"/>
    <w:rsid w:val="211FE9A6"/>
    <w:rsid w:val="212440E7"/>
    <w:rsid w:val="2127D80C"/>
    <w:rsid w:val="212A3442"/>
    <w:rsid w:val="2131AA74"/>
    <w:rsid w:val="2133D2BC"/>
    <w:rsid w:val="214840E4"/>
    <w:rsid w:val="214999F5"/>
    <w:rsid w:val="214F7B3F"/>
    <w:rsid w:val="21515CA4"/>
    <w:rsid w:val="21574048"/>
    <w:rsid w:val="215A2243"/>
    <w:rsid w:val="215B73D1"/>
    <w:rsid w:val="2166063A"/>
    <w:rsid w:val="217028F9"/>
    <w:rsid w:val="2178A058"/>
    <w:rsid w:val="21A07F6D"/>
    <w:rsid w:val="21ACB9EC"/>
    <w:rsid w:val="21B4EF1B"/>
    <w:rsid w:val="21B54066"/>
    <w:rsid w:val="21B6507F"/>
    <w:rsid w:val="21B7B9F4"/>
    <w:rsid w:val="21B83C99"/>
    <w:rsid w:val="21BCA92D"/>
    <w:rsid w:val="21BD6EC1"/>
    <w:rsid w:val="21C56317"/>
    <w:rsid w:val="21D4245E"/>
    <w:rsid w:val="21DAC8A9"/>
    <w:rsid w:val="21DBAB20"/>
    <w:rsid w:val="21E12A49"/>
    <w:rsid w:val="21E572C6"/>
    <w:rsid w:val="21E637EF"/>
    <w:rsid w:val="21E84ADC"/>
    <w:rsid w:val="21EB2CA0"/>
    <w:rsid w:val="21F12F2D"/>
    <w:rsid w:val="21FC536D"/>
    <w:rsid w:val="22067920"/>
    <w:rsid w:val="2207371F"/>
    <w:rsid w:val="220D7BC3"/>
    <w:rsid w:val="221FADE6"/>
    <w:rsid w:val="2221872A"/>
    <w:rsid w:val="22239D7C"/>
    <w:rsid w:val="2226A703"/>
    <w:rsid w:val="222C896B"/>
    <w:rsid w:val="222EE146"/>
    <w:rsid w:val="2238EBB9"/>
    <w:rsid w:val="223D8CFC"/>
    <w:rsid w:val="223F40E9"/>
    <w:rsid w:val="2243D6A2"/>
    <w:rsid w:val="2246CDA0"/>
    <w:rsid w:val="22510FD8"/>
    <w:rsid w:val="2251918B"/>
    <w:rsid w:val="2252DE85"/>
    <w:rsid w:val="22608416"/>
    <w:rsid w:val="22613223"/>
    <w:rsid w:val="22653CD0"/>
    <w:rsid w:val="22705B86"/>
    <w:rsid w:val="2273E1EC"/>
    <w:rsid w:val="2275ACDB"/>
    <w:rsid w:val="227D5802"/>
    <w:rsid w:val="228C906B"/>
    <w:rsid w:val="2291FB11"/>
    <w:rsid w:val="2295718A"/>
    <w:rsid w:val="22988E66"/>
    <w:rsid w:val="229C55ED"/>
    <w:rsid w:val="229CD02E"/>
    <w:rsid w:val="22A29408"/>
    <w:rsid w:val="22A2C47B"/>
    <w:rsid w:val="22AAE02A"/>
    <w:rsid w:val="22B4D036"/>
    <w:rsid w:val="22BA5402"/>
    <w:rsid w:val="22C0DC94"/>
    <w:rsid w:val="22C18048"/>
    <w:rsid w:val="22C3A86D"/>
    <w:rsid w:val="22CDBA55"/>
    <w:rsid w:val="22CDF674"/>
    <w:rsid w:val="22CEB2DA"/>
    <w:rsid w:val="22D8373C"/>
    <w:rsid w:val="22E01239"/>
    <w:rsid w:val="22E260C1"/>
    <w:rsid w:val="22E6AC47"/>
    <w:rsid w:val="22E6D89B"/>
    <w:rsid w:val="22EBA36C"/>
    <w:rsid w:val="22F4B7E6"/>
    <w:rsid w:val="22F665C3"/>
    <w:rsid w:val="22F9AB3F"/>
    <w:rsid w:val="22FB7DA7"/>
    <w:rsid w:val="2302E69D"/>
    <w:rsid w:val="2315A1DD"/>
    <w:rsid w:val="23161178"/>
    <w:rsid w:val="231A9A0B"/>
    <w:rsid w:val="231AFEDC"/>
    <w:rsid w:val="231B0966"/>
    <w:rsid w:val="232757B0"/>
    <w:rsid w:val="232901EE"/>
    <w:rsid w:val="23292B81"/>
    <w:rsid w:val="23379ED4"/>
    <w:rsid w:val="233B1D14"/>
    <w:rsid w:val="2343AB5F"/>
    <w:rsid w:val="23448C57"/>
    <w:rsid w:val="234E8A48"/>
    <w:rsid w:val="23539E5C"/>
    <w:rsid w:val="235C570E"/>
    <w:rsid w:val="236101A5"/>
    <w:rsid w:val="2363A38F"/>
    <w:rsid w:val="2364DB3B"/>
    <w:rsid w:val="237134B1"/>
    <w:rsid w:val="237BCDD6"/>
    <w:rsid w:val="237C8971"/>
    <w:rsid w:val="238331F6"/>
    <w:rsid w:val="238553CB"/>
    <w:rsid w:val="238C623F"/>
    <w:rsid w:val="238C94F7"/>
    <w:rsid w:val="238E02CF"/>
    <w:rsid w:val="23A237F6"/>
    <w:rsid w:val="23A5EE61"/>
    <w:rsid w:val="23AB003B"/>
    <w:rsid w:val="23ADF4CF"/>
    <w:rsid w:val="23AE8730"/>
    <w:rsid w:val="23B109C7"/>
    <w:rsid w:val="23B1DC25"/>
    <w:rsid w:val="23B54DD1"/>
    <w:rsid w:val="23B57271"/>
    <w:rsid w:val="23B7EAAD"/>
    <w:rsid w:val="23BD18F8"/>
    <w:rsid w:val="23C476CE"/>
    <w:rsid w:val="23D451AB"/>
    <w:rsid w:val="23D45F3D"/>
    <w:rsid w:val="23D893FC"/>
    <w:rsid w:val="23DD2E59"/>
    <w:rsid w:val="23EF3361"/>
    <w:rsid w:val="23F22318"/>
    <w:rsid w:val="23F530FB"/>
    <w:rsid w:val="23F95593"/>
    <w:rsid w:val="2400E03C"/>
    <w:rsid w:val="2401D29E"/>
    <w:rsid w:val="24082E00"/>
    <w:rsid w:val="2413F2F0"/>
    <w:rsid w:val="24150D9D"/>
    <w:rsid w:val="2418D93F"/>
    <w:rsid w:val="2432403E"/>
    <w:rsid w:val="24357EE6"/>
    <w:rsid w:val="243B9836"/>
    <w:rsid w:val="244A1063"/>
    <w:rsid w:val="244AE3A7"/>
    <w:rsid w:val="2451E6DF"/>
    <w:rsid w:val="245F818B"/>
    <w:rsid w:val="2467899C"/>
    <w:rsid w:val="2467A9A5"/>
    <w:rsid w:val="24689A3E"/>
    <w:rsid w:val="246945B6"/>
    <w:rsid w:val="246D600D"/>
    <w:rsid w:val="24782F43"/>
    <w:rsid w:val="24791986"/>
    <w:rsid w:val="247CF09C"/>
    <w:rsid w:val="2482B36E"/>
    <w:rsid w:val="2488C3D7"/>
    <w:rsid w:val="248C1C8E"/>
    <w:rsid w:val="2498F1CE"/>
    <w:rsid w:val="2498FE7E"/>
    <w:rsid w:val="24A5530D"/>
    <w:rsid w:val="24A7E73F"/>
    <w:rsid w:val="24A95398"/>
    <w:rsid w:val="24B1F1D6"/>
    <w:rsid w:val="24B5FC1A"/>
    <w:rsid w:val="24C00820"/>
    <w:rsid w:val="24C4275D"/>
    <w:rsid w:val="24C8E366"/>
    <w:rsid w:val="24CEFACB"/>
    <w:rsid w:val="24D6884B"/>
    <w:rsid w:val="24E48451"/>
    <w:rsid w:val="24E64356"/>
    <w:rsid w:val="24E7378A"/>
    <w:rsid w:val="24E9C7A9"/>
    <w:rsid w:val="24EB3F9A"/>
    <w:rsid w:val="24F140A9"/>
    <w:rsid w:val="24F1E64F"/>
    <w:rsid w:val="250E8A33"/>
    <w:rsid w:val="25100624"/>
    <w:rsid w:val="25111836"/>
    <w:rsid w:val="251281D0"/>
    <w:rsid w:val="251CC61C"/>
    <w:rsid w:val="251CD499"/>
    <w:rsid w:val="25207D14"/>
    <w:rsid w:val="252080EC"/>
    <w:rsid w:val="252571B1"/>
    <w:rsid w:val="2528FDA8"/>
    <w:rsid w:val="252E965E"/>
    <w:rsid w:val="2534E009"/>
    <w:rsid w:val="2554D673"/>
    <w:rsid w:val="255F8370"/>
    <w:rsid w:val="2561FCF0"/>
    <w:rsid w:val="2562A301"/>
    <w:rsid w:val="256AED9A"/>
    <w:rsid w:val="256FF503"/>
    <w:rsid w:val="2575E0FF"/>
    <w:rsid w:val="2579C4F5"/>
    <w:rsid w:val="2587C633"/>
    <w:rsid w:val="258A7DA0"/>
    <w:rsid w:val="258DCF71"/>
    <w:rsid w:val="25980A77"/>
    <w:rsid w:val="259E7EAD"/>
    <w:rsid w:val="259FD0FB"/>
    <w:rsid w:val="25A2EB76"/>
    <w:rsid w:val="25ABE0D7"/>
    <w:rsid w:val="25C0C535"/>
    <w:rsid w:val="25C49B93"/>
    <w:rsid w:val="25C65F86"/>
    <w:rsid w:val="25C8FA43"/>
    <w:rsid w:val="25CCA5CF"/>
    <w:rsid w:val="25CCDB5E"/>
    <w:rsid w:val="25D2C0B3"/>
    <w:rsid w:val="25D59076"/>
    <w:rsid w:val="25E9CDAF"/>
    <w:rsid w:val="25EB9B45"/>
    <w:rsid w:val="25F2B023"/>
    <w:rsid w:val="25F51DB1"/>
    <w:rsid w:val="25F8F109"/>
    <w:rsid w:val="25FF9506"/>
    <w:rsid w:val="26031A7C"/>
    <w:rsid w:val="2606AFF9"/>
    <w:rsid w:val="2607AEF9"/>
    <w:rsid w:val="260A2153"/>
    <w:rsid w:val="260BFE95"/>
    <w:rsid w:val="26112FCA"/>
    <w:rsid w:val="2623E747"/>
    <w:rsid w:val="26259AAE"/>
    <w:rsid w:val="2625A0E2"/>
    <w:rsid w:val="26281300"/>
    <w:rsid w:val="2629B12F"/>
    <w:rsid w:val="2638C68B"/>
    <w:rsid w:val="26395330"/>
    <w:rsid w:val="2643E251"/>
    <w:rsid w:val="26465035"/>
    <w:rsid w:val="26498FB6"/>
    <w:rsid w:val="2649F338"/>
    <w:rsid w:val="264ABCA2"/>
    <w:rsid w:val="264E7A4C"/>
    <w:rsid w:val="2653D2C7"/>
    <w:rsid w:val="2663B233"/>
    <w:rsid w:val="2668A915"/>
    <w:rsid w:val="2677E0A8"/>
    <w:rsid w:val="2686042C"/>
    <w:rsid w:val="268DC59E"/>
    <w:rsid w:val="269BD980"/>
    <w:rsid w:val="269CCC03"/>
    <w:rsid w:val="26A13AF8"/>
    <w:rsid w:val="26A356CA"/>
    <w:rsid w:val="26A73C6D"/>
    <w:rsid w:val="26AAC31E"/>
    <w:rsid w:val="26AC265B"/>
    <w:rsid w:val="26AE2E0F"/>
    <w:rsid w:val="26B014B4"/>
    <w:rsid w:val="26B047BF"/>
    <w:rsid w:val="26B44E8F"/>
    <w:rsid w:val="26B55D09"/>
    <w:rsid w:val="26BBF21A"/>
    <w:rsid w:val="26C2D93A"/>
    <w:rsid w:val="26C46D51"/>
    <w:rsid w:val="26C4B13B"/>
    <w:rsid w:val="26CB9C56"/>
    <w:rsid w:val="26CBDB95"/>
    <w:rsid w:val="26CF6384"/>
    <w:rsid w:val="26D31246"/>
    <w:rsid w:val="26D828D6"/>
    <w:rsid w:val="26DB40A6"/>
    <w:rsid w:val="26E2AA58"/>
    <w:rsid w:val="26E6ED33"/>
    <w:rsid w:val="26F20A37"/>
    <w:rsid w:val="26F770C8"/>
    <w:rsid w:val="26FADFB3"/>
    <w:rsid w:val="26FCE15A"/>
    <w:rsid w:val="270A19E8"/>
    <w:rsid w:val="2712923F"/>
    <w:rsid w:val="271507F3"/>
    <w:rsid w:val="27179185"/>
    <w:rsid w:val="2718C616"/>
    <w:rsid w:val="27216F02"/>
    <w:rsid w:val="2723956B"/>
    <w:rsid w:val="27293806"/>
    <w:rsid w:val="272B6BAA"/>
    <w:rsid w:val="2731A4EE"/>
    <w:rsid w:val="27321F23"/>
    <w:rsid w:val="2733F46B"/>
    <w:rsid w:val="273FAF8E"/>
    <w:rsid w:val="2740AD02"/>
    <w:rsid w:val="27424A68"/>
    <w:rsid w:val="27447818"/>
    <w:rsid w:val="274DE169"/>
    <w:rsid w:val="275073B0"/>
    <w:rsid w:val="2750F7FD"/>
    <w:rsid w:val="275ED404"/>
    <w:rsid w:val="276125B6"/>
    <w:rsid w:val="276495E7"/>
    <w:rsid w:val="27671A03"/>
    <w:rsid w:val="27689EE2"/>
    <w:rsid w:val="27698677"/>
    <w:rsid w:val="2769E100"/>
    <w:rsid w:val="27730BFC"/>
    <w:rsid w:val="277554D6"/>
    <w:rsid w:val="277A3E85"/>
    <w:rsid w:val="278021C5"/>
    <w:rsid w:val="2784ED72"/>
    <w:rsid w:val="2786C993"/>
    <w:rsid w:val="278D96AC"/>
    <w:rsid w:val="278FE114"/>
    <w:rsid w:val="2794EDCE"/>
    <w:rsid w:val="27951308"/>
    <w:rsid w:val="2796BD31"/>
    <w:rsid w:val="2797531C"/>
    <w:rsid w:val="27AA1C1B"/>
    <w:rsid w:val="27AD5DB8"/>
    <w:rsid w:val="27BB9081"/>
    <w:rsid w:val="27BC145C"/>
    <w:rsid w:val="27C058EF"/>
    <w:rsid w:val="27C21635"/>
    <w:rsid w:val="27CCDF5E"/>
    <w:rsid w:val="27CCFB8B"/>
    <w:rsid w:val="27D0C0A9"/>
    <w:rsid w:val="27D216D7"/>
    <w:rsid w:val="27D96BEA"/>
    <w:rsid w:val="27DBE9C4"/>
    <w:rsid w:val="27DCD540"/>
    <w:rsid w:val="27E235C2"/>
    <w:rsid w:val="27E57892"/>
    <w:rsid w:val="27EE7A89"/>
    <w:rsid w:val="27F02F50"/>
    <w:rsid w:val="27F340EF"/>
    <w:rsid w:val="27F34A3B"/>
    <w:rsid w:val="280FA8D7"/>
    <w:rsid w:val="2818328D"/>
    <w:rsid w:val="281CC269"/>
    <w:rsid w:val="281E8C08"/>
    <w:rsid w:val="281FC58A"/>
    <w:rsid w:val="282DBABE"/>
    <w:rsid w:val="283436A6"/>
    <w:rsid w:val="28353CAD"/>
    <w:rsid w:val="283EF595"/>
    <w:rsid w:val="2845C082"/>
    <w:rsid w:val="2848FB7D"/>
    <w:rsid w:val="284D361A"/>
    <w:rsid w:val="284E90D5"/>
    <w:rsid w:val="285DECC0"/>
    <w:rsid w:val="28652586"/>
    <w:rsid w:val="2866CC97"/>
    <w:rsid w:val="28683256"/>
    <w:rsid w:val="286FE472"/>
    <w:rsid w:val="287512FF"/>
    <w:rsid w:val="289687F7"/>
    <w:rsid w:val="289A7EC2"/>
    <w:rsid w:val="289E2E80"/>
    <w:rsid w:val="289FD918"/>
    <w:rsid w:val="28A137E8"/>
    <w:rsid w:val="28B4EF74"/>
    <w:rsid w:val="28B7EDBB"/>
    <w:rsid w:val="28B8D022"/>
    <w:rsid w:val="28BAAE1D"/>
    <w:rsid w:val="28C073D4"/>
    <w:rsid w:val="28C81335"/>
    <w:rsid w:val="28CEC5FA"/>
    <w:rsid w:val="28D13AA0"/>
    <w:rsid w:val="28D64668"/>
    <w:rsid w:val="28D6D2E2"/>
    <w:rsid w:val="28D7315E"/>
    <w:rsid w:val="28E4EF69"/>
    <w:rsid w:val="28E609C8"/>
    <w:rsid w:val="28EB6BDF"/>
    <w:rsid w:val="29027E8C"/>
    <w:rsid w:val="2910D84E"/>
    <w:rsid w:val="29186151"/>
    <w:rsid w:val="291A255B"/>
    <w:rsid w:val="291B217A"/>
    <w:rsid w:val="291B6CFE"/>
    <w:rsid w:val="291E4EFC"/>
    <w:rsid w:val="2927E059"/>
    <w:rsid w:val="2932E9F1"/>
    <w:rsid w:val="2933E1B0"/>
    <w:rsid w:val="2935CC36"/>
    <w:rsid w:val="2939946B"/>
    <w:rsid w:val="293A3227"/>
    <w:rsid w:val="294286F7"/>
    <w:rsid w:val="295A2CDA"/>
    <w:rsid w:val="2969682B"/>
    <w:rsid w:val="297E4BC7"/>
    <w:rsid w:val="297EC155"/>
    <w:rsid w:val="2983E56D"/>
    <w:rsid w:val="298A4AEA"/>
    <w:rsid w:val="2993A1B0"/>
    <w:rsid w:val="29959F1A"/>
    <w:rsid w:val="299BA55F"/>
    <w:rsid w:val="29A1340C"/>
    <w:rsid w:val="29A3C6E9"/>
    <w:rsid w:val="29B67529"/>
    <w:rsid w:val="29B9270B"/>
    <w:rsid w:val="29C50246"/>
    <w:rsid w:val="29C5E75B"/>
    <w:rsid w:val="29CABDD5"/>
    <w:rsid w:val="29D31CDA"/>
    <w:rsid w:val="29D69121"/>
    <w:rsid w:val="29D6ED1E"/>
    <w:rsid w:val="29E41C92"/>
    <w:rsid w:val="29E85480"/>
    <w:rsid w:val="29E8BDD8"/>
    <w:rsid w:val="29EE1247"/>
    <w:rsid w:val="2A010015"/>
    <w:rsid w:val="2A060BB4"/>
    <w:rsid w:val="2A0A1B90"/>
    <w:rsid w:val="2A0ABC7B"/>
    <w:rsid w:val="2A17FB7A"/>
    <w:rsid w:val="2A1D3167"/>
    <w:rsid w:val="2A1F13BB"/>
    <w:rsid w:val="2A1F2DBD"/>
    <w:rsid w:val="2A330936"/>
    <w:rsid w:val="2A3D90DF"/>
    <w:rsid w:val="2A43BA2A"/>
    <w:rsid w:val="2A458BDF"/>
    <w:rsid w:val="2A4C549B"/>
    <w:rsid w:val="2A4F30F3"/>
    <w:rsid w:val="2A5234C1"/>
    <w:rsid w:val="2A530516"/>
    <w:rsid w:val="2A536D24"/>
    <w:rsid w:val="2A574BC7"/>
    <w:rsid w:val="2A595C64"/>
    <w:rsid w:val="2A637D8B"/>
    <w:rsid w:val="2A6D1871"/>
    <w:rsid w:val="2A7304FC"/>
    <w:rsid w:val="2A76AD1B"/>
    <w:rsid w:val="2A77D42B"/>
    <w:rsid w:val="2A784F9C"/>
    <w:rsid w:val="2A78A9D2"/>
    <w:rsid w:val="2A8281E9"/>
    <w:rsid w:val="2A83F359"/>
    <w:rsid w:val="2A99935F"/>
    <w:rsid w:val="2A9AFBC2"/>
    <w:rsid w:val="2AA38484"/>
    <w:rsid w:val="2AA73D30"/>
    <w:rsid w:val="2AB991AE"/>
    <w:rsid w:val="2ABCC443"/>
    <w:rsid w:val="2AC083C8"/>
    <w:rsid w:val="2AC0B394"/>
    <w:rsid w:val="2AC631B7"/>
    <w:rsid w:val="2AD08206"/>
    <w:rsid w:val="2AD0DE87"/>
    <w:rsid w:val="2ADC7052"/>
    <w:rsid w:val="2AE8A122"/>
    <w:rsid w:val="2AEA165C"/>
    <w:rsid w:val="2AED26B3"/>
    <w:rsid w:val="2AED8F95"/>
    <w:rsid w:val="2AF3D3AC"/>
    <w:rsid w:val="2AFACE26"/>
    <w:rsid w:val="2AFBC34E"/>
    <w:rsid w:val="2B034F9B"/>
    <w:rsid w:val="2B0CF2EE"/>
    <w:rsid w:val="2B1CCE08"/>
    <w:rsid w:val="2B2214FB"/>
    <w:rsid w:val="2B31E95E"/>
    <w:rsid w:val="2B43AF20"/>
    <w:rsid w:val="2B49D6A1"/>
    <w:rsid w:val="2B5B27BF"/>
    <w:rsid w:val="2B5B310C"/>
    <w:rsid w:val="2B5E60EC"/>
    <w:rsid w:val="2B6516D0"/>
    <w:rsid w:val="2B67158C"/>
    <w:rsid w:val="2B72FCCA"/>
    <w:rsid w:val="2B74AB90"/>
    <w:rsid w:val="2B780C39"/>
    <w:rsid w:val="2B79007E"/>
    <w:rsid w:val="2B8132AB"/>
    <w:rsid w:val="2B871030"/>
    <w:rsid w:val="2B92628B"/>
    <w:rsid w:val="2B9A9A36"/>
    <w:rsid w:val="2B9BBA0A"/>
    <w:rsid w:val="2B9F7FE0"/>
    <w:rsid w:val="2BA04434"/>
    <w:rsid w:val="2BA41215"/>
    <w:rsid w:val="2BAF7BA6"/>
    <w:rsid w:val="2BB14592"/>
    <w:rsid w:val="2BB47368"/>
    <w:rsid w:val="2BBA5E13"/>
    <w:rsid w:val="2BC79365"/>
    <w:rsid w:val="2BCC6160"/>
    <w:rsid w:val="2BD86B05"/>
    <w:rsid w:val="2BDDE96F"/>
    <w:rsid w:val="2BE408B6"/>
    <w:rsid w:val="2BF27CF9"/>
    <w:rsid w:val="2BF36C3E"/>
    <w:rsid w:val="2BF55EF4"/>
    <w:rsid w:val="2BFCB477"/>
    <w:rsid w:val="2C0088C5"/>
    <w:rsid w:val="2C0C37B6"/>
    <w:rsid w:val="2C0C9641"/>
    <w:rsid w:val="2C147E89"/>
    <w:rsid w:val="2C25C287"/>
    <w:rsid w:val="2C2F9307"/>
    <w:rsid w:val="2C3987D6"/>
    <w:rsid w:val="2C3A01E9"/>
    <w:rsid w:val="2C3BAADC"/>
    <w:rsid w:val="2C422CFA"/>
    <w:rsid w:val="2C47C43E"/>
    <w:rsid w:val="2C4F900E"/>
    <w:rsid w:val="2C50576D"/>
    <w:rsid w:val="2C53DB01"/>
    <w:rsid w:val="2C54C94E"/>
    <w:rsid w:val="2C583A6D"/>
    <w:rsid w:val="2C5EF6C8"/>
    <w:rsid w:val="2C61AABC"/>
    <w:rsid w:val="2C67FFE3"/>
    <w:rsid w:val="2C683F6B"/>
    <w:rsid w:val="2C6A8AB3"/>
    <w:rsid w:val="2C6CCAC8"/>
    <w:rsid w:val="2C771E79"/>
    <w:rsid w:val="2C7A333F"/>
    <w:rsid w:val="2C7F93D5"/>
    <w:rsid w:val="2C8D1848"/>
    <w:rsid w:val="2C8D8DAE"/>
    <w:rsid w:val="2C8F857F"/>
    <w:rsid w:val="2C90321F"/>
    <w:rsid w:val="2C94AA43"/>
    <w:rsid w:val="2C969B27"/>
    <w:rsid w:val="2C97B5AB"/>
    <w:rsid w:val="2CA5CFBE"/>
    <w:rsid w:val="2CB2793C"/>
    <w:rsid w:val="2CB3D077"/>
    <w:rsid w:val="2CBCF3BE"/>
    <w:rsid w:val="2CBD2B49"/>
    <w:rsid w:val="2CC993CD"/>
    <w:rsid w:val="2CCAC340"/>
    <w:rsid w:val="2CCC06CE"/>
    <w:rsid w:val="2CD20B96"/>
    <w:rsid w:val="2CDB9216"/>
    <w:rsid w:val="2CDD4BAF"/>
    <w:rsid w:val="2CE44296"/>
    <w:rsid w:val="2CE55292"/>
    <w:rsid w:val="2CE60092"/>
    <w:rsid w:val="2CE6F705"/>
    <w:rsid w:val="2CED829D"/>
    <w:rsid w:val="2CFF502D"/>
    <w:rsid w:val="2D1F4A51"/>
    <w:rsid w:val="2D20408F"/>
    <w:rsid w:val="2D262927"/>
    <w:rsid w:val="2D2A3306"/>
    <w:rsid w:val="2D2FA027"/>
    <w:rsid w:val="2D33DE33"/>
    <w:rsid w:val="2D3556B0"/>
    <w:rsid w:val="2D3D4622"/>
    <w:rsid w:val="2D4DD8A5"/>
    <w:rsid w:val="2D5217BB"/>
    <w:rsid w:val="2D562072"/>
    <w:rsid w:val="2D565CBD"/>
    <w:rsid w:val="2D57B028"/>
    <w:rsid w:val="2D581999"/>
    <w:rsid w:val="2D5ACDFE"/>
    <w:rsid w:val="2D5D76AA"/>
    <w:rsid w:val="2D62C094"/>
    <w:rsid w:val="2D66A753"/>
    <w:rsid w:val="2D69EF8B"/>
    <w:rsid w:val="2D71449E"/>
    <w:rsid w:val="2D75963B"/>
    <w:rsid w:val="2D7BB974"/>
    <w:rsid w:val="2D7FC62C"/>
    <w:rsid w:val="2D814A0A"/>
    <w:rsid w:val="2D8B3253"/>
    <w:rsid w:val="2D8CE7F4"/>
    <w:rsid w:val="2D8DDACA"/>
    <w:rsid w:val="2D90F79B"/>
    <w:rsid w:val="2D96B4B3"/>
    <w:rsid w:val="2DA78336"/>
    <w:rsid w:val="2DA7A87E"/>
    <w:rsid w:val="2DADC19F"/>
    <w:rsid w:val="2DB0EF37"/>
    <w:rsid w:val="2DC1891E"/>
    <w:rsid w:val="2DC7B16F"/>
    <w:rsid w:val="2DCAB4B3"/>
    <w:rsid w:val="2DCC74E3"/>
    <w:rsid w:val="2DD25890"/>
    <w:rsid w:val="2DDA4260"/>
    <w:rsid w:val="2DDDA797"/>
    <w:rsid w:val="2DDEE49B"/>
    <w:rsid w:val="2DE0FA62"/>
    <w:rsid w:val="2DEC63E1"/>
    <w:rsid w:val="2DF3E5E7"/>
    <w:rsid w:val="2DF63C9E"/>
    <w:rsid w:val="2DF68D72"/>
    <w:rsid w:val="2DF7ABFD"/>
    <w:rsid w:val="2DF7DD69"/>
    <w:rsid w:val="2E0A73F0"/>
    <w:rsid w:val="2E0F1334"/>
    <w:rsid w:val="2E0F1EFB"/>
    <w:rsid w:val="2E17BD96"/>
    <w:rsid w:val="2E1D8A6D"/>
    <w:rsid w:val="2E20230A"/>
    <w:rsid w:val="2E21DB70"/>
    <w:rsid w:val="2E252C1E"/>
    <w:rsid w:val="2E25AC2C"/>
    <w:rsid w:val="2E37F166"/>
    <w:rsid w:val="2E385B8B"/>
    <w:rsid w:val="2E3A1447"/>
    <w:rsid w:val="2E3C10B6"/>
    <w:rsid w:val="2E3C6963"/>
    <w:rsid w:val="2E3F5903"/>
    <w:rsid w:val="2E44C1DE"/>
    <w:rsid w:val="2E44F9FE"/>
    <w:rsid w:val="2E467A55"/>
    <w:rsid w:val="2E4C2509"/>
    <w:rsid w:val="2E4C8D20"/>
    <w:rsid w:val="2E4FFC06"/>
    <w:rsid w:val="2E5E1A59"/>
    <w:rsid w:val="2E5EE4AC"/>
    <w:rsid w:val="2E622A1B"/>
    <w:rsid w:val="2E64B1FE"/>
    <w:rsid w:val="2E651FEE"/>
    <w:rsid w:val="2E70720B"/>
    <w:rsid w:val="2E718213"/>
    <w:rsid w:val="2E891B44"/>
    <w:rsid w:val="2E8AC19F"/>
    <w:rsid w:val="2E922BAD"/>
    <w:rsid w:val="2E946B74"/>
    <w:rsid w:val="2E990B90"/>
    <w:rsid w:val="2E9CF64D"/>
    <w:rsid w:val="2E9D9E52"/>
    <w:rsid w:val="2EA23B62"/>
    <w:rsid w:val="2EA5E8F8"/>
    <w:rsid w:val="2EA6AF1A"/>
    <w:rsid w:val="2EB200DB"/>
    <w:rsid w:val="2EB4146A"/>
    <w:rsid w:val="2EBC989F"/>
    <w:rsid w:val="2EBD9685"/>
    <w:rsid w:val="2EC24336"/>
    <w:rsid w:val="2ECDF761"/>
    <w:rsid w:val="2ECE1233"/>
    <w:rsid w:val="2ED22AB1"/>
    <w:rsid w:val="2ED3A970"/>
    <w:rsid w:val="2EDEA49E"/>
    <w:rsid w:val="2EE075A9"/>
    <w:rsid w:val="2EE6E80D"/>
    <w:rsid w:val="2EEC3A89"/>
    <w:rsid w:val="2EF662B7"/>
    <w:rsid w:val="2EFB2385"/>
    <w:rsid w:val="2EFE2591"/>
    <w:rsid w:val="2F03D9B7"/>
    <w:rsid w:val="2F116BA9"/>
    <w:rsid w:val="2F130EBB"/>
    <w:rsid w:val="2F156A99"/>
    <w:rsid w:val="2F180666"/>
    <w:rsid w:val="2F1EB767"/>
    <w:rsid w:val="2F2320C6"/>
    <w:rsid w:val="2F34A054"/>
    <w:rsid w:val="2F42748D"/>
    <w:rsid w:val="2F519BD0"/>
    <w:rsid w:val="2F5ACC51"/>
    <w:rsid w:val="2F5B8336"/>
    <w:rsid w:val="2F62F522"/>
    <w:rsid w:val="2F63E544"/>
    <w:rsid w:val="2F67880D"/>
    <w:rsid w:val="2F7B294C"/>
    <w:rsid w:val="2F7D6B8A"/>
    <w:rsid w:val="2F7F411D"/>
    <w:rsid w:val="2F846912"/>
    <w:rsid w:val="2F8B28FB"/>
    <w:rsid w:val="2F8B76DC"/>
    <w:rsid w:val="2F8BA199"/>
    <w:rsid w:val="2F960C08"/>
    <w:rsid w:val="2F9C6B45"/>
    <w:rsid w:val="2F9D6D00"/>
    <w:rsid w:val="2FA3C058"/>
    <w:rsid w:val="2FA99E26"/>
    <w:rsid w:val="2FAF0918"/>
    <w:rsid w:val="2FB37004"/>
    <w:rsid w:val="2FBA368E"/>
    <w:rsid w:val="2FBFA343"/>
    <w:rsid w:val="2FC3D749"/>
    <w:rsid w:val="2FCD8AEF"/>
    <w:rsid w:val="2FD6849E"/>
    <w:rsid w:val="2FD69355"/>
    <w:rsid w:val="2FD7C3B7"/>
    <w:rsid w:val="2FE13B2D"/>
    <w:rsid w:val="2FE1940A"/>
    <w:rsid w:val="2FE5C5FE"/>
    <w:rsid w:val="2FE85197"/>
    <w:rsid w:val="2FEAB269"/>
    <w:rsid w:val="2FEDD081"/>
    <w:rsid w:val="2FEE812F"/>
    <w:rsid w:val="2FF31B54"/>
    <w:rsid w:val="2FF68D77"/>
    <w:rsid w:val="2FFBF510"/>
    <w:rsid w:val="3001099E"/>
    <w:rsid w:val="30048288"/>
    <w:rsid w:val="30113161"/>
    <w:rsid w:val="30197811"/>
    <w:rsid w:val="301A392C"/>
    <w:rsid w:val="301AC5AD"/>
    <w:rsid w:val="3023B8B1"/>
    <w:rsid w:val="302941C3"/>
    <w:rsid w:val="302D78D8"/>
    <w:rsid w:val="30320086"/>
    <w:rsid w:val="303E7D0C"/>
    <w:rsid w:val="3040E816"/>
    <w:rsid w:val="30420343"/>
    <w:rsid w:val="304563AC"/>
    <w:rsid w:val="304D6C27"/>
    <w:rsid w:val="3054583D"/>
    <w:rsid w:val="3059A2BA"/>
    <w:rsid w:val="3059B70A"/>
    <w:rsid w:val="305B3016"/>
    <w:rsid w:val="306D47B2"/>
    <w:rsid w:val="30733503"/>
    <w:rsid w:val="30846D1B"/>
    <w:rsid w:val="308B55D2"/>
    <w:rsid w:val="308B70D1"/>
    <w:rsid w:val="30937CA4"/>
    <w:rsid w:val="3096D265"/>
    <w:rsid w:val="309B4A8A"/>
    <w:rsid w:val="309C9D33"/>
    <w:rsid w:val="30B603B3"/>
    <w:rsid w:val="30BBAA8B"/>
    <w:rsid w:val="30BC6F76"/>
    <w:rsid w:val="30C08F72"/>
    <w:rsid w:val="30D67D78"/>
    <w:rsid w:val="30DD1AD1"/>
    <w:rsid w:val="30DDF6C7"/>
    <w:rsid w:val="30E4140A"/>
    <w:rsid w:val="30E92C22"/>
    <w:rsid w:val="30ED0824"/>
    <w:rsid w:val="30ED50C4"/>
    <w:rsid w:val="30F35937"/>
    <w:rsid w:val="30F4CCBB"/>
    <w:rsid w:val="30F9243E"/>
    <w:rsid w:val="30FE0175"/>
    <w:rsid w:val="30FF1E26"/>
    <w:rsid w:val="3100AAC4"/>
    <w:rsid w:val="31020816"/>
    <w:rsid w:val="3109BE1E"/>
    <w:rsid w:val="311214A3"/>
    <w:rsid w:val="3112963B"/>
    <w:rsid w:val="3123FABB"/>
    <w:rsid w:val="312EB547"/>
    <w:rsid w:val="313BF428"/>
    <w:rsid w:val="313D862C"/>
    <w:rsid w:val="313DCA6D"/>
    <w:rsid w:val="313EC600"/>
    <w:rsid w:val="314A76BC"/>
    <w:rsid w:val="3151E813"/>
    <w:rsid w:val="31527D22"/>
    <w:rsid w:val="3153DB01"/>
    <w:rsid w:val="31548C8E"/>
    <w:rsid w:val="3161315C"/>
    <w:rsid w:val="316AEEE7"/>
    <w:rsid w:val="317487AD"/>
    <w:rsid w:val="318701FE"/>
    <w:rsid w:val="318BC0AE"/>
    <w:rsid w:val="318DDD65"/>
    <w:rsid w:val="31926880"/>
    <w:rsid w:val="31934FB8"/>
    <w:rsid w:val="319463EB"/>
    <w:rsid w:val="31983268"/>
    <w:rsid w:val="319FAAA3"/>
    <w:rsid w:val="31A425E2"/>
    <w:rsid w:val="31A598A3"/>
    <w:rsid w:val="31A63D0D"/>
    <w:rsid w:val="31A8B1D8"/>
    <w:rsid w:val="31B5B63C"/>
    <w:rsid w:val="31B8B277"/>
    <w:rsid w:val="31C849FB"/>
    <w:rsid w:val="31C98B8D"/>
    <w:rsid w:val="31CCF8BD"/>
    <w:rsid w:val="31CD0F2B"/>
    <w:rsid w:val="31CFC1EC"/>
    <w:rsid w:val="31D230CD"/>
    <w:rsid w:val="31D89CB7"/>
    <w:rsid w:val="31E1E06F"/>
    <w:rsid w:val="31E58FCE"/>
    <w:rsid w:val="31EAE50C"/>
    <w:rsid w:val="31F06BE5"/>
    <w:rsid w:val="31F10D92"/>
    <w:rsid w:val="31F5477D"/>
    <w:rsid w:val="3200647B"/>
    <w:rsid w:val="320167E6"/>
    <w:rsid w:val="3206FDD6"/>
    <w:rsid w:val="32070669"/>
    <w:rsid w:val="32153321"/>
    <w:rsid w:val="3218112C"/>
    <w:rsid w:val="321EFD82"/>
    <w:rsid w:val="32206FE6"/>
    <w:rsid w:val="32217239"/>
    <w:rsid w:val="32266925"/>
    <w:rsid w:val="3237D194"/>
    <w:rsid w:val="323E2194"/>
    <w:rsid w:val="3248B7E1"/>
    <w:rsid w:val="324BA3D2"/>
    <w:rsid w:val="324F0F08"/>
    <w:rsid w:val="3251DF5B"/>
    <w:rsid w:val="3255965F"/>
    <w:rsid w:val="3256CF08"/>
    <w:rsid w:val="325A1C7E"/>
    <w:rsid w:val="32652554"/>
    <w:rsid w:val="326D240B"/>
    <w:rsid w:val="32ACC314"/>
    <w:rsid w:val="32AE375E"/>
    <w:rsid w:val="32AF224E"/>
    <w:rsid w:val="32B08416"/>
    <w:rsid w:val="32B18C92"/>
    <w:rsid w:val="32BBADE2"/>
    <w:rsid w:val="32C03761"/>
    <w:rsid w:val="32C14EFB"/>
    <w:rsid w:val="32C42A9C"/>
    <w:rsid w:val="32C63D38"/>
    <w:rsid w:val="32C7D9EC"/>
    <w:rsid w:val="32CC1A56"/>
    <w:rsid w:val="32CC7744"/>
    <w:rsid w:val="32CEEA50"/>
    <w:rsid w:val="32D1DECA"/>
    <w:rsid w:val="32D69E13"/>
    <w:rsid w:val="32DE3F25"/>
    <w:rsid w:val="32E0AE15"/>
    <w:rsid w:val="32E41F66"/>
    <w:rsid w:val="32F65C92"/>
    <w:rsid w:val="33071401"/>
    <w:rsid w:val="33112E8A"/>
    <w:rsid w:val="33125771"/>
    <w:rsid w:val="33170EFC"/>
    <w:rsid w:val="331A43DC"/>
    <w:rsid w:val="331A6CFF"/>
    <w:rsid w:val="331FEB3C"/>
    <w:rsid w:val="33209F17"/>
    <w:rsid w:val="3323A701"/>
    <w:rsid w:val="33293FAA"/>
    <w:rsid w:val="333CE1D6"/>
    <w:rsid w:val="333FCD9D"/>
    <w:rsid w:val="3347ED23"/>
    <w:rsid w:val="3347F12A"/>
    <w:rsid w:val="334BF039"/>
    <w:rsid w:val="3350B6FB"/>
    <w:rsid w:val="3356D166"/>
    <w:rsid w:val="335AE426"/>
    <w:rsid w:val="336596F5"/>
    <w:rsid w:val="3366546E"/>
    <w:rsid w:val="3366D107"/>
    <w:rsid w:val="3368FBAC"/>
    <w:rsid w:val="336CDBF2"/>
    <w:rsid w:val="3371A038"/>
    <w:rsid w:val="3373B59A"/>
    <w:rsid w:val="3378829F"/>
    <w:rsid w:val="3384BE97"/>
    <w:rsid w:val="338A4ECD"/>
    <w:rsid w:val="33945E56"/>
    <w:rsid w:val="3395574B"/>
    <w:rsid w:val="33A51050"/>
    <w:rsid w:val="33A63F53"/>
    <w:rsid w:val="33AC66CC"/>
    <w:rsid w:val="33B5620C"/>
    <w:rsid w:val="33B7BC9A"/>
    <w:rsid w:val="33BC064A"/>
    <w:rsid w:val="33BC7CA8"/>
    <w:rsid w:val="33C52BB0"/>
    <w:rsid w:val="33C67293"/>
    <w:rsid w:val="33CBE38D"/>
    <w:rsid w:val="33CCA6BF"/>
    <w:rsid w:val="33D05A5A"/>
    <w:rsid w:val="33D39288"/>
    <w:rsid w:val="33D5A5B9"/>
    <w:rsid w:val="33DD920F"/>
    <w:rsid w:val="33E2D521"/>
    <w:rsid w:val="33EAD794"/>
    <w:rsid w:val="33EB342B"/>
    <w:rsid w:val="33F7FDA3"/>
    <w:rsid w:val="33FBE912"/>
    <w:rsid w:val="33FDA8BA"/>
    <w:rsid w:val="33FFE938"/>
    <w:rsid w:val="3406CD24"/>
    <w:rsid w:val="340B65B8"/>
    <w:rsid w:val="340CF9F1"/>
    <w:rsid w:val="3411B3D6"/>
    <w:rsid w:val="341F8AA7"/>
    <w:rsid w:val="342F3BAB"/>
    <w:rsid w:val="3430DB36"/>
    <w:rsid w:val="34320EC2"/>
    <w:rsid w:val="343533D8"/>
    <w:rsid w:val="3436586C"/>
    <w:rsid w:val="34390E61"/>
    <w:rsid w:val="343C8BB5"/>
    <w:rsid w:val="3444C7A1"/>
    <w:rsid w:val="344F3398"/>
    <w:rsid w:val="345496C1"/>
    <w:rsid w:val="34599489"/>
    <w:rsid w:val="345C75B9"/>
    <w:rsid w:val="345D7845"/>
    <w:rsid w:val="34621623"/>
    <w:rsid w:val="34641ADA"/>
    <w:rsid w:val="34652C5B"/>
    <w:rsid w:val="346F0CDD"/>
    <w:rsid w:val="34715C17"/>
    <w:rsid w:val="3479EE74"/>
    <w:rsid w:val="347C4D56"/>
    <w:rsid w:val="348052C4"/>
    <w:rsid w:val="34846506"/>
    <w:rsid w:val="3488F932"/>
    <w:rsid w:val="348A00D0"/>
    <w:rsid w:val="34986838"/>
    <w:rsid w:val="349A9764"/>
    <w:rsid w:val="349D9D8C"/>
    <w:rsid w:val="34A9E0B8"/>
    <w:rsid w:val="34ABF8DB"/>
    <w:rsid w:val="34B12D15"/>
    <w:rsid w:val="34B53708"/>
    <w:rsid w:val="34BBC2BA"/>
    <w:rsid w:val="34BDDD20"/>
    <w:rsid w:val="34CB6D35"/>
    <w:rsid w:val="34CC6476"/>
    <w:rsid w:val="34E67AFA"/>
    <w:rsid w:val="34E7A7B1"/>
    <w:rsid w:val="34EF89AA"/>
    <w:rsid w:val="34F0F69D"/>
    <w:rsid w:val="34F27438"/>
    <w:rsid w:val="34FCC235"/>
    <w:rsid w:val="34FE3BE9"/>
    <w:rsid w:val="34FE7FB2"/>
    <w:rsid w:val="35033AE5"/>
    <w:rsid w:val="3507E91B"/>
    <w:rsid w:val="350B2ED8"/>
    <w:rsid w:val="351595C9"/>
    <w:rsid w:val="351C4F22"/>
    <w:rsid w:val="3520DD4A"/>
    <w:rsid w:val="353A7BBC"/>
    <w:rsid w:val="3544828E"/>
    <w:rsid w:val="3547A8BA"/>
    <w:rsid w:val="354B5D3B"/>
    <w:rsid w:val="354B65FB"/>
    <w:rsid w:val="354D466F"/>
    <w:rsid w:val="354D8D3B"/>
    <w:rsid w:val="35509748"/>
    <w:rsid w:val="355B4CE8"/>
    <w:rsid w:val="355B585D"/>
    <w:rsid w:val="355B8231"/>
    <w:rsid w:val="355E5885"/>
    <w:rsid w:val="35603E0E"/>
    <w:rsid w:val="3562F8B1"/>
    <w:rsid w:val="356389A0"/>
    <w:rsid w:val="357130D8"/>
    <w:rsid w:val="357871DA"/>
    <w:rsid w:val="357BC3A4"/>
    <w:rsid w:val="357CC4DF"/>
    <w:rsid w:val="358B5A91"/>
    <w:rsid w:val="358C6365"/>
    <w:rsid w:val="358FE099"/>
    <w:rsid w:val="359C9B2D"/>
    <w:rsid w:val="359EFA02"/>
    <w:rsid w:val="35A5A3E4"/>
    <w:rsid w:val="35A97491"/>
    <w:rsid w:val="35AD88CB"/>
    <w:rsid w:val="35BD6FA1"/>
    <w:rsid w:val="35C8E0E9"/>
    <w:rsid w:val="35CB9EE4"/>
    <w:rsid w:val="35D037D9"/>
    <w:rsid w:val="35D4FB32"/>
    <w:rsid w:val="35DEDC91"/>
    <w:rsid w:val="35E5EEE5"/>
    <w:rsid w:val="35EB7043"/>
    <w:rsid w:val="35F03F78"/>
    <w:rsid w:val="35F640E7"/>
    <w:rsid w:val="36036BF5"/>
    <w:rsid w:val="360D6679"/>
    <w:rsid w:val="3610848E"/>
    <w:rsid w:val="3616831F"/>
    <w:rsid w:val="3616B68C"/>
    <w:rsid w:val="3621C9EC"/>
    <w:rsid w:val="3627E006"/>
    <w:rsid w:val="362D1824"/>
    <w:rsid w:val="362D9788"/>
    <w:rsid w:val="3630646E"/>
    <w:rsid w:val="3634FABA"/>
    <w:rsid w:val="363C189B"/>
    <w:rsid w:val="363DBB1A"/>
    <w:rsid w:val="363E7ABF"/>
    <w:rsid w:val="363F4EC6"/>
    <w:rsid w:val="364B6C41"/>
    <w:rsid w:val="3654017B"/>
    <w:rsid w:val="36580B83"/>
    <w:rsid w:val="365A28FB"/>
    <w:rsid w:val="3660E06C"/>
    <w:rsid w:val="3662291B"/>
    <w:rsid w:val="3667E1B6"/>
    <w:rsid w:val="366B5B4A"/>
    <w:rsid w:val="366C779C"/>
    <w:rsid w:val="366F87AF"/>
    <w:rsid w:val="36743575"/>
    <w:rsid w:val="3679AF2A"/>
    <w:rsid w:val="368445B5"/>
    <w:rsid w:val="368512A2"/>
    <w:rsid w:val="3686E2CE"/>
    <w:rsid w:val="3694333A"/>
    <w:rsid w:val="36A1760B"/>
    <w:rsid w:val="36A87086"/>
    <w:rsid w:val="36AB86EA"/>
    <w:rsid w:val="36ABE3AC"/>
    <w:rsid w:val="36AFEC6D"/>
    <w:rsid w:val="36B222D0"/>
    <w:rsid w:val="36B29FC7"/>
    <w:rsid w:val="36B579F4"/>
    <w:rsid w:val="36BAED37"/>
    <w:rsid w:val="36BD7C5E"/>
    <w:rsid w:val="36C83BB2"/>
    <w:rsid w:val="36CF27EA"/>
    <w:rsid w:val="36E854BC"/>
    <w:rsid w:val="36EEFD2A"/>
    <w:rsid w:val="36F3EC04"/>
    <w:rsid w:val="36F54B6A"/>
    <w:rsid w:val="36F5DEC5"/>
    <w:rsid w:val="36FB0448"/>
    <w:rsid w:val="36FE4F26"/>
    <w:rsid w:val="3706F485"/>
    <w:rsid w:val="37149112"/>
    <w:rsid w:val="37211969"/>
    <w:rsid w:val="3727544D"/>
    <w:rsid w:val="3731FBE9"/>
    <w:rsid w:val="37323C52"/>
    <w:rsid w:val="37354A2B"/>
    <w:rsid w:val="373B32BE"/>
    <w:rsid w:val="373B3A9D"/>
    <w:rsid w:val="373DFF55"/>
    <w:rsid w:val="3740686C"/>
    <w:rsid w:val="37489663"/>
    <w:rsid w:val="374A4E40"/>
    <w:rsid w:val="376292D8"/>
    <w:rsid w:val="3779C320"/>
    <w:rsid w:val="377B85C6"/>
    <w:rsid w:val="37854770"/>
    <w:rsid w:val="3786F9B2"/>
    <w:rsid w:val="37923A87"/>
    <w:rsid w:val="379D1FAE"/>
    <w:rsid w:val="37A8090F"/>
    <w:rsid w:val="37AA419C"/>
    <w:rsid w:val="37B17E6F"/>
    <w:rsid w:val="37B5B1DF"/>
    <w:rsid w:val="37B661F1"/>
    <w:rsid w:val="37BB274E"/>
    <w:rsid w:val="37C1ED98"/>
    <w:rsid w:val="37D1469F"/>
    <w:rsid w:val="37D59B01"/>
    <w:rsid w:val="37D6FEA5"/>
    <w:rsid w:val="37D922AC"/>
    <w:rsid w:val="37E47901"/>
    <w:rsid w:val="37E5D107"/>
    <w:rsid w:val="37EB75F6"/>
    <w:rsid w:val="37ECAA53"/>
    <w:rsid w:val="37F4DDA8"/>
    <w:rsid w:val="37FE896D"/>
    <w:rsid w:val="38045226"/>
    <w:rsid w:val="381630B0"/>
    <w:rsid w:val="381A33AF"/>
    <w:rsid w:val="382D313B"/>
    <w:rsid w:val="382E142E"/>
    <w:rsid w:val="3831734A"/>
    <w:rsid w:val="38376147"/>
    <w:rsid w:val="38381506"/>
    <w:rsid w:val="38388C26"/>
    <w:rsid w:val="38397ED1"/>
    <w:rsid w:val="3846027D"/>
    <w:rsid w:val="384C3424"/>
    <w:rsid w:val="384D948C"/>
    <w:rsid w:val="38527B8E"/>
    <w:rsid w:val="38560333"/>
    <w:rsid w:val="38652625"/>
    <w:rsid w:val="3865F164"/>
    <w:rsid w:val="386B72D1"/>
    <w:rsid w:val="3871527C"/>
    <w:rsid w:val="38723C64"/>
    <w:rsid w:val="3874247E"/>
    <w:rsid w:val="387E75C0"/>
    <w:rsid w:val="38830405"/>
    <w:rsid w:val="3883FA5F"/>
    <w:rsid w:val="3887D7F0"/>
    <w:rsid w:val="388A819A"/>
    <w:rsid w:val="388EC768"/>
    <w:rsid w:val="3891D2CD"/>
    <w:rsid w:val="3893EC41"/>
    <w:rsid w:val="389FC5E4"/>
    <w:rsid w:val="38A578F0"/>
    <w:rsid w:val="38A76C52"/>
    <w:rsid w:val="38AB9240"/>
    <w:rsid w:val="38ABF1ED"/>
    <w:rsid w:val="38AD5F83"/>
    <w:rsid w:val="38AEA177"/>
    <w:rsid w:val="38B16B9F"/>
    <w:rsid w:val="38B3A64A"/>
    <w:rsid w:val="38B7D8CC"/>
    <w:rsid w:val="38BB4BE1"/>
    <w:rsid w:val="38C26F6B"/>
    <w:rsid w:val="38C4A798"/>
    <w:rsid w:val="38C87F2D"/>
    <w:rsid w:val="38CAA31D"/>
    <w:rsid w:val="38CE521F"/>
    <w:rsid w:val="38D302BC"/>
    <w:rsid w:val="38D625E8"/>
    <w:rsid w:val="38F65A73"/>
    <w:rsid w:val="38FB8736"/>
    <w:rsid w:val="39104148"/>
    <w:rsid w:val="3913DC47"/>
    <w:rsid w:val="3918F81C"/>
    <w:rsid w:val="393C6C03"/>
    <w:rsid w:val="393E31A3"/>
    <w:rsid w:val="393F6A32"/>
    <w:rsid w:val="3952470B"/>
    <w:rsid w:val="39543B76"/>
    <w:rsid w:val="39563451"/>
    <w:rsid w:val="395E2FD6"/>
    <w:rsid w:val="396AE8F9"/>
    <w:rsid w:val="396AE9D6"/>
    <w:rsid w:val="3981DFF3"/>
    <w:rsid w:val="3988D128"/>
    <w:rsid w:val="398BF6AE"/>
    <w:rsid w:val="398EF9EF"/>
    <w:rsid w:val="39989F20"/>
    <w:rsid w:val="399A3B6A"/>
    <w:rsid w:val="399ADAAF"/>
    <w:rsid w:val="399DA6BE"/>
    <w:rsid w:val="39A1FEC8"/>
    <w:rsid w:val="39AB9BD0"/>
    <w:rsid w:val="39B1A98B"/>
    <w:rsid w:val="39B238D6"/>
    <w:rsid w:val="39BE026D"/>
    <w:rsid w:val="39C96D9F"/>
    <w:rsid w:val="39DF0C93"/>
    <w:rsid w:val="39E75DC5"/>
    <w:rsid w:val="39F22E0F"/>
    <w:rsid w:val="39F5C02C"/>
    <w:rsid w:val="39FCAB32"/>
    <w:rsid w:val="3A01806C"/>
    <w:rsid w:val="3A072B69"/>
    <w:rsid w:val="3A12AEBA"/>
    <w:rsid w:val="3A12FD30"/>
    <w:rsid w:val="3A132366"/>
    <w:rsid w:val="3A172CB8"/>
    <w:rsid w:val="3A17C96F"/>
    <w:rsid w:val="3A1D779E"/>
    <w:rsid w:val="3A1FCAC0"/>
    <w:rsid w:val="3A3953FC"/>
    <w:rsid w:val="3A3C936C"/>
    <w:rsid w:val="3A4959D9"/>
    <w:rsid w:val="3A5CB246"/>
    <w:rsid w:val="3A5CFD70"/>
    <w:rsid w:val="3A5FDA94"/>
    <w:rsid w:val="3A65DB3D"/>
    <w:rsid w:val="3A6C16C2"/>
    <w:rsid w:val="3A6E6085"/>
    <w:rsid w:val="3A789E4A"/>
    <w:rsid w:val="3A7DFB31"/>
    <w:rsid w:val="3A80C101"/>
    <w:rsid w:val="3A8B2104"/>
    <w:rsid w:val="3A8D27D0"/>
    <w:rsid w:val="3A8D9768"/>
    <w:rsid w:val="3A912FC6"/>
    <w:rsid w:val="3A9CA4A5"/>
    <w:rsid w:val="3AB0BA4E"/>
    <w:rsid w:val="3AB1E9AA"/>
    <w:rsid w:val="3AB37102"/>
    <w:rsid w:val="3ABA0262"/>
    <w:rsid w:val="3ABADE76"/>
    <w:rsid w:val="3ABC54C2"/>
    <w:rsid w:val="3AC438A2"/>
    <w:rsid w:val="3AC9149F"/>
    <w:rsid w:val="3ACB8456"/>
    <w:rsid w:val="3ACED212"/>
    <w:rsid w:val="3AD54DBD"/>
    <w:rsid w:val="3AD5BA8F"/>
    <w:rsid w:val="3AE39EE2"/>
    <w:rsid w:val="3AEA7B81"/>
    <w:rsid w:val="3AEF173F"/>
    <w:rsid w:val="3AF68FE0"/>
    <w:rsid w:val="3AF95F68"/>
    <w:rsid w:val="3B0613C7"/>
    <w:rsid w:val="3B0C30FD"/>
    <w:rsid w:val="3B159089"/>
    <w:rsid w:val="3B1715AE"/>
    <w:rsid w:val="3B1795D5"/>
    <w:rsid w:val="3B18DB51"/>
    <w:rsid w:val="3B195610"/>
    <w:rsid w:val="3B2010E8"/>
    <w:rsid w:val="3B216621"/>
    <w:rsid w:val="3B21781F"/>
    <w:rsid w:val="3B22CE74"/>
    <w:rsid w:val="3B2316B8"/>
    <w:rsid w:val="3B2ACA50"/>
    <w:rsid w:val="3B2B9D19"/>
    <w:rsid w:val="3B2CEB93"/>
    <w:rsid w:val="3B2F82A7"/>
    <w:rsid w:val="3B2FF6CE"/>
    <w:rsid w:val="3B34518F"/>
    <w:rsid w:val="3B366E42"/>
    <w:rsid w:val="3B38AD6F"/>
    <w:rsid w:val="3B48C519"/>
    <w:rsid w:val="3B4EADDD"/>
    <w:rsid w:val="3B624CC5"/>
    <w:rsid w:val="3B630BEA"/>
    <w:rsid w:val="3B683438"/>
    <w:rsid w:val="3B764E13"/>
    <w:rsid w:val="3B78EC56"/>
    <w:rsid w:val="3B860F07"/>
    <w:rsid w:val="3B875099"/>
    <w:rsid w:val="3B8D19FB"/>
    <w:rsid w:val="3B959E09"/>
    <w:rsid w:val="3B96B1A4"/>
    <w:rsid w:val="3B9A592D"/>
    <w:rsid w:val="3BA38BA0"/>
    <w:rsid w:val="3BA770B7"/>
    <w:rsid w:val="3BAD4C94"/>
    <w:rsid w:val="3BB366FF"/>
    <w:rsid w:val="3BB55889"/>
    <w:rsid w:val="3BC58B7D"/>
    <w:rsid w:val="3BC651A0"/>
    <w:rsid w:val="3BC749FF"/>
    <w:rsid w:val="3BCC5173"/>
    <w:rsid w:val="3BCCC54F"/>
    <w:rsid w:val="3BDAC544"/>
    <w:rsid w:val="3BDB5C30"/>
    <w:rsid w:val="3BEBC2CE"/>
    <w:rsid w:val="3BEF44D1"/>
    <w:rsid w:val="3BF3D60E"/>
    <w:rsid w:val="3BF60871"/>
    <w:rsid w:val="3BFF221D"/>
    <w:rsid w:val="3C01336A"/>
    <w:rsid w:val="3C061EAB"/>
    <w:rsid w:val="3C08276D"/>
    <w:rsid w:val="3C14813F"/>
    <w:rsid w:val="3C16EA6B"/>
    <w:rsid w:val="3C1A5D74"/>
    <w:rsid w:val="3C1E289C"/>
    <w:rsid w:val="3C261D98"/>
    <w:rsid w:val="3C32EC24"/>
    <w:rsid w:val="3C3389A4"/>
    <w:rsid w:val="3C356757"/>
    <w:rsid w:val="3C3C39F8"/>
    <w:rsid w:val="3C3C7956"/>
    <w:rsid w:val="3C408901"/>
    <w:rsid w:val="3C448844"/>
    <w:rsid w:val="3C4867B7"/>
    <w:rsid w:val="3C4C5055"/>
    <w:rsid w:val="3C4DB776"/>
    <w:rsid w:val="3C51209C"/>
    <w:rsid w:val="3C529876"/>
    <w:rsid w:val="3C54344A"/>
    <w:rsid w:val="3C599C0A"/>
    <w:rsid w:val="3C5B235C"/>
    <w:rsid w:val="3C6601F3"/>
    <w:rsid w:val="3C78E549"/>
    <w:rsid w:val="3C79B73A"/>
    <w:rsid w:val="3C7C408B"/>
    <w:rsid w:val="3C7D1D20"/>
    <w:rsid w:val="3C7FB8CE"/>
    <w:rsid w:val="3C80C3C2"/>
    <w:rsid w:val="3C82E884"/>
    <w:rsid w:val="3C89BD6C"/>
    <w:rsid w:val="3C8A515E"/>
    <w:rsid w:val="3C8AFA34"/>
    <w:rsid w:val="3C901E8C"/>
    <w:rsid w:val="3C9B3DC8"/>
    <w:rsid w:val="3CA2E7E4"/>
    <w:rsid w:val="3CA43AEE"/>
    <w:rsid w:val="3CA55572"/>
    <w:rsid w:val="3CB5E558"/>
    <w:rsid w:val="3CC6D663"/>
    <w:rsid w:val="3CCCF4CD"/>
    <w:rsid w:val="3CD1C194"/>
    <w:rsid w:val="3CD3456F"/>
    <w:rsid w:val="3CD504FB"/>
    <w:rsid w:val="3CECA095"/>
    <w:rsid w:val="3CF93DC4"/>
    <w:rsid w:val="3CFCB68B"/>
    <w:rsid w:val="3CFD87DC"/>
    <w:rsid w:val="3D0266D4"/>
    <w:rsid w:val="3D0817B7"/>
    <w:rsid w:val="3D09DBCA"/>
    <w:rsid w:val="3D0DD0C5"/>
    <w:rsid w:val="3D16820D"/>
    <w:rsid w:val="3D25E41C"/>
    <w:rsid w:val="3D284BF5"/>
    <w:rsid w:val="3D2DCFAF"/>
    <w:rsid w:val="3D2F3766"/>
    <w:rsid w:val="3D434118"/>
    <w:rsid w:val="3D472203"/>
    <w:rsid w:val="3D55D7A8"/>
    <w:rsid w:val="3D5966BD"/>
    <w:rsid w:val="3D630CB7"/>
    <w:rsid w:val="3D66B8B7"/>
    <w:rsid w:val="3D6A1BB5"/>
    <w:rsid w:val="3D6FB72E"/>
    <w:rsid w:val="3D749D67"/>
    <w:rsid w:val="3D7A843B"/>
    <w:rsid w:val="3D7DA8F9"/>
    <w:rsid w:val="3D7E2D20"/>
    <w:rsid w:val="3D7ED2A0"/>
    <w:rsid w:val="3D8953B3"/>
    <w:rsid w:val="3D93F1B9"/>
    <w:rsid w:val="3D97CF2A"/>
    <w:rsid w:val="3D97E122"/>
    <w:rsid w:val="3D9B250F"/>
    <w:rsid w:val="3D9B4803"/>
    <w:rsid w:val="3DB022D0"/>
    <w:rsid w:val="3DB19331"/>
    <w:rsid w:val="3DC600DE"/>
    <w:rsid w:val="3DD17755"/>
    <w:rsid w:val="3DDD727E"/>
    <w:rsid w:val="3DDFFD50"/>
    <w:rsid w:val="3DE2DA79"/>
    <w:rsid w:val="3DE5E803"/>
    <w:rsid w:val="3DEA514A"/>
    <w:rsid w:val="3DF871D1"/>
    <w:rsid w:val="3DFBD964"/>
    <w:rsid w:val="3E05F048"/>
    <w:rsid w:val="3E0D45FD"/>
    <w:rsid w:val="3E0DF857"/>
    <w:rsid w:val="3E1BF1FE"/>
    <w:rsid w:val="3E221052"/>
    <w:rsid w:val="3E24E4BF"/>
    <w:rsid w:val="3E29F981"/>
    <w:rsid w:val="3E2D1258"/>
    <w:rsid w:val="3E3C1634"/>
    <w:rsid w:val="3E430A9D"/>
    <w:rsid w:val="3E49D61D"/>
    <w:rsid w:val="3E541669"/>
    <w:rsid w:val="3E60E9D2"/>
    <w:rsid w:val="3E627C35"/>
    <w:rsid w:val="3E6BC951"/>
    <w:rsid w:val="3E6DF02D"/>
    <w:rsid w:val="3E6EB6BF"/>
    <w:rsid w:val="3E71F040"/>
    <w:rsid w:val="3E73DFD7"/>
    <w:rsid w:val="3E754B9B"/>
    <w:rsid w:val="3E833F2C"/>
    <w:rsid w:val="3E87D277"/>
    <w:rsid w:val="3E8A46B6"/>
    <w:rsid w:val="3E8B79DD"/>
    <w:rsid w:val="3E933A54"/>
    <w:rsid w:val="3EA0A40D"/>
    <w:rsid w:val="3EA2E2C5"/>
    <w:rsid w:val="3EAADC83"/>
    <w:rsid w:val="3EAE2FC1"/>
    <w:rsid w:val="3EB0E400"/>
    <w:rsid w:val="3EBAE176"/>
    <w:rsid w:val="3EBB14E7"/>
    <w:rsid w:val="3EBCFE5A"/>
    <w:rsid w:val="3ED4136A"/>
    <w:rsid w:val="3EDA3EDD"/>
    <w:rsid w:val="3EE32FB9"/>
    <w:rsid w:val="3EE59AFC"/>
    <w:rsid w:val="3EEDBC30"/>
    <w:rsid w:val="3EF00E0D"/>
    <w:rsid w:val="3EF23E85"/>
    <w:rsid w:val="3EF3EE32"/>
    <w:rsid w:val="3EF6FAD8"/>
    <w:rsid w:val="3EFCBD2A"/>
    <w:rsid w:val="3F0003F1"/>
    <w:rsid w:val="3F08131E"/>
    <w:rsid w:val="3F0B76F6"/>
    <w:rsid w:val="3F0CCB45"/>
    <w:rsid w:val="3F0F62C5"/>
    <w:rsid w:val="3F1141D0"/>
    <w:rsid w:val="3F134A91"/>
    <w:rsid w:val="3F14AC9B"/>
    <w:rsid w:val="3F1B36CD"/>
    <w:rsid w:val="3F2CC117"/>
    <w:rsid w:val="3F32C5C6"/>
    <w:rsid w:val="3F35A768"/>
    <w:rsid w:val="3F42AE61"/>
    <w:rsid w:val="3F4F6887"/>
    <w:rsid w:val="3F53D4C4"/>
    <w:rsid w:val="3F548443"/>
    <w:rsid w:val="3F5A5E37"/>
    <w:rsid w:val="3F6002A7"/>
    <w:rsid w:val="3F60D736"/>
    <w:rsid w:val="3F69F56E"/>
    <w:rsid w:val="3F6AC8BA"/>
    <w:rsid w:val="3F6EB59B"/>
    <w:rsid w:val="3F6FDA3A"/>
    <w:rsid w:val="3F734DB8"/>
    <w:rsid w:val="3F7E30E7"/>
    <w:rsid w:val="3F7EEFE0"/>
    <w:rsid w:val="3F7F65E3"/>
    <w:rsid w:val="3F8F5689"/>
    <w:rsid w:val="3F94FA3F"/>
    <w:rsid w:val="3F9A4AB4"/>
    <w:rsid w:val="3F9BCD76"/>
    <w:rsid w:val="3F9C486D"/>
    <w:rsid w:val="3FA0FE06"/>
    <w:rsid w:val="3FA3513D"/>
    <w:rsid w:val="3FA8065C"/>
    <w:rsid w:val="3FB6E878"/>
    <w:rsid w:val="3FCB4828"/>
    <w:rsid w:val="3FCE942F"/>
    <w:rsid w:val="3FD306BA"/>
    <w:rsid w:val="3FD3AD00"/>
    <w:rsid w:val="3FDA565D"/>
    <w:rsid w:val="3FDD3EDE"/>
    <w:rsid w:val="3FE3F4B8"/>
    <w:rsid w:val="3FE87E44"/>
    <w:rsid w:val="3FEB35AA"/>
    <w:rsid w:val="3FFB6B30"/>
    <w:rsid w:val="4007C2B2"/>
    <w:rsid w:val="401CB356"/>
    <w:rsid w:val="4020EB0F"/>
    <w:rsid w:val="40288C59"/>
    <w:rsid w:val="402C43D1"/>
    <w:rsid w:val="40452D3E"/>
    <w:rsid w:val="405AB801"/>
    <w:rsid w:val="4060E7DF"/>
    <w:rsid w:val="406156DF"/>
    <w:rsid w:val="4069B1A1"/>
    <w:rsid w:val="406D5FA1"/>
    <w:rsid w:val="406E5C7D"/>
    <w:rsid w:val="4077A916"/>
    <w:rsid w:val="40812B96"/>
    <w:rsid w:val="408389B6"/>
    <w:rsid w:val="40859B1A"/>
    <w:rsid w:val="4086A904"/>
    <w:rsid w:val="4087B580"/>
    <w:rsid w:val="408F8574"/>
    <w:rsid w:val="40919A4E"/>
    <w:rsid w:val="40936F95"/>
    <w:rsid w:val="4096A274"/>
    <w:rsid w:val="4098FCA0"/>
    <w:rsid w:val="40A5EA95"/>
    <w:rsid w:val="40A927FF"/>
    <w:rsid w:val="40B49781"/>
    <w:rsid w:val="40BD8ADF"/>
    <w:rsid w:val="40C06593"/>
    <w:rsid w:val="40C6BBDA"/>
    <w:rsid w:val="40CA9209"/>
    <w:rsid w:val="40D0DA2D"/>
    <w:rsid w:val="40DB5846"/>
    <w:rsid w:val="40E0E4C4"/>
    <w:rsid w:val="40EFEA01"/>
    <w:rsid w:val="40FCC336"/>
    <w:rsid w:val="40FEB648"/>
    <w:rsid w:val="41040F70"/>
    <w:rsid w:val="4106322F"/>
    <w:rsid w:val="410AD320"/>
    <w:rsid w:val="410D556C"/>
    <w:rsid w:val="410DDF62"/>
    <w:rsid w:val="410FBC4C"/>
    <w:rsid w:val="411450F6"/>
    <w:rsid w:val="412C55DA"/>
    <w:rsid w:val="4137A1E9"/>
    <w:rsid w:val="4140A2EE"/>
    <w:rsid w:val="4143BC7F"/>
    <w:rsid w:val="41593299"/>
    <w:rsid w:val="41640BF4"/>
    <w:rsid w:val="4166206C"/>
    <w:rsid w:val="416743E4"/>
    <w:rsid w:val="4172C05E"/>
    <w:rsid w:val="417337CE"/>
    <w:rsid w:val="4176E221"/>
    <w:rsid w:val="417915E6"/>
    <w:rsid w:val="41864CD6"/>
    <w:rsid w:val="418DCFC2"/>
    <w:rsid w:val="418E58FB"/>
    <w:rsid w:val="418F3160"/>
    <w:rsid w:val="4190CE1A"/>
    <w:rsid w:val="4196817E"/>
    <w:rsid w:val="4197DFBB"/>
    <w:rsid w:val="419D89F1"/>
    <w:rsid w:val="41A51B5E"/>
    <w:rsid w:val="41A6AA5C"/>
    <w:rsid w:val="41AA5BBB"/>
    <w:rsid w:val="41B8C040"/>
    <w:rsid w:val="41B9BEBC"/>
    <w:rsid w:val="41BB14A8"/>
    <w:rsid w:val="41C282B4"/>
    <w:rsid w:val="41CD6F42"/>
    <w:rsid w:val="41CF2370"/>
    <w:rsid w:val="41D57F0A"/>
    <w:rsid w:val="41D7AA93"/>
    <w:rsid w:val="41D90FFC"/>
    <w:rsid w:val="41E0C2E3"/>
    <w:rsid w:val="41E3ACEC"/>
    <w:rsid w:val="41E58AF1"/>
    <w:rsid w:val="41ED7D8D"/>
    <w:rsid w:val="41F487B8"/>
    <w:rsid w:val="41F9280B"/>
    <w:rsid w:val="41F9B599"/>
    <w:rsid w:val="41FE8740"/>
    <w:rsid w:val="4202C28B"/>
    <w:rsid w:val="4206AD17"/>
    <w:rsid w:val="42072CAA"/>
    <w:rsid w:val="42074C17"/>
    <w:rsid w:val="420B2084"/>
    <w:rsid w:val="42114EE0"/>
    <w:rsid w:val="4221342C"/>
    <w:rsid w:val="422B24F2"/>
    <w:rsid w:val="422CE776"/>
    <w:rsid w:val="422F8FD6"/>
    <w:rsid w:val="42458E2C"/>
    <w:rsid w:val="424E6B64"/>
    <w:rsid w:val="4253B502"/>
    <w:rsid w:val="42631F8B"/>
    <w:rsid w:val="426CAA8E"/>
    <w:rsid w:val="426CF2D2"/>
    <w:rsid w:val="426E63A1"/>
    <w:rsid w:val="4278958B"/>
    <w:rsid w:val="427C8277"/>
    <w:rsid w:val="427FC344"/>
    <w:rsid w:val="429BF7F1"/>
    <w:rsid w:val="429DB040"/>
    <w:rsid w:val="429F4495"/>
    <w:rsid w:val="42A05911"/>
    <w:rsid w:val="42A813C6"/>
    <w:rsid w:val="42A9241C"/>
    <w:rsid w:val="42B62CAE"/>
    <w:rsid w:val="42B73E16"/>
    <w:rsid w:val="42C42C8A"/>
    <w:rsid w:val="42CA1004"/>
    <w:rsid w:val="42CA4BDE"/>
    <w:rsid w:val="42D46E10"/>
    <w:rsid w:val="42D4F7C6"/>
    <w:rsid w:val="42D69CB0"/>
    <w:rsid w:val="42D74F15"/>
    <w:rsid w:val="42D78C65"/>
    <w:rsid w:val="42D8059E"/>
    <w:rsid w:val="42D848D0"/>
    <w:rsid w:val="42D9C1D5"/>
    <w:rsid w:val="42DB75F0"/>
    <w:rsid w:val="42DE73E4"/>
    <w:rsid w:val="42E19D5A"/>
    <w:rsid w:val="42E51D2F"/>
    <w:rsid w:val="42E8F95A"/>
    <w:rsid w:val="42EDE67E"/>
    <w:rsid w:val="42F20026"/>
    <w:rsid w:val="42F4E5EA"/>
    <w:rsid w:val="42F87027"/>
    <w:rsid w:val="42FD9507"/>
    <w:rsid w:val="43019937"/>
    <w:rsid w:val="4302D51D"/>
    <w:rsid w:val="43036DA7"/>
    <w:rsid w:val="4305A9C9"/>
    <w:rsid w:val="430F48B4"/>
    <w:rsid w:val="43102EB6"/>
    <w:rsid w:val="43168A48"/>
    <w:rsid w:val="4328F7A9"/>
    <w:rsid w:val="432D4ACA"/>
    <w:rsid w:val="4332DD6D"/>
    <w:rsid w:val="4335565E"/>
    <w:rsid w:val="433A0417"/>
    <w:rsid w:val="434226DA"/>
    <w:rsid w:val="434A7828"/>
    <w:rsid w:val="4351A017"/>
    <w:rsid w:val="435307CC"/>
    <w:rsid w:val="43536D08"/>
    <w:rsid w:val="4364C779"/>
    <w:rsid w:val="436A2209"/>
    <w:rsid w:val="436A4BB8"/>
    <w:rsid w:val="436D995B"/>
    <w:rsid w:val="436FF95B"/>
    <w:rsid w:val="4376547A"/>
    <w:rsid w:val="437A385B"/>
    <w:rsid w:val="438042C6"/>
    <w:rsid w:val="438E0F49"/>
    <w:rsid w:val="439A3158"/>
    <w:rsid w:val="439F84B8"/>
    <w:rsid w:val="43A2021B"/>
    <w:rsid w:val="43A2776B"/>
    <w:rsid w:val="43A4A95D"/>
    <w:rsid w:val="43A52169"/>
    <w:rsid w:val="43C16144"/>
    <w:rsid w:val="43C7618E"/>
    <w:rsid w:val="43C907E1"/>
    <w:rsid w:val="43CA8A97"/>
    <w:rsid w:val="43D50762"/>
    <w:rsid w:val="43D51615"/>
    <w:rsid w:val="43D92BA3"/>
    <w:rsid w:val="43D95D39"/>
    <w:rsid w:val="43E36B94"/>
    <w:rsid w:val="43ECF6F9"/>
    <w:rsid w:val="43FC4CC3"/>
    <w:rsid w:val="43FE6942"/>
    <w:rsid w:val="440F2C49"/>
    <w:rsid w:val="44180022"/>
    <w:rsid w:val="441E624A"/>
    <w:rsid w:val="441E6835"/>
    <w:rsid w:val="44204671"/>
    <w:rsid w:val="4421EB90"/>
    <w:rsid w:val="4422F1C1"/>
    <w:rsid w:val="4422F531"/>
    <w:rsid w:val="4424C195"/>
    <w:rsid w:val="4433A4E9"/>
    <w:rsid w:val="4433ED2D"/>
    <w:rsid w:val="4434D3A9"/>
    <w:rsid w:val="44364D1E"/>
    <w:rsid w:val="4446D3B2"/>
    <w:rsid w:val="444BB9A7"/>
    <w:rsid w:val="445D19BC"/>
    <w:rsid w:val="446948D9"/>
    <w:rsid w:val="446D8ED0"/>
    <w:rsid w:val="446DCA6E"/>
    <w:rsid w:val="447A777A"/>
    <w:rsid w:val="4481CF45"/>
    <w:rsid w:val="448DE100"/>
    <w:rsid w:val="4495687A"/>
    <w:rsid w:val="44956D78"/>
    <w:rsid w:val="4496251A"/>
    <w:rsid w:val="449F78FA"/>
    <w:rsid w:val="44A2B589"/>
    <w:rsid w:val="44A5CE9A"/>
    <w:rsid w:val="44AE9CEC"/>
    <w:rsid w:val="44AFA507"/>
    <w:rsid w:val="44BC72CF"/>
    <w:rsid w:val="44C3442D"/>
    <w:rsid w:val="44C7F1EF"/>
    <w:rsid w:val="44C98A21"/>
    <w:rsid w:val="44CE1B7F"/>
    <w:rsid w:val="44D1E684"/>
    <w:rsid w:val="44E18ABA"/>
    <w:rsid w:val="44ED28B5"/>
    <w:rsid w:val="44F20326"/>
    <w:rsid w:val="44F2781F"/>
    <w:rsid w:val="44FDE21C"/>
    <w:rsid w:val="4508199F"/>
    <w:rsid w:val="45091FF7"/>
    <w:rsid w:val="450A13BB"/>
    <w:rsid w:val="4515C2D7"/>
    <w:rsid w:val="451C0120"/>
    <w:rsid w:val="451F4A23"/>
    <w:rsid w:val="452024A2"/>
    <w:rsid w:val="45223F5D"/>
    <w:rsid w:val="4525C63D"/>
    <w:rsid w:val="452C88C1"/>
    <w:rsid w:val="45301316"/>
    <w:rsid w:val="4545380E"/>
    <w:rsid w:val="4545E79C"/>
    <w:rsid w:val="45516D4E"/>
    <w:rsid w:val="4551CF3E"/>
    <w:rsid w:val="45561215"/>
    <w:rsid w:val="455726AC"/>
    <w:rsid w:val="4562559D"/>
    <w:rsid w:val="4565728D"/>
    <w:rsid w:val="45687D64"/>
    <w:rsid w:val="456D41EE"/>
    <w:rsid w:val="456DC381"/>
    <w:rsid w:val="456E6BC6"/>
    <w:rsid w:val="45778720"/>
    <w:rsid w:val="457A75DB"/>
    <w:rsid w:val="457D457E"/>
    <w:rsid w:val="45800570"/>
    <w:rsid w:val="45864AA8"/>
    <w:rsid w:val="4590306C"/>
    <w:rsid w:val="45961090"/>
    <w:rsid w:val="45A549D4"/>
    <w:rsid w:val="45A5E44B"/>
    <w:rsid w:val="45AA2E8A"/>
    <w:rsid w:val="45ABE285"/>
    <w:rsid w:val="45ACB213"/>
    <w:rsid w:val="45B3482A"/>
    <w:rsid w:val="45B7FF42"/>
    <w:rsid w:val="45BB17BD"/>
    <w:rsid w:val="45BEAB37"/>
    <w:rsid w:val="45C224AC"/>
    <w:rsid w:val="45C6CDDD"/>
    <w:rsid w:val="45C76F9A"/>
    <w:rsid w:val="45CB007E"/>
    <w:rsid w:val="45CCB22A"/>
    <w:rsid w:val="45CE26BC"/>
    <w:rsid w:val="45D51333"/>
    <w:rsid w:val="45D748DC"/>
    <w:rsid w:val="45E71F83"/>
    <w:rsid w:val="45E78791"/>
    <w:rsid w:val="45ECC835"/>
    <w:rsid w:val="45F83F19"/>
    <w:rsid w:val="45FE1B7C"/>
    <w:rsid w:val="45FE5A74"/>
    <w:rsid w:val="460F8A57"/>
    <w:rsid w:val="46114FFC"/>
    <w:rsid w:val="461354F2"/>
    <w:rsid w:val="4616453B"/>
    <w:rsid w:val="4621153F"/>
    <w:rsid w:val="4621E5AF"/>
    <w:rsid w:val="4629F760"/>
    <w:rsid w:val="462B4D97"/>
    <w:rsid w:val="4631A27E"/>
    <w:rsid w:val="463326EE"/>
    <w:rsid w:val="463606FC"/>
    <w:rsid w:val="463E50EB"/>
    <w:rsid w:val="464019A5"/>
    <w:rsid w:val="464335DB"/>
    <w:rsid w:val="46488555"/>
    <w:rsid w:val="4651D8D3"/>
    <w:rsid w:val="4651FEB9"/>
    <w:rsid w:val="46535976"/>
    <w:rsid w:val="4656A8AB"/>
    <w:rsid w:val="465B4058"/>
    <w:rsid w:val="46632319"/>
    <w:rsid w:val="4669080A"/>
    <w:rsid w:val="466E118B"/>
    <w:rsid w:val="466EAECB"/>
    <w:rsid w:val="46804C8D"/>
    <w:rsid w:val="46907276"/>
    <w:rsid w:val="46A22E41"/>
    <w:rsid w:val="46A74F01"/>
    <w:rsid w:val="46B1A701"/>
    <w:rsid w:val="46B3F838"/>
    <w:rsid w:val="46B788BA"/>
    <w:rsid w:val="46BFBF93"/>
    <w:rsid w:val="46C14373"/>
    <w:rsid w:val="46C23A8F"/>
    <w:rsid w:val="46DB2E3A"/>
    <w:rsid w:val="46E38F1C"/>
    <w:rsid w:val="46E5B740"/>
    <w:rsid w:val="46EC45F0"/>
    <w:rsid w:val="46EE04E2"/>
    <w:rsid w:val="46EEEDD3"/>
    <w:rsid w:val="46F7A408"/>
    <w:rsid w:val="46F86C67"/>
    <w:rsid w:val="46F9FCA6"/>
    <w:rsid w:val="4700C5F1"/>
    <w:rsid w:val="470142EE"/>
    <w:rsid w:val="470CEB70"/>
    <w:rsid w:val="470EB484"/>
    <w:rsid w:val="471F8EEF"/>
    <w:rsid w:val="47214EEB"/>
    <w:rsid w:val="472C4AE9"/>
    <w:rsid w:val="472D51A3"/>
    <w:rsid w:val="4750039B"/>
    <w:rsid w:val="475AA661"/>
    <w:rsid w:val="47655ECA"/>
    <w:rsid w:val="476F28E8"/>
    <w:rsid w:val="476FB4A3"/>
    <w:rsid w:val="4774CC5F"/>
    <w:rsid w:val="477867BE"/>
    <w:rsid w:val="4778F64C"/>
    <w:rsid w:val="477A6894"/>
    <w:rsid w:val="477BB65C"/>
    <w:rsid w:val="47832537"/>
    <w:rsid w:val="4784FDD2"/>
    <w:rsid w:val="47870DF3"/>
    <w:rsid w:val="47889896"/>
    <w:rsid w:val="478AA727"/>
    <w:rsid w:val="478C33B5"/>
    <w:rsid w:val="478D3999"/>
    <w:rsid w:val="479A0CC4"/>
    <w:rsid w:val="479CB225"/>
    <w:rsid w:val="479DEE91"/>
    <w:rsid w:val="479E4CBE"/>
    <w:rsid w:val="47A1F052"/>
    <w:rsid w:val="47A908F7"/>
    <w:rsid w:val="47ABB1B4"/>
    <w:rsid w:val="47B2D725"/>
    <w:rsid w:val="47B58E2C"/>
    <w:rsid w:val="47B73960"/>
    <w:rsid w:val="47B93245"/>
    <w:rsid w:val="47BDBF5A"/>
    <w:rsid w:val="47C4A580"/>
    <w:rsid w:val="47C6C90C"/>
    <w:rsid w:val="47C806E3"/>
    <w:rsid w:val="47CA663F"/>
    <w:rsid w:val="47CB4774"/>
    <w:rsid w:val="47CE5C34"/>
    <w:rsid w:val="47D57FED"/>
    <w:rsid w:val="47DF78D9"/>
    <w:rsid w:val="47E2B2FB"/>
    <w:rsid w:val="47F16BC4"/>
    <w:rsid w:val="47F57BCD"/>
    <w:rsid w:val="47F9EE05"/>
    <w:rsid w:val="4803E0AB"/>
    <w:rsid w:val="480A1FC7"/>
    <w:rsid w:val="4810344B"/>
    <w:rsid w:val="48163D64"/>
    <w:rsid w:val="481CE691"/>
    <w:rsid w:val="48262577"/>
    <w:rsid w:val="48274620"/>
    <w:rsid w:val="4827A21F"/>
    <w:rsid w:val="482814F2"/>
    <w:rsid w:val="482E3A3B"/>
    <w:rsid w:val="482EA0E3"/>
    <w:rsid w:val="4831538E"/>
    <w:rsid w:val="48352410"/>
    <w:rsid w:val="484B4C53"/>
    <w:rsid w:val="484D2F29"/>
    <w:rsid w:val="484FE01B"/>
    <w:rsid w:val="48569FB0"/>
    <w:rsid w:val="4858CD9A"/>
    <w:rsid w:val="485DD63E"/>
    <w:rsid w:val="48607E21"/>
    <w:rsid w:val="48643E19"/>
    <w:rsid w:val="4864EDE1"/>
    <w:rsid w:val="486B725D"/>
    <w:rsid w:val="48732DC0"/>
    <w:rsid w:val="4873883C"/>
    <w:rsid w:val="4875733E"/>
    <w:rsid w:val="4879D34B"/>
    <w:rsid w:val="487D4712"/>
    <w:rsid w:val="488D8AFC"/>
    <w:rsid w:val="4892F097"/>
    <w:rsid w:val="489BE448"/>
    <w:rsid w:val="489D9B27"/>
    <w:rsid w:val="48A30620"/>
    <w:rsid w:val="48AC0729"/>
    <w:rsid w:val="48ACCE5C"/>
    <w:rsid w:val="48B4D439"/>
    <w:rsid w:val="48BA5251"/>
    <w:rsid w:val="48BEA81E"/>
    <w:rsid w:val="48BFA9E6"/>
    <w:rsid w:val="48C5876F"/>
    <w:rsid w:val="48C8C4B7"/>
    <w:rsid w:val="48CF51AD"/>
    <w:rsid w:val="48CF9EF8"/>
    <w:rsid w:val="48D26749"/>
    <w:rsid w:val="48DF91C4"/>
    <w:rsid w:val="48E564E9"/>
    <w:rsid w:val="48E712FB"/>
    <w:rsid w:val="48E7FD0F"/>
    <w:rsid w:val="48EAFB70"/>
    <w:rsid w:val="48EE524D"/>
    <w:rsid w:val="48EF11C7"/>
    <w:rsid w:val="48F2F653"/>
    <w:rsid w:val="48F313EF"/>
    <w:rsid w:val="48F68552"/>
    <w:rsid w:val="48FCCC1C"/>
    <w:rsid w:val="4901A8D1"/>
    <w:rsid w:val="4912DB3C"/>
    <w:rsid w:val="49137367"/>
    <w:rsid w:val="491EF165"/>
    <w:rsid w:val="4921C6C6"/>
    <w:rsid w:val="4926530B"/>
    <w:rsid w:val="492A9E6D"/>
    <w:rsid w:val="492EC9BA"/>
    <w:rsid w:val="49345838"/>
    <w:rsid w:val="4938FACE"/>
    <w:rsid w:val="493D1A17"/>
    <w:rsid w:val="4945D5CD"/>
    <w:rsid w:val="49469FC0"/>
    <w:rsid w:val="49504BDE"/>
    <w:rsid w:val="49530118"/>
    <w:rsid w:val="495E84F8"/>
    <w:rsid w:val="496BF71C"/>
    <w:rsid w:val="496DB88F"/>
    <w:rsid w:val="4974E6A1"/>
    <w:rsid w:val="497D140D"/>
    <w:rsid w:val="497DF0A7"/>
    <w:rsid w:val="4989B2EB"/>
    <w:rsid w:val="498D73E5"/>
    <w:rsid w:val="499C64C6"/>
    <w:rsid w:val="49A410B4"/>
    <w:rsid w:val="49B55D13"/>
    <w:rsid w:val="49B9FDBA"/>
    <w:rsid w:val="49C0B00D"/>
    <w:rsid w:val="49C7EEB0"/>
    <w:rsid w:val="49C83616"/>
    <w:rsid w:val="49DC2030"/>
    <w:rsid w:val="49E12A68"/>
    <w:rsid w:val="49E93C76"/>
    <w:rsid w:val="49ED4254"/>
    <w:rsid w:val="49F2D16B"/>
    <w:rsid w:val="49F8C7EF"/>
    <w:rsid w:val="4A002A89"/>
    <w:rsid w:val="4A02D4F1"/>
    <w:rsid w:val="4A058CAD"/>
    <w:rsid w:val="4A121615"/>
    <w:rsid w:val="4A1547DC"/>
    <w:rsid w:val="4A16B16C"/>
    <w:rsid w:val="4A1D8C6C"/>
    <w:rsid w:val="4A2ABD09"/>
    <w:rsid w:val="4A2D1B7F"/>
    <w:rsid w:val="4A32DFA0"/>
    <w:rsid w:val="4A352F1E"/>
    <w:rsid w:val="4A38A69D"/>
    <w:rsid w:val="4A409CE9"/>
    <w:rsid w:val="4A41B58D"/>
    <w:rsid w:val="4A4297D7"/>
    <w:rsid w:val="4A44203E"/>
    <w:rsid w:val="4A4696BD"/>
    <w:rsid w:val="4A4EB7F3"/>
    <w:rsid w:val="4A578EE7"/>
    <w:rsid w:val="4A590743"/>
    <w:rsid w:val="4A61D5E8"/>
    <w:rsid w:val="4A627F79"/>
    <w:rsid w:val="4A6527DF"/>
    <w:rsid w:val="4A68B99E"/>
    <w:rsid w:val="4A6A1F3C"/>
    <w:rsid w:val="4A75FAEB"/>
    <w:rsid w:val="4A7A06F6"/>
    <w:rsid w:val="4A7E9998"/>
    <w:rsid w:val="4A81E8A9"/>
    <w:rsid w:val="4A869532"/>
    <w:rsid w:val="4A8CFBAC"/>
    <w:rsid w:val="4A8F1198"/>
    <w:rsid w:val="4A91C595"/>
    <w:rsid w:val="4AA34B9A"/>
    <w:rsid w:val="4AADE439"/>
    <w:rsid w:val="4AAF162B"/>
    <w:rsid w:val="4AAF77D5"/>
    <w:rsid w:val="4AB1C443"/>
    <w:rsid w:val="4ABB6D27"/>
    <w:rsid w:val="4ACB29F0"/>
    <w:rsid w:val="4ACBE077"/>
    <w:rsid w:val="4AD472A1"/>
    <w:rsid w:val="4AD6A537"/>
    <w:rsid w:val="4AD7D7D7"/>
    <w:rsid w:val="4AE10DDE"/>
    <w:rsid w:val="4AE1A820"/>
    <w:rsid w:val="4AEC06DE"/>
    <w:rsid w:val="4AF27D0F"/>
    <w:rsid w:val="4AFAD07D"/>
    <w:rsid w:val="4B07E87B"/>
    <w:rsid w:val="4B0BE0D3"/>
    <w:rsid w:val="4B0C8723"/>
    <w:rsid w:val="4B0E7F8C"/>
    <w:rsid w:val="4B1F4D10"/>
    <w:rsid w:val="4B22CE31"/>
    <w:rsid w:val="4B2482A4"/>
    <w:rsid w:val="4B3117E8"/>
    <w:rsid w:val="4B3129C7"/>
    <w:rsid w:val="4B328A8D"/>
    <w:rsid w:val="4B367AF5"/>
    <w:rsid w:val="4B3789EB"/>
    <w:rsid w:val="4B3AADFB"/>
    <w:rsid w:val="4B4178C9"/>
    <w:rsid w:val="4B46E022"/>
    <w:rsid w:val="4B4ED4DA"/>
    <w:rsid w:val="4B55C9FB"/>
    <w:rsid w:val="4B5F2716"/>
    <w:rsid w:val="4B60AA62"/>
    <w:rsid w:val="4B62298D"/>
    <w:rsid w:val="4B67E920"/>
    <w:rsid w:val="4B6A0072"/>
    <w:rsid w:val="4B6BA7F8"/>
    <w:rsid w:val="4B6F4B62"/>
    <w:rsid w:val="4B76A6A0"/>
    <w:rsid w:val="4B7BF591"/>
    <w:rsid w:val="4B7F3963"/>
    <w:rsid w:val="4B876A74"/>
    <w:rsid w:val="4B884683"/>
    <w:rsid w:val="4B93A765"/>
    <w:rsid w:val="4B95808F"/>
    <w:rsid w:val="4B987FD3"/>
    <w:rsid w:val="4B9FC719"/>
    <w:rsid w:val="4BA098FD"/>
    <w:rsid w:val="4BA96DC7"/>
    <w:rsid w:val="4BB0D36F"/>
    <w:rsid w:val="4BC1FA79"/>
    <w:rsid w:val="4BC2F23E"/>
    <w:rsid w:val="4BD059A9"/>
    <w:rsid w:val="4BD1DCFF"/>
    <w:rsid w:val="4BD1E222"/>
    <w:rsid w:val="4BD3A89E"/>
    <w:rsid w:val="4BD927A0"/>
    <w:rsid w:val="4BD9FC1C"/>
    <w:rsid w:val="4BDF0903"/>
    <w:rsid w:val="4BDF7DE0"/>
    <w:rsid w:val="4BE92070"/>
    <w:rsid w:val="4BE980C5"/>
    <w:rsid w:val="4BEB6D60"/>
    <w:rsid w:val="4BEBAB6A"/>
    <w:rsid w:val="4BFBDBBD"/>
    <w:rsid w:val="4BFC7354"/>
    <w:rsid w:val="4C00A17D"/>
    <w:rsid w:val="4C0DB1D9"/>
    <w:rsid w:val="4C1BC29E"/>
    <w:rsid w:val="4C200D03"/>
    <w:rsid w:val="4C2332A2"/>
    <w:rsid w:val="4C258E71"/>
    <w:rsid w:val="4C2CFD75"/>
    <w:rsid w:val="4C2D2D3D"/>
    <w:rsid w:val="4C2DE5CA"/>
    <w:rsid w:val="4C2E5923"/>
    <w:rsid w:val="4C34A998"/>
    <w:rsid w:val="4C3F75DD"/>
    <w:rsid w:val="4C4AA74D"/>
    <w:rsid w:val="4C4D1899"/>
    <w:rsid w:val="4C4DF43D"/>
    <w:rsid w:val="4C4E5644"/>
    <w:rsid w:val="4C4FE793"/>
    <w:rsid w:val="4C564A58"/>
    <w:rsid w:val="4C5F180C"/>
    <w:rsid w:val="4C6D3781"/>
    <w:rsid w:val="4C6DD991"/>
    <w:rsid w:val="4C6FC337"/>
    <w:rsid w:val="4C837FFE"/>
    <w:rsid w:val="4C924F20"/>
    <w:rsid w:val="4C9C3241"/>
    <w:rsid w:val="4CA87B7D"/>
    <w:rsid w:val="4CAED6CF"/>
    <w:rsid w:val="4CAEE05D"/>
    <w:rsid w:val="4CAFF429"/>
    <w:rsid w:val="4CB78798"/>
    <w:rsid w:val="4CB84BA6"/>
    <w:rsid w:val="4CD251D1"/>
    <w:rsid w:val="4CDBD876"/>
    <w:rsid w:val="4CDFDCBC"/>
    <w:rsid w:val="4CE5635A"/>
    <w:rsid w:val="4CE5B7B7"/>
    <w:rsid w:val="4CE9A475"/>
    <w:rsid w:val="4CEE253E"/>
    <w:rsid w:val="4CF097BE"/>
    <w:rsid w:val="4CF558B1"/>
    <w:rsid w:val="4CFCBC6B"/>
    <w:rsid w:val="4CFF9CAF"/>
    <w:rsid w:val="4D04C4B1"/>
    <w:rsid w:val="4D129010"/>
    <w:rsid w:val="4D1B7A99"/>
    <w:rsid w:val="4D20C068"/>
    <w:rsid w:val="4D228463"/>
    <w:rsid w:val="4D3279C1"/>
    <w:rsid w:val="4D3CCA79"/>
    <w:rsid w:val="4D49BD38"/>
    <w:rsid w:val="4D4A3523"/>
    <w:rsid w:val="4D50D480"/>
    <w:rsid w:val="4D5C7F33"/>
    <w:rsid w:val="4D612998"/>
    <w:rsid w:val="4D6596BE"/>
    <w:rsid w:val="4D6FC2B3"/>
    <w:rsid w:val="4D708DD1"/>
    <w:rsid w:val="4D7143C4"/>
    <w:rsid w:val="4D729A21"/>
    <w:rsid w:val="4D730B76"/>
    <w:rsid w:val="4D76AA14"/>
    <w:rsid w:val="4D809E80"/>
    <w:rsid w:val="4D80A5F5"/>
    <w:rsid w:val="4D80D65B"/>
    <w:rsid w:val="4D879837"/>
    <w:rsid w:val="4D881779"/>
    <w:rsid w:val="4D89ACCF"/>
    <w:rsid w:val="4D99CD8C"/>
    <w:rsid w:val="4D9BD864"/>
    <w:rsid w:val="4D9E81C2"/>
    <w:rsid w:val="4DA692FD"/>
    <w:rsid w:val="4DAFD07E"/>
    <w:rsid w:val="4DB25B72"/>
    <w:rsid w:val="4DBBC9DA"/>
    <w:rsid w:val="4DC06148"/>
    <w:rsid w:val="4DD60960"/>
    <w:rsid w:val="4DDE3354"/>
    <w:rsid w:val="4DE14255"/>
    <w:rsid w:val="4DE2EB62"/>
    <w:rsid w:val="4DF0FB47"/>
    <w:rsid w:val="4DF13D8B"/>
    <w:rsid w:val="4DF76065"/>
    <w:rsid w:val="4DFCEF9E"/>
    <w:rsid w:val="4DFFC230"/>
    <w:rsid w:val="4E01F118"/>
    <w:rsid w:val="4E0496B6"/>
    <w:rsid w:val="4E0D8740"/>
    <w:rsid w:val="4E1020FF"/>
    <w:rsid w:val="4E132FFF"/>
    <w:rsid w:val="4E1694FF"/>
    <w:rsid w:val="4E17D826"/>
    <w:rsid w:val="4E1F68C2"/>
    <w:rsid w:val="4E2355B9"/>
    <w:rsid w:val="4E260941"/>
    <w:rsid w:val="4E2F3DF4"/>
    <w:rsid w:val="4E3C95CE"/>
    <w:rsid w:val="4E3DCF70"/>
    <w:rsid w:val="4E3E586C"/>
    <w:rsid w:val="4E40ADD4"/>
    <w:rsid w:val="4E478450"/>
    <w:rsid w:val="4E529285"/>
    <w:rsid w:val="4E54B472"/>
    <w:rsid w:val="4E58C99D"/>
    <w:rsid w:val="4E6A7385"/>
    <w:rsid w:val="4E6B5513"/>
    <w:rsid w:val="4E6F0B3A"/>
    <w:rsid w:val="4E745A59"/>
    <w:rsid w:val="4E74ADF7"/>
    <w:rsid w:val="4E793783"/>
    <w:rsid w:val="4E85311C"/>
    <w:rsid w:val="4E85EE84"/>
    <w:rsid w:val="4E8CC49F"/>
    <w:rsid w:val="4E90AE49"/>
    <w:rsid w:val="4E9942B7"/>
    <w:rsid w:val="4E99CA4F"/>
    <w:rsid w:val="4EA3206A"/>
    <w:rsid w:val="4EAC6C4C"/>
    <w:rsid w:val="4EACD91E"/>
    <w:rsid w:val="4EB426C6"/>
    <w:rsid w:val="4EC528D6"/>
    <w:rsid w:val="4ECE3857"/>
    <w:rsid w:val="4ED1A86D"/>
    <w:rsid w:val="4ED348B2"/>
    <w:rsid w:val="4EDF3BCA"/>
    <w:rsid w:val="4EE4327F"/>
    <w:rsid w:val="4EE9B5C2"/>
    <w:rsid w:val="4EECABEA"/>
    <w:rsid w:val="4EF52F0E"/>
    <w:rsid w:val="4EF9E28C"/>
    <w:rsid w:val="4F044178"/>
    <w:rsid w:val="4F0623B9"/>
    <w:rsid w:val="4F094F1E"/>
    <w:rsid w:val="4F0B938B"/>
    <w:rsid w:val="4F0CC715"/>
    <w:rsid w:val="4F122615"/>
    <w:rsid w:val="4F20FE7F"/>
    <w:rsid w:val="4F21BE8A"/>
    <w:rsid w:val="4F3FE830"/>
    <w:rsid w:val="4F40E93A"/>
    <w:rsid w:val="4F4C926E"/>
    <w:rsid w:val="4F5F9520"/>
    <w:rsid w:val="4F60FE79"/>
    <w:rsid w:val="4F689AC6"/>
    <w:rsid w:val="4F698468"/>
    <w:rsid w:val="4F6E1FDB"/>
    <w:rsid w:val="4F7107FA"/>
    <w:rsid w:val="4F744B60"/>
    <w:rsid w:val="4F791449"/>
    <w:rsid w:val="4F82597A"/>
    <w:rsid w:val="4F8AA099"/>
    <w:rsid w:val="4F93A419"/>
    <w:rsid w:val="4F9456A0"/>
    <w:rsid w:val="4F973749"/>
    <w:rsid w:val="4F97D382"/>
    <w:rsid w:val="4F9981C9"/>
    <w:rsid w:val="4FA83690"/>
    <w:rsid w:val="4FAFDC81"/>
    <w:rsid w:val="4FB2B0E1"/>
    <w:rsid w:val="4FB596D6"/>
    <w:rsid w:val="4FBADE9E"/>
    <w:rsid w:val="4FBFB34C"/>
    <w:rsid w:val="4FC749CF"/>
    <w:rsid w:val="4FD06DCA"/>
    <w:rsid w:val="4FD8E20E"/>
    <w:rsid w:val="4FDAF6BE"/>
    <w:rsid w:val="4FE23123"/>
    <w:rsid w:val="4FE78B9A"/>
    <w:rsid w:val="4FE79CB2"/>
    <w:rsid w:val="4FE8B12E"/>
    <w:rsid w:val="4FF678E0"/>
    <w:rsid w:val="4FF6E150"/>
    <w:rsid w:val="4FFD8949"/>
    <w:rsid w:val="4FFE3FE1"/>
    <w:rsid w:val="4FFE5025"/>
    <w:rsid w:val="5002DE42"/>
    <w:rsid w:val="5009EB33"/>
    <w:rsid w:val="500FA13D"/>
    <w:rsid w:val="50104BC3"/>
    <w:rsid w:val="50135C36"/>
    <w:rsid w:val="50144EAE"/>
    <w:rsid w:val="5014ECCD"/>
    <w:rsid w:val="5015A5B8"/>
    <w:rsid w:val="5019F15D"/>
    <w:rsid w:val="501BA9D4"/>
    <w:rsid w:val="50210464"/>
    <w:rsid w:val="50238AF4"/>
    <w:rsid w:val="50415F94"/>
    <w:rsid w:val="504687BE"/>
    <w:rsid w:val="505161A9"/>
    <w:rsid w:val="50516634"/>
    <w:rsid w:val="5051E80C"/>
    <w:rsid w:val="50628EAC"/>
    <w:rsid w:val="50655455"/>
    <w:rsid w:val="5065C34B"/>
    <w:rsid w:val="50685F92"/>
    <w:rsid w:val="506A95C2"/>
    <w:rsid w:val="507222F3"/>
    <w:rsid w:val="5072657D"/>
    <w:rsid w:val="507AC959"/>
    <w:rsid w:val="5081D5E5"/>
    <w:rsid w:val="50868EA5"/>
    <w:rsid w:val="50898924"/>
    <w:rsid w:val="50915319"/>
    <w:rsid w:val="50975CAF"/>
    <w:rsid w:val="50980556"/>
    <w:rsid w:val="509B4E37"/>
    <w:rsid w:val="509E682A"/>
    <w:rsid w:val="509EF42A"/>
    <w:rsid w:val="50A37324"/>
    <w:rsid w:val="50A3D2B1"/>
    <w:rsid w:val="50A83679"/>
    <w:rsid w:val="50AE6EC9"/>
    <w:rsid w:val="50B5FBDA"/>
    <w:rsid w:val="50B795FB"/>
    <w:rsid w:val="50BEC429"/>
    <w:rsid w:val="50C9D070"/>
    <w:rsid w:val="50D882C7"/>
    <w:rsid w:val="50DC5CDF"/>
    <w:rsid w:val="50DD7324"/>
    <w:rsid w:val="50DD8628"/>
    <w:rsid w:val="50E30DA2"/>
    <w:rsid w:val="50E53B8F"/>
    <w:rsid w:val="50ED2D68"/>
    <w:rsid w:val="50F6BC9D"/>
    <w:rsid w:val="50F8ACA3"/>
    <w:rsid w:val="50FFD829"/>
    <w:rsid w:val="50FFE081"/>
    <w:rsid w:val="510AFFF5"/>
    <w:rsid w:val="511B8981"/>
    <w:rsid w:val="511C6E69"/>
    <w:rsid w:val="5121A62A"/>
    <w:rsid w:val="512787EA"/>
    <w:rsid w:val="5132FBC0"/>
    <w:rsid w:val="513307AA"/>
    <w:rsid w:val="513575E8"/>
    <w:rsid w:val="513DF8B4"/>
    <w:rsid w:val="514C7E10"/>
    <w:rsid w:val="5154E12D"/>
    <w:rsid w:val="5159FCE2"/>
    <w:rsid w:val="515A901C"/>
    <w:rsid w:val="515D676E"/>
    <w:rsid w:val="5165A720"/>
    <w:rsid w:val="51671893"/>
    <w:rsid w:val="51725D14"/>
    <w:rsid w:val="517AB101"/>
    <w:rsid w:val="517F3E89"/>
    <w:rsid w:val="5180C61E"/>
    <w:rsid w:val="5183B435"/>
    <w:rsid w:val="518462D6"/>
    <w:rsid w:val="518C08AC"/>
    <w:rsid w:val="519BE827"/>
    <w:rsid w:val="51A2120D"/>
    <w:rsid w:val="51A55876"/>
    <w:rsid w:val="51A75E95"/>
    <w:rsid w:val="51A87C06"/>
    <w:rsid w:val="51B7A2AE"/>
    <w:rsid w:val="51B98184"/>
    <w:rsid w:val="51C023A2"/>
    <w:rsid w:val="51C35CFC"/>
    <w:rsid w:val="51C86416"/>
    <w:rsid w:val="51C867C6"/>
    <w:rsid w:val="51C8F556"/>
    <w:rsid w:val="51CB1723"/>
    <w:rsid w:val="51CB3210"/>
    <w:rsid w:val="51CE2CEF"/>
    <w:rsid w:val="51D4B685"/>
    <w:rsid w:val="51D86C82"/>
    <w:rsid w:val="51E28BF5"/>
    <w:rsid w:val="51E5153A"/>
    <w:rsid w:val="51E53F03"/>
    <w:rsid w:val="51F14FB6"/>
    <w:rsid w:val="51F1CB2B"/>
    <w:rsid w:val="51F2B754"/>
    <w:rsid w:val="51F64388"/>
    <w:rsid w:val="51FD5C0F"/>
    <w:rsid w:val="51FEDA18"/>
    <w:rsid w:val="520203AB"/>
    <w:rsid w:val="5205D919"/>
    <w:rsid w:val="5206596D"/>
    <w:rsid w:val="520A84E5"/>
    <w:rsid w:val="520BC7B4"/>
    <w:rsid w:val="52104601"/>
    <w:rsid w:val="52107FD8"/>
    <w:rsid w:val="5211C26B"/>
    <w:rsid w:val="5213156F"/>
    <w:rsid w:val="5214CB02"/>
    <w:rsid w:val="521715F0"/>
    <w:rsid w:val="5222CB7D"/>
    <w:rsid w:val="522417FB"/>
    <w:rsid w:val="5226C357"/>
    <w:rsid w:val="522B5BEF"/>
    <w:rsid w:val="523A56AF"/>
    <w:rsid w:val="524208EB"/>
    <w:rsid w:val="5243F595"/>
    <w:rsid w:val="5250410B"/>
    <w:rsid w:val="5253DB56"/>
    <w:rsid w:val="52550C6E"/>
    <w:rsid w:val="525FE033"/>
    <w:rsid w:val="526021BC"/>
    <w:rsid w:val="52641928"/>
    <w:rsid w:val="52651CAA"/>
    <w:rsid w:val="52669264"/>
    <w:rsid w:val="526FBFDD"/>
    <w:rsid w:val="5270143A"/>
    <w:rsid w:val="5274A2F2"/>
    <w:rsid w:val="52776C90"/>
    <w:rsid w:val="5277BB44"/>
    <w:rsid w:val="528247C3"/>
    <w:rsid w:val="5282C6C0"/>
    <w:rsid w:val="5286A367"/>
    <w:rsid w:val="528A3CD1"/>
    <w:rsid w:val="528E7A20"/>
    <w:rsid w:val="5294F67D"/>
    <w:rsid w:val="52979272"/>
    <w:rsid w:val="529C4CF8"/>
    <w:rsid w:val="529DF369"/>
    <w:rsid w:val="529E6C00"/>
    <w:rsid w:val="52A37DD5"/>
    <w:rsid w:val="52B24806"/>
    <w:rsid w:val="52B655DD"/>
    <w:rsid w:val="52C2EA8B"/>
    <w:rsid w:val="52C52E04"/>
    <w:rsid w:val="52D30BF1"/>
    <w:rsid w:val="52D4807D"/>
    <w:rsid w:val="52D9707F"/>
    <w:rsid w:val="52DC82A3"/>
    <w:rsid w:val="52E3DB27"/>
    <w:rsid w:val="52E5214E"/>
    <w:rsid w:val="52E56777"/>
    <w:rsid w:val="52E68E1A"/>
    <w:rsid w:val="52E8223B"/>
    <w:rsid w:val="52EE814C"/>
    <w:rsid w:val="52F57EAE"/>
    <w:rsid w:val="52FAF47F"/>
    <w:rsid w:val="53037138"/>
    <w:rsid w:val="53096F2C"/>
    <w:rsid w:val="530A6003"/>
    <w:rsid w:val="5315DD76"/>
    <w:rsid w:val="53258B61"/>
    <w:rsid w:val="53275575"/>
    <w:rsid w:val="5331990A"/>
    <w:rsid w:val="5331990A"/>
    <w:rsid w:val="53323CEF"/>
    <w:rsid w:val="533E42D1"/>
    <w:rsid w:val="53402CD9"/>
    <w:rsid w:val="53436AB3"/>
    <w:rsid w:val="534567D6"/>
    <w:rsid w:val="534A1407"/>
    <w:rsid w:val="534A9D27"/>
    <w:rsid w:val="534C96F4"/>
    <w:rsid w:val="53560009"/>
    <w:rsid w:val="535B3FB4"/>
    <w:rsid w:val="536191B5"/>
    <w:rsid w:val="5361E663"/>
    <w:rsid w:val="5369936A"/>
    <w:rsid w:val="536ED199"/>
    <w:rsid w:val="5375CEB8"/>
    <w:rsid w:val="5381F7F2"/>
    <w:rsid w:val="538CD146"/>
    <w:rsid w:val="538CD55F"/>
    <w:rsid w:val="538D9B8C"/>
    <w:rsid w:val="5393281F"/>
    <w:rsid w:val="5399D567"/>
    <w:rsid w:val="539E2E1C"/>
    <w:rsid w:val="53A019A6"/>
    <w:rsid w:val="53A4C977"/>
    <w:rsid w:val="53A6CFCC"/>
    <w:rsid w:val="53A6EB0E"/>
    <w:rsid w:val="53A98ED4"/>
    <w:rsid w:val="53AC5039"/>
    <w:rsid w:val="53CA3431"/>
    <w:rsid w:val="53D01A6C"/>
    <w:rsid w:val="53DD6BD9"/>
    <w:rsid w:val="53DF3FC3"/>
    <w:rsid w:val="53E3E1A5"/>
    <w:rsid w:val="53E4C838"/>
    <w:rsid w:val="53F1A594"/>
    <w:rsid w:val="53F506F0"/>
    <w:rsid w:val="53FEC4D2"/>
    <w:rsid w:val="53FFE989"/>
    <w:rsid w:val="5400215B"/>
    <w:rsid w:val="54044E9F"/>
    <w:rsid w:val="541122AF"/>
    <w:rsid w:val="54128F67"/>
    <w:rsid w:val="5418DD64"/>
    <w:rsid w:val="542674F6"/>
    <w:rsid w:val="54276171"/>
    <w:rsid w:val="542B4EF8"/>
    <w:rsid w:val="54340BC0"/>
    <w:rsid w:val="5436E9DF"/>
    <w:rsid w:val="5438957C"/>
    <w:rsid w:val="543B1E18"/>
    <w:rsid w:val="544152DD"/>
    <w:rsid w:val="544F79C9"/>
    <w:rsid w:val="545083D9"/>
    <w:rsid w:val="5459648B"/>
    <w:rsid w:val="5459F433"/>
    <w:rsid w:val="54624DCC"/>
    <w:rsid w:val="54667717"/>
    <w:rsid w:val="54780BBD"/>
    <w:rsid w:val="547C97A9"/>
    <w:rsid w:val="547D105B"/>
    <w:rsid w:val="547E66D0"/>
    <w:rsid w:val="547EE6C7"/>
    <w:rsid w:val="5488BBE8"/>
    <w:rsid w:val="548BEEC7"/>
    <w:rsid w:val="5493D773"/>
    <w:rsid w:val="549A0886"/>
    <w:rsid w:val="54A0C7FB"/>
    <w:rsid w:val="54A2CF57"/>
    <w:rsid w:val="54A6304C"/>
    <w:rsid w:val="54A9FDD6"/>
    <w:rsid w:val="54AA5CD6"/>
    <w:rsid w:val="54B2D3A0"/>
    <w:rsid w:val="54B80CC0"/>
    <w:rsid w:val="54C0315E"/>
    <w:rsid w:val="54C16097"/>
    <w:rsid w:val="54C6B8D2"/>
    <w:rsid w:val="54CCC141"/>
    <w:rsid w:val="54D5974F"/>
    <w:rsid w:val="54D9CF53"/>
    <w:rsid w:val="54DD09A7"/>
    <w:rsid w:val="54E13847"/>
    <w:rsid w:val="54E46F0A"/>
    <w:rsid w:val="54EA486F"/>
    <w:rsid w:val="54EA4B32"/>
    <w:rsid w:val="54F96C20"/>
    <w:rsid w:val="5509A8EC"/>
    <w:rsid w:val="550E6977"/>
    <w:rsid w:val="551261AC"/>
    <w:rsid w:val="55145890"/>
    <w:rsid w:val="55161D55"/>
    <w:rsid w:val="5518AA9E"/>
    <w:rsid w:val="55367F01"/>
    <w:rsid w:val="5536B414"/>
    <w:rsid w:val="55415131"/>
    <w:rsid w:val="554EAD81"/>
    <w:rsid w:val="55590685"/>
    <w:rsid w:val="555B09AC"/>
    <w:rsid w:val="555DD98E"/>
    <w:rsid w:val="556061AA"/>
    <w:rsid w:val="5569E3A8"/>
    <w:rsid w:val="556A8843"/>
    <w:rsid w:val="556B6531"/>
    <w:rsid w:val="556BD01E"/>
    <w:rsid w:val="55708866"/>
    <w:rsid w:val="557C70AA"/>
    <w:rsid w:val="558BE400"/>
    <w:rsid w:val="5591000E"/>
    <w:rsid w:val="559E5321"/>
    <w:rsid w:val="55A13135"/>
    <w:rsid w:val="55A1B4B2"/>
    <w:rsid w:val="55A71D84"/>
    <w:rsid w:val="55B0171A"/>
    <w:rsid w:val="55B6FC94"/>
    <w:rsid w:val="55BAEB38"/>
    <w:rsid w:val="55BFBF55"/>
    <w:rsid w:val="55C1027C"/>
    <w:rsid w:val="55C5674F"/>
    <w:rsid w:val="55C6B2CF"/>
    <w:rsid w:val="55C6BDC3"/>
    <w:rsid w:val="55CBCF00"/>
    <w:rsid w:val="55CE25DA"/>
    <w:rsid w:val="55D1A3A4"/>
    <w:rsid w:val="55D759CB"/>
    <w:rsid w:val="55EA0CF5"/>
    <w:rsid w:val="55EB3954"/>
    <w:rsid w:val="55F6BBC8"/>
    <w:rsid w:val="55F6EEF9"/>
    <w:rsid w:val="56034F2A"/>
    <w:rsid w:val="56050F58"/>
    <w:rsid w:val="560B7C45"/>
    <w:rsid w:val="560F18A6"/>
    <w:rsid w:val="560F965D"/>
    <w:rsid w:val="56145ABB"/>
    <w:rsid w:val="5616CAD7"/>
    <w:rsid w:val="561BB952"/>
    <w:rsid w:val="561C9BC8"/>
    <w:rsid w:val="561E0ABF"/>
    <w:rsid w:val="561FBAA6"/>
    <w:rsid w:val="5620E0E1"/>
    <w:rsid w:val="562A9A74"/>
    <w:rsid w:val="5636DA26"/>
    <w:rsid w:val="563BD077"/>
    <w:rsid w:val="564FDE80"/>
    <w:rsid w:val="56559E4A"/>
    <w:rsid w:val="565F98FB"/>
    <w:rsid w:val="566D6A25"/>
    <w:rsid w:val="567114BB"/>
    <w:rsid w:val="56722B69"/>
    <w:rsid w:val="56724894"/>
    <w:rsid w:val="56763BCA"/>
    <w:rsid w:val="567677E4"/>
    <w:rsid w:val="567B69F4"/>
    <w:rsid w:val="567C5798"/>
    <w:rsid w:val="5681399C"/>
    <w:rsid w:val="568DB8A8"/>
    <w:rsid w:val="5691EDC7"/>
    <w:rsid w:val="56A2DD68"/>
    <w:rsid w:val="56A891DB"/>
    <w:rsid w:val="56AD3878"/>
    <w:rsid w:val="56B435AB"/>
    <w:rsid w:val="56BFB786"/>
    <w:rsid w:val="56CC3B00"/>
    <w:rsid w:val="56CCAF0B"/>
    <w:rsid w:val="56CE0517"/>
    <w:rsid w:val="56D973B8"/>
    <w:rsid w:val="56E615CF"/>
    <w:rsid w:val="56F64388"/>
    <w:rsid w:val="56F8DC49"/>
    <w:rsid w:val="57073592"/>
    <w:rsid w:val="570DCD5A"/>
    <w:rsid w:val="570E29B1"/>
    <w:rsid w:val="571DEC88"/>
    <w:rsid w:val="572173BA"/>
    <w:rsid w:val="572CD06F"/>
    <w:rsid w:val="57357C0E"/>
    <w:rsid w:val="573613C4"/>
    <w:rsid w:val="57378A4B"/>
    <w:rsid w:val="573CED9B"/>
    <w:rsid w:val="5745DB0A"/>
    <w:rsid w:val="575296BD"/>
    <w:rsid w:val="57551263"/>
    <w:rsid w:val="575A4228"/>
    <w:rsid w:val="575ABF7B"/>
    <w:rsid w:val="575C9B49"/>
    <w:rsid w:val="57704292"/>
    <w:rsid w:val="5775428C"/>
    <w:rsid w:val="577D873B"/>
    <w:rsid w:val="5780EAF3"/>
    <w:rsid w:val="578622D8"/>
    <w:rsid w:val="578667A9"/>
    <w:rsid w:val="578AE739"/>
    <w:rsid w:val="5794C21C"/>
    <w:rsid w:val="5796DDA8"/>
    <w:rsid w:val="57970D4F"/>
    <w:rsid w:val="57971675"/>
    <w:rsid w:val="579886E4"/>
    <w:rsid w:val="579DCEB2"/>
    <w:rsid w:val="579DDCA8"/>
    <w:rsid w:val="57A36DDB"/>
    <w:rsid w:val="57B6DDD7"/>
    <w:rsid w:val="57B742EE"/>
    <w:rsid w:val="57B78DE9"/>
    <w:rsid w:val="57CC409E"/>
    <w:rsid w:val="57DA3B9E"/>
    <w:rsid w:val="57E5E2A8"/>
    <w:rsid w:val="57E71D82"/>
    <w:rsid w:val="57EDCDCF"/>
    <w:rsid w:val="580799D8"/>
    <w:rsid w:val="581397B3"/>
    <w:rsid w:val="5818AA95"/>
    <w:rsid w:val="581AA1F9"/>
    <w:rsid w:val="581B2EB6"/>
    <w:rsid w:val="581FAB10"/>
    <w:rsid w:val="583D3B38"/>
    <w:rsid w:val="583DA78E"/>
    <w:rsid w:val="583F134F"/>
    <w:rsid w:val="583F7469"/>
    <w:rsid w:val="58492259"/>
    <w:rsid w:val="584D262C"/>
    <w:rsid w:val="584F2B4F"/>
    <w:rsid w:val="584F3D71"/>
    <w:rsid w:val="5854EE36"/>
    <w:rsid w:val="585550EC"/>
    <w:rsid w:val="585AE796"/>
    <w:rsid w:val="58681ABB"/>
    <w:rsid w:val="5870B2B6"/>
    <w:rsid w:val="5878FDF3"/>
    <w:rsid w:val="58828F6C"/>
    <w:rsid w:val="588B5ACF"/>
    <w:rsid w:val="588B6EA2"/>
    <w:rsid w:val="5895C2B2"/>
    <w:rsid w:val="58982C4F"/>
    <w:rsid w:val="589F29A5"/>
    <w:rsid w:val="58A1C477"/>
    <w:rsid w:val="58A45BFA"/>
    <w:rsid w:val="58A488B5"/>
    <w:rsid w:val="58AD9838"/>
    <w:rsid w:val="58B27F3A"/>
    <w:rsid w:val="58B789FF"/>
    <w:rsid w:val="58B9BCE9"/>
    <w:rsid w:val="58BA4AB2"/>
    <w:rsid w:val="58C0AA85"/>
    <w:rsid w:val="58C78590"/>
    <w:rsid w:val="58D6C344"/>
    <w:rsid w:val="58E01C5A"/>
    <w:rsid w:val="58E19821"/>
    <w:rsid w:val="58E2E6BF"/>
    <w:rsid w:val="58EBD021"/>
    <w:rsid w:val="58EF0DEA"/>
    <w:rsid w:val="58F3569D"/>
    <w:rsid w:val="58F76804"/>
    <w:rsid w:val="58F7E323"/>
    <w:rsid w:val="58FA093B"/>
    <w:rsid w:val="59025B16"/>
    <w:rsid w:val="590AA356"/>
    <w:rsid w:val="590C324A"/>
    <w:rsid w:val="5915D1CD"/>
    <w:rsid w:val="591DB4EB"/>
    <w:rsid w:val="592AED50"/>
    <w:rsid w:val="5934011C"/>
    <w:rsid w:val="593804EC"/>
    <w:rsid w:val="593ADD67"/>
    <w:rsid w:val="59458D17"/>
    <w:rsid w:val="594FE7A7"/>
    <w:rsid w:val="59506DDD"/>
    <w:rsid w:val="595388A0"/>
    <w:rsid w:val="595BC0D4"/>
    <w:rsid w:val="5967CC63"/>
    <w:rsid w:val="59733611"/>
    <w:rsid w:val="5973DFF3"/>
    <w:rsid w:val="59788758"/>
    <w:rsid w:val="597BFCB4"/>
    <w:rsid w:val="597E5E1B"/>
    <w:rsid w:val="5986BFF4"/>
    <w:rsid w:val="5994F0AB"/>
    <w:rsid w:val="59960D4A"/>
    <w:rsid w:val="5999A8B6"/>
    <w:rsid w:val="599E0BAE"/>
    <w:rsid w:val="59A380F5"/>
    <w:rsid w:val="59A4736F"/>
    <w:rsid w:val="59A607BC"/>
    <w:rsid w:val="59AAD7E4"/>
    <w:rsid w:val="59B6FBC9"/>
    <w:rsid w:val="59BB7B71"/>
    <w:rsid w:val="59BC0DE7"/>
    <w:rsid w:val="59BC1A3D"/>
    <w:rsid w:val="59BE5BE8"/>
    <w:rsid w:val="59BF671F"/>
    <w:rsid w:val="59C6478A"/>
    <w:rsid w:val="59C91FBF"/>
    <w:rsid w:val="59CB5263"/>
    <w:rsid w:val="59CE6385"/>
    <w:rsid w:val="59D5B2FF"/>
    <w:rsid w:val="59D604D4"/>
    <w:rsid w:val="59DC7CF6"/>
    <w:rsid w:val="59DDC478"/>
    <w:rsid w:val="59E32F30"/>
    <w:rsid w:val="59E5116A"/>
    <w:rsid w:val="59E950E2"/>
    <w:rsid w:val="59EC90E1"/>
    <w:rsid w:val="59EF3041"/>
    <w:rsid w:val="59F06053"/>
    <w:rsid w:val="59F64617"/>
    <w:rsid w:val="59F91FD5"/>
    <w:rsid w:val="59FC7016"/>
    <w:rsid w:val="5A0A718A"/>
    <w:rsid w:val="5A0C4A8F"/>
    <w:rsid w:val="5A0D7DA5"/>
    <w:rsid w:val="5A0FE471"/>
    <w:rsid w:val="5A173DFA"/>
    <w:rsid w:val="5A1D8E31"/>
    <w:rsid w:val="5A2E8305"/>
    <w:rsid w:val="5A38CCB2"/>
    <w:rsid w:val="5A3DA3E6"/>
    <w:rsid w:val="5A43923E"/>
    <w:rsid w:val="5A44A918"/>
    <w:rsid w:val="5A4A0B1F"/>
    <w:rsid w:val="5A4ECF39"/>
    <w:rsid w:val="5A4FAEB8"/>
    <w:rsid w:val="5A53E183"/>
    <w:rsid w:val="5A5A998B"/>
    <w:rsid w:val="5A5E5266"/>
    <w:rsid w:val="5A741EBF"/>
    <w:rsid w:val="5A923F18"/>
    <w:rsid w:val="5A948379"/>
    <w:rsid w:val="5A979EEA"/>
    <w:rsid w:val="5A9967C4"/>
    <w:rsid w:val="5A9D89B5"/>
    <w:rsid w:val="5AB0297E"/>
    <w:rsid w:val="5AB5F634"/>
    <w:rsid w:val="5AB8B2B0"/>
    <w:rsid w:val="5AC89933"/>
    <w:rsid w:val="5ACD2194"/>
    <w:rsid w:val="5AD185E7"/>
    <w:rsid w:val="5ADC909A"/>
    <w:rsid w:val="5ADCEFA3"/>
    <w:rsid w:val="5AE45425"/>
    <w:rsid w:val="5AE60C59"/>
    <w:rsid w:val="5AFAF035"/>
    <w:rsid w:val="5B039476"/>
    <w:rsid w:val="5B071DB8"/>
    <w:rsid w:val="5B1A7AA2"/>
    <w:rsid w:val="5B206BC9"/>
    <w:rsid w:val="5B252779"/>
    <w:rsid w:val="5B3C5718"/>
    <w:rsid w:val="5B42ACDA"/>
    <w:rsid w:val="5B47FC56"/>
    <w:rsid w:val="5B4AC318"/>
    <w:rsid w:val="5B4F2E46"/>
    <w:rsid w:val="5B55DF5D"/>
    <w:rsid w:val="5B588424"/>
    <w:rsid w:val="5B630B10"/>
    <w:rsid w:val="5B67BD3F"/>
    <w:rsid w:val="5B794F72"/>
    <w:rsid w:val="5B7C98B1"/>
    <w:rsid w:val="5B8F6BDB"/>
    <w:rsid w:val="5B90596C"/>
    <w:rsid w:val="5B92E9EB"/>
    <w:rsid w:val="5BA03932"/>
    <w:rsid w:val="5BB2F6FA"/>
    <w:rsid w:val="5BB5D6DA"/>
    <w:rsid w:val="5BBA3294"/>
    <w:rsid w:val="5BBB1699"/>
    <w:rsid w:val="5BC7AFB7"/>
    <w:rsid w:val="5BCC131E"/>
    <w:rsid w:val="5BD7BDBC"/>
    <w:rsid w:val="5BE06BE4"/>
    <w:rsid w:val="5BE6F399"/>
    <w:rsid w:val="5BE89121"/>
    <w:rsid w:val="5BEBB400"/>
    <w:rsid w:val="5BF245BD"/>
    <w:rsid w:val="5BF3439D"/>
    <w:rsid w:val="5BF5008A"/>
    <w:rsid w:val="5BF5F1E4"/>
    <w:rsid w:val="5BF628E6"/>
    <w:rsid w:val="5BF642A4"/>
    <w:rsid w:val="5BFAC441"/>
    <w:rsid w:val="5BFC3E96"/>
    <w:rsid w:val="5C009A29"/>
    <w:rsid w:val="5C103721"/>
    <w:rsid w:val="5C118005"/>
    <w:rsid w:val="5C23010E"/>
    <w:rsid w:val="5C262EDE"/>
    <w:rsid w:val="5C272CE8"/>
    <w:rsid w:val="5C2FBEC0"/>
    <w:rsid w:val="5C380240"/>
    <w:rsid w:val="5C3C5787"/>
    <w:rsid w:val="5C3CF591"/>
    <w:rsid w:val="5C450973"/>
    <w:rsid w:val="5C477E9A"/>
    <w:rsid w:val="5C55EF68"/>
    <w:rsid w:val="5C5C9F2F"/>
    <w:rsid w:val="5C643207"/>
    <w:rsid w:val="5C69569C"/>
    <w:rsid w:val="5C6D18E0"/>
    <w:rsid w:val="5C6D9A7B"/>
    <w:rsid w:val="5C783D55"/>
    <w:rsid w:val="5C7EABFD"/>
    <w:rsid w:val="5C837DA0"/>
    <w:rsid w:val="5C853F7C"/>
    <w:rsid w:val="5C85C621"/>
    <w:rsid w:val="5C8B9527"/>
    <w:rsid w:val="5C8C75A9"/>
    <w:rsid w:val="5C8CAE8A"/>
    <w:rsid w:val="5C9944D6"/>
    <w:rsid w:val="5C9DBFE6"/>
    <w:rsid w:val="5C9ED1A6"/>
    <w:rsid w:val="5CA7BDD6"/>
    <w:rsid w:val="5CA9DBF3"/>
    <w:rsid w:val="5CAB86BD"/>
    <w:rsid w:val="5CADFBC0"/>
    <w:rsid w:val="5CB0AA55"/>
    <w:rsid w:val="5CB10CEB"/>
    <w:rsid w:val="5CB459AD"/>
    <w:rsid w:val="5CB66CBD"/>
    <w:rsid w:val="5CBB0E33"/>
    <w:rsid w:val="5CC86E17"/>
    <w:rsid w:val="5CF5B98F"/>
    <w:rsid w:val="5CFBFFC7"/>
    <w:rsid w:val="5CFF9650"/>
    <w:rsid w:val="5CFFCEEA"/>
    <w:rsid w:val="5D04570A"/>
    <w:rsid w:val="5D05790D"/>
    <w:rsid w:val="5D0C1460"/>
    <w:rsid w:val="5D0C68E7"/>
    <w:rsid w:val="5D0CBC49"/>
    <w:rsid w:val="5D0E503F"/>
    <w:rsid w:val="5D10F273"/>
    <w:rsid w:val="5D13CB8E"/>
    <w:rsid w:val="5D169156"/>
    <w:rsid w:val="5D18B290"/>
    <w:rsid w:val="5D24A3C4"/>
    <w:rsid w:val="5D2BA622"/>
    <w:rsid w:val="5D2FE65C"/>
    <w:rsid w:val="5D30332E"/>
    <w:rsid w:val="5D334014"/>
    <w:rsid w:val="5D3B1AC6"/>
    <w:rsid w:val="5D3C6F1A"/>
    <w:rsid w:val="5D6CB530"/>
    <w:rsid w:val="5D71EF68"/>
    <w:rsid w:val="5D76A0BA"/>
    <w:rsid w:val="5D7A48ED"/>
    <w:rsid w:val="5D84CD40"/>
    <w:rsid w:val="5D992DED"/>
    <w:rsid w:val="5D9CD6DE"/>
    <w:rsid w:val="5DA5E454"/>
    <w:rsid w:val="5DA69B3D"/>
    <w:rsid w:val="5DACB17B"/>
    <w:rsid w:val="5DAFD2AB"/>
    <w:rsid w:val="5DB698E4"/>
    <w:rsid w:val="5DB76F58"/>
    <w:rsid w:val="5DC418AC"/>
    <w:rsid w:val="5DC63C93"/>
    <w:rsid w:val="5DD0235E"/>
    <w:rsid w:val="5DD52B48"/>
    <w:rsid w:val="5DDFAD6F"/>
    <w:rsid w:val="5DE05D73"/>
    <w:rsid w:val="5DEC3171"/>
    <w:rsid w:val="5DEE7FFA"/>
    <w:rsid w:val="5DFAD243"/>
    <w:rsid w:val="5DFB5B74"/>
    <w:rsid w:val="5DFC22EC"/>
    <w:rsid w:val="5DFC5912"/>
    <w:rsid w:val="5E0EDC70"/>
    <w:rsid w:val="5E10BCC6"/>
    <w:rsid w:val="5E185D1A"/>
    <w:rsid w:val="5E192EF3"/>
    <w:rsid w:val="5E1E2390"/>
    <w:rsid w:val="5E1FFB4E"/>
    <w:rsid w:val="5E220269"/>
    <w:rsid w:val="5E241182"/>
    <w:rsid w:val="5E2F33BC"/>
    <w:rsid w:val="5E2F6D53"/>
    <w:rsid w:val="5E30B0FB"/>
    <w:rsid w:val="5E322309"/>
    <w:rsid w:val="5E35769F"/>
    <w:rsid w:val="5E39E946"/>
    <w:rsid w:val="5E3BDBAB"/>
    <w:rsid w:val="5E3BE1FC"/>
    <w:rsid w:val="5E3C60AE"/>
    <w:rsid w:val="5E3D6147"/>
    <w:rsid w:val="5E40EB61"/>
    <w:rsid w:val="5E50DFA4"/>
    <w:rsid w:val="5E5D0285"/>
    <w:rsid w:val="5E5EF370"/>
    <w:rsid w:val="5E613E2F"/>
    <w:rsid w:val="5E61D9CB"/>
    <w:rsid w:val="5E63EFAF"/>
    <w:rsid w:val="5E676871"/>
    <w:rsid w:val="5E68D053"/>
    <w:rsid w:val="5E787486"/>
    <w:rsid w:val="5E7BB5AC"/>
    <w:rsid w:val="5E7CEBAA"/>
    <w:rsid w:val="5E8197F8"/>
    <w:rsid w:val="5E91BCEE"/>
    <w:rsid w:val="5E9213C2"/>
    <w:rsid w:val="5E9A195C"/>
    <w:rsid w:val="5E9AED9B"/>
    <w:rsid w:val="5EA01B95"/>
    <w:rsid w:val="5EA30E49"/>
    <w:rsid w:val="5EAADF46"/>
    <w:rsid w:val="5EB1BDA3"/>
    <w:rsid w:val="5EB41A15"/>
    <w:rsid w:val="5EBE131A"/>
    <w:rsid w:val="5EC723EA"/>
    <w:rsid w:val="5EC7601B"/>
    <w:rsid w:val="5ECE3463"/>
    <w:rsid w:val="5ECE9BBA"/>
    <w:rsid w:val="5ED1F3EC"/>
    <w:rsid w:val="5EDD53EF"/>
    <w:rsid w:val="5EDDBAF7"/>
    <w:rsid w:val="5EDDE5B9"/>
    <w:rsid w:val="5EDECA60"/>
    <w:rsid w:val="5EE0EBBA"/>
    <w:rsid w:val="5EE5D33E"/>
    <w:rsid w:val="5EEEC72B"/>
    <w:rsid w:val="5EF23059"/>
    <w:rsid w:val="5EF264BE"/>
    <w:rsid w:val="5EF26926"/>
    <w:rsid w:val="5EF2DC2A"/>
    <w:rsid w:val="5EF316AF"/>
    <w:rsid w:val="5EF6F4C3"/>
    <w:rsid w:val="5EFFFA13"/>
    <w:rsid w:val="5F047CD3"/>
    <w:rsid w:val="5F0A408E"/>
    <w:rsid w:val="5F0B1525"/>
    <w:rsid w:val="5F0DEC06"/>
    <w:rsid w:val="5F0F38C1"/>
    <w:rsid w:val="5F0FB42F"/>
    <w:rsid w:val="5F10286B"/>
    <w:rsid w:val="5F114C5B"/>
    <w:rsid w:val="5F1EDB56"/>
    <w:rsid w:val="5F281740"/>
    <w:rsid w:val="5F2A6623"/>
    <w:rsid w:val="5F336F36"/>
    <w:rsid w:val="5F4D9220"/>
    <w:rsid w:val="5F4EF789"/>
    <w:rsid w:val="5F4F2FB3"/>
    <w:rsid w:val="5F4FD71E"/>
    <w:rsid w:val="5F51CF9C"/>
    <w:rsid w:val="5F527FF8"/>
    <w:rsid w:val="5F55820F"/>
    <w:rsid w:val="5F580B5D"/>
    <w:rsid w:val="5F5AA4EE"/>
    <w:rsid w:val="5F5E7167"/>
    <w:rsid w:val="5F64C0D2"/>
    <w:rsid w:val="5F6C6681"/>
    <w:rsid w:val="5F6F43D6"/>
    <w:rsid w:val="5F78203A"/>
    <w:rsid w:val="5F7AE3CD"/>
    <w:rsid w:val="5F86C3CB"/>
    <w:rsid w:val="5F91A422"/>
    <w:rsid w:val="5F934C12"/>
    <w:rsid w:val="5F935541"/>
    <w:rsid w:val="5F93A879"/>
    <w:rsid w:val="5F940C2A"/>
    <w:rsid w:val="5F988255"/>
    <w:rsid w:val="5F99187C"/>
    <w:rsid w:val="5FA4833E"/>
    <w:rsid w:val="5FA64A51"/>
    <w:rsid w:val="5FAA7BCF"/>
    <w:rsid w:val="5FAADE5A"/>
    <w:rsid w:val="5FAD54DB"/>
    <w:rsid w:val="5FAD5B6B"/>
    <w:rsid w:val="5FBD66E3"/>
    <w:rsid w:val="5FBDD4E8"/>
    <w:rsid w:val="5FBF1AFD"/>
    <w:rsid w:val="5FC862DA"/>
    <w:rsid w:val="5FC9569A"/>
    <w:rsid w:val="5FCC3177"/>
    <w:rsid w:val="5FCC5347"/>
    <w:rsid w:val="5FCF59B5"/>
    <w:rsid w:val="5FD361D5"/>
    <w:rsid w:val="5FDD1F85"/>
    <w:rsid w:val="5FDD60A8"/>
    <w:rsid w:val="5FDDED8D"/>
    <w:rsid w:val="5FE00471"/>
    <w:rsid w:val="5FE2202D"/>
    <w:rsid w:val="5FE88511"/>
    <w:rsid w:val="5FF1E27A"/>
    <w:rsid w:val="5FF274B0"/>
    <w:rsid w:val="5FF650F5"/>
    <w:rsid w:val="5FF66B60"/>
    <w:rsid w:val="6000A40C"/>
    <w:rsid w:val="60012EE2"/>
    <w:rsid w:val="60037018"/>
    <w:rsid w:val="6003C275"/>
    <w:rsid w:val="60040E69"/>
    <w:rsid w:val="60164949"/>
    <w:rsid w:val="6018E330"/>
    <w:rsid w:val="60231BA6"/>
    <w:rsid w:val="6029B75B"/>
    <w:rsid w:val="602E5C8D"/>
    <w:rsid w:val="6035313C"/>
    <w:rsid w:val="6036D969"/>
    <w:rsid w:val="603AF4BD"/>
    <w:rsid w:val="603C4E33"/>
    <w:rsid w:val="603C9483"/>
    <w:rsid w:val="603ED729"/>
    <w:rsid w:val="6041BF1B"/>
    <w:rsid w:val="604F64DD"/>
    <w:rsid w:val="6052F637"/>
    <w:rsid w:val="605B6EDC"/>
    <w:rsid w:val="605C151F"/>
    <w:rsid w:val="606BCE47"/>
    <w:rsid w:val="6070D821"/>
    <w:rsid w:val="6073DB78"/>
    <w:rsid w:val="60815957"/>
    <w:rsid w:val="6083256B"/>
    <w:rsid w:val="60856E16"/>
    <w:rsid w:val="608A84C5"/>
    <w:rsid w:val="608D78DF"/>
    <w:rsid w:val="608EE710"/>
    <w:rsid w:val="60927187"/>
    <w:rsid w:val="6092C524"/>
    <w:rsid w:val="6094581C"/>
    <w:rsid w:val="609BCD58"/>
    <w:rsid w:val="609EDFF0"/>
    <w:rsid w:val="609EF0D0"/>
    <w:rsid w:val="60A0DAA8"/>
    <w:rsid w:val="60A11E06"/>
    <w:rsid w:val="60A3B634"/>
    <w:rsid w:val="60A7EDAF"/>
    <w:rsid w:val="60ABB917"/>
    <w:rsid w:val="60AC47A1"/>
    <w:rsid w:val="60B20F04"/>
    <w:rsid w:val="60B87EE9"/>
    <w:rsid w:val="60C01CBC"/>
    <w:rsid w:val="60C414DC"/>
    <w:rsid w:val="60CE860B"/>
    <w:rsid w:val="60D02DA1"/>
    <w:rsid w:val="60D5F191"/>
    <w:rsid w:val="60D72524"/>
    <w:rsid w:val="60D8F28A"/>
    <w:rsid w:val="60DD98EE"/>
    <w:rsid w:val="60EAFA1C"/>
    <w:rsid w:val="60EF033D"/>
    <w:rsid w:val="60FD6A05"/>
    <w:rsid w:val="60FD9658"/>
    <w:rsid w:val="61028633"/>
    <w:rsid w:val="6108A6D6"/>
    <w:rsid w:val="6108EB84"/>
    <w:rsid w:val="610D4392"/>
    <w:rsid w:val="611065A2"/>
    <w:rsid w:val="6113B679"/>
    <w:rsid w:val="611EF576"/>
    <w:rsid w:val="612382E5"/>
    <w:rsid w:val="6124D9E5"/>
    <w:rsid w:val="612D4AEC"/>
    <w:rsid w:val="612DEAC8"/>
    <w:rsid w:val="61391C1D"/>
    <w:rsid w:val="613E625D"/>
    <w:rsid w:val="61477D22"/>
    <w:rsid w:val="6155E9A1"/>
    <w:rsid w:val="615ED90F"/>
    <w:rsid w:val="6162E07F"/>
    <w:rsid w:val="616C9916"/>
    <w:rsid w:val="617177EC"/>
    <w:rsid w:val="6171D063"/>
    <w:rsid w:val="6182B452"/>
    <w:rsid w:val="61954F01"/>
    <w:rsid w:val="61986F99"/>
    <w:rsid w:val="619927C7"/>
    <w:rsid w:val="61A62C70"/>
    <w:rsid w:val="61AD4FF3"/>
    <w:rsid w:val="61B40713"/>
    <w:rsid w:val="61C1AF5C"/>
    <w:rsid w:val="61D4D0AE"/>
    <w:rsid w:val="61DBEB5E"/>
    <w:rsid w:val="61DD6F77"/>
    <w:rsid w:val="61E02BBF"/>
    <w:rsid w:val="61E5A287"/>
    <w:rsid w:val="61E93A91"/>
    <w:rsid w:val="61EEBB0D"/>
    <w:rsid w:val="61EF2EEF"/>
    <w:rsid w:val="61F370BB"/>
    <w:rsid w:val="61F4452E"/>
    <w:rsid w:val="61FA2CF2"/>
    <w:rsid w:val="6200696F"/>
    <w:rsid w:val="62023ECF"/>
    <w:rsid w:val="62055D0B"/>
    <w:rsid w:val="62097676"/>
    <w:rsid w:val="620A74C3"/>
    <w:rsid w:val="620D8824"/>
    <w:rsid w:val="6210A395"/>
    <w:rsid w:val="6210D071"/>
    <w:rsid w:val="621E0C29"/>
    <w:rsid w:val="6221D108"/>
    <w:rsid w:val="62221BCC"/>
    <w:rsid w:val="6222A6C5"/>
    <w:rsid w:val="622DAB88"/>
    <w:rsid w:val="6243CEF2"/>
    <w:rsid w:val="6245D5B0"/>
    <w:rsid w:val="6248DE88"/>
    <w:rsid w:val="624AB2C8"/>
    <w:rsid w:val="624E56E2"/>
    <w:rsid w:val="62674FC3"/>
    <w:rsid w:val="626A30D3"/>
    <w:rsid w:val="626D4278"/>
    <w:rsid w:val="6271C1F2"/>
    <w:rsid w:val="6276A1B0"/>
    <w:rsid w:val="6277A48C"/>
    <w:rsid w:val="627DA0FD"/>
    <w:rsid w:val="627ED71E"/>
    <w:rsid w:val="62865E8D"/>
    <w:rsid w:val="6286CA7D"/>
    <w:rsid w:val="6286E068"/>
    <w:rsid w:val="62930C92"/>
    <w:rsid w:val="629655A3"/>
    <w:rsid w:val="62A6EC42"/>
    <w:rsid w:val="62A836BC"/>
    <w:rsid w:val="62AA598F"/>
    <w:rsid w:val="62B29F36"/>
    <w:rsid w:val="62B5B77E"/>
    <w:rsid w:val="62C16C10"/>
    <w:rsid w:val="62C8F434"/>
    <w:rsid w:val="62CAF603"/>
    <w:rsid w:val="62D046EE"/>
    <w:rsid w:val="62D46AE6"/>
    <w:rsid w:val="62D530EB"/>
    <w:rsid w:val="62D9C72F"/>
    <w:rsid w:val="62DFB95E"/>
    <w:rsid w:val="62E315B9"/>
    <w:rsid w:val="62E4870B"/>
    <w:rsid w:val="62E53A04"/>
    <w:rsid w:val="62EAA356"/>
    <w:rsid w:val="62EC3120"/>
    <w:rsid w:val="62F3E0F5"/>
    <w:rsid w:val="62F4E026"/>
    <w:rsid w:val="62FB4ABD"/>
    <w:rsid w:val="62FBE20F"/>
    <w:rsid w:val="62FEE187"/>
    <w:rsid w:val="630CB523"/>
    <w:rsid w:val="631516F9"/>
    <w:rsid w:val="63152610"/>
    <w:rsid w:val="631D0205"/>
    <w:rsid w:val="6322E9E5"/>
    <w:rsid w:val="632F4716"/>
    <w:rsid w:val="63315736"/>
    <w:rsid w:val="633C4D11"/>
    <w:rsid w:val="634B6A05"/>
    <w:rsid w:val="6353179B"/>
    <w:rsid w:val="6361DFA5"/>
    <w:rsid w:val="6363A8F1"/>
    <w:rsid w:val="636C02A7"/>
    <w:rsid w:val="637CD709"/>
    <w:rsid w:val="6382BB37"/>
    <w:rsid w:val="638779B0"/>
    <w:rsid w:val="638A2E6B"/>
    <w:rsid w:val="638B068A"/>
    <w:rsid w:val="638FA902"/>
    <w:rsid w:val="639F60FE"/>
    <w:rsid w:val="63A10FCA"/>
    <w:rsid w:val="63AC116A"/>
    <w:rsid w:val="63B30B78"/>
    <w:rsid w:val="63B81E09"/>
    <w:rsid w:val="63BBE58B"/>
    <w:rsid w:val="63BDBF72"/>
    <w:rsid w:val="63C438E1"/>
    <w:rsid w:val="63C4FA43"/>
    <w:rsid w:val="63C60056"/>
    <w:rsid w:val="63CA6189"/>
    <w:rsid w:val="63CE3161"/>
    <w:rsid w:val="63D6D2BF"/>
    <w:rsid w:val="63D7B121"/>
    <w:rsid w:val="63E2D41A"/>
    <w:rsid w:val="63F21EA3"/>
    <w:rsid w:val="63FAE072"/>
    <w:rsid w:val="6409A4F6"/>
    <w:rsid w:val="6411C654"/>
    <w:rsid w:val="641797CB"/>
    <w:rsid w:val="641D0F29"/>
    <w:rsid w:val="641DCC9D"/>
    <w:rsid w:val="641EC3B8"/>
    <w:rsid w:val="6423BA7D"/>
    <w:rsid w:val="6427653A"/>
    <w:rsid w:val="6428B014"/>
    <w:rsid w:val="642F172F"/>
    <w:rsid w:val="6430028F"/>
    <w:rsid w:val="64301C0E"/>
    <w:rsid w:val="64346996"/>
    <w:rsid w:val="6438C6E5"/>
    <w:rsid w:val="6440FCD6"/>
    <w:rsid w:val="644274D8"/>
    <w:rsid w:val="64430223"/>
    <w:rsid w:val="6448F325"/>
    <w:rsid w:val="644E17D0"/>
    <w:rsid w:val="644EB596"/>
    <w:rsid w:val="645195B9"/>
    <w:rsid w:val="645AA55D"/>
    <w:rsid w:val="645AD700"/>
    <w:rsid w:val="645E09B2"/>
    <w:rsid w:val="645FE224"/>
    <w:rsid w:val="64652671"/>
    <w:rsid w:val="646C6A9B"/>
    <w:rsid w:val="64737C73"/>
    <w:rsid w:val="64743A91"/>
    <w:rsid w:val="647DE8EC"/>
    <w:rsid w:val="64897829"/>
    <w:rsid w:val="648B1443"/>
    <w:rsid w:val="648BF5C0"/>
    <w:rsid w:val="6494DB3D"/>
    <w:rsid w:val="64962465"/>
    <w:rsid w:val="64A51D92"/>
    <w:rsid w:val="64A83857"/>
    <w:rsid w:val="64ABEA9B"/>
    <w:rsid w:val="64B9481C"/>
    <w:rsid w:val="64CDF635"/>
    <w:rsid w:val="64D5EB3F"/>
    <w:rsid w:val="64DC22ED"/>
    <w:rsid w:val="64EBCEFC"/>
    <w:rsid w:val="64F6678D"/>
    <w:rsid w:val="65036DA5"/>
    <w:rsid w:val="651558CE"/>
    <w:rsid w:val="6516A39B"/>
    <w:rsid w:val="651FCF64"/>
    <w:rsid w:val="6525FCCD"/>
    <w:rsid w:val="65271D23"/>
    <w:rsid w:val="6527F59B"/>
    <w:rsid w:val="652934BC"/>
    <w:rsid w:val="652DEE1A"/>
    <w:rsid w:val="6536454D"/>
    <w:rsid w:val="65397374"/>
    <w:rsid w:val="6544916E"/>
    <w:rsid w:val="6544DCF5"/>
    <w:rsid w:val="6555E406"/>
    <w:rsid w:val="65589A75"/>
    <w:rsid w:val="655AAD80"/>
    <w:rsid w:val="65685E45"/>
    <w:rsid w:val="6569FDF9"/>
    <w:rsid w:val="656BACB8"/>
    <w:rsid w:val="657000F5"/>
    <w:rsid w:val="65711E8C"/>
    <w:rsid w:val="65817964"/>
    <w:rsid w:val="65850433"/>
    <w:rsid w:val="659C9E1C"/>
    <w:rsid w:val="65A1FA3E"/>
    <w:rsid w:val="65A279FA"/>
    <w:rsid w:val="65C25949"/>
    <w:rsid w:val="65C3503E"/>
    <w:rsid w:val="65C3530D"/>
    <w:rsid w:val="65C63532"/>
    <w:rsid w:val="65CC3811"/>
    <w:rsid w:val="65D60730"/>
    <w:rsid w:val="65D6E576"/>
    <w:rsid w:val="65DF71D3"/>
    <w:rsid w:val="65EA6147"/>
    <w:rsid w:val="65EFD0BE"/>
    <w:rsid w:val="65F5F055"/>
    <w:rsid w:val="65F6143C"/>
    <w:rsid w:val="65FB3A23"/>
    <w:rsid w:val="65FBBC08"/>
    <w:rsid w:val="6601AE23"/>
    <w:rsid w:val="6609D973"/>
    <w:rsid w:val="6609DAB1"/>
    <w:rsid w:val="6611389B"/>
    <w:rsid w:val="661A102A"/>
    <w:rsid w:val="661EB200"/>
    <w:rsid w:val="662123F1"/>
    <w:rsid w:val="6628AE5C"/>
    <w:rsid w:val="662AC24E"/>
    <w:rsid w:val="662B5FCE"/>
    <w:rsid w:val="664299F3"/>
    <w:rsid w:val="664A10A1"/>
    <w:rsid w:val="664B3933"/>
    <w:rsid w:val="6650B15A"/>
    <w:rsid w:val="66548BBC"/>
    <w:rsid w:val="665E2496"/>
    <w:rsid w:val="6668A04F"/>
    <w:rsid w:val="666B79C8"/>
    <w:rsid w:val="666B8D12"/>
    <w:rsid w:val="667205A6"/>
    <w:rsid w:val="66725476"/>
    <w:rsid w:val="6674F34A"/>
    <w:rsid w:val="667B3D73"/>
    <w:rsid w:val="6683CBB4"/>
    <w:rsid w:val="668A41C4"/>
    <w:rsid w:val="668E4158"/>
    <w:rsid w:val="668EDBCA"/>
    <w:rsid w:val="669795E5"/>
    <w:rsid w:val="669DA49E"/>
    <w:rsid w:val="66A97D22"/>
    <w:rsid w:val="66AAF088"/>
    <w:rsid w:val="66AB2D7A"/>
    <w:rsid w:val="66AEEDAF"/>
    <w:rsid w:val="66C5C37C"/>
    <w:rsid w:val="66CE107E"/>
    <w:rsid w:val="66D071AF"/>
    <w:rsid w:val="66D0C477"/>
    <w:rsid w:val="66D18C49"/>
    <w:rsid w:val="66D2FD41"/>
    <w:rsid w:val="66DBFCFF"/>
    <w:rsid w:val="66E0DA3D"/>
    <w:rsid w:val="66F46AB0"/>
    <w:rsid w:val="66FEA456"/>
    <w:rsid w:val="66FF6CCB"/>
    <w:rsid w:val="67038DA6"/>
    <w:rsid w:val="670BEBFA"/>
    <w:rsid w:val="671053A0"/>
    <w:rsid w:val="67120F7E"/>
    <w:rsid w:val="6712669D"/>
    <w:rsid w:val="67165D76"/>
    <w:rsid w:val="6718BD5A"/>
    <w:rsid w:val="67314C6C"/>
    <w:rsid w:val="673AE7BA"/>
    <w:rsid w:val="6743CF38"/>
    <w:rsid w:val="6751CD4E"/>
    <w:rsid w:val="67544AE0"/>
    <w:rsid w:val="67549F5F"/>
    <w:rsid w:val="6754A2DE"/>
    <w:rsid w:val="676BDAAE"/>
    <w:rsid w:val="676CAB89"/>
    <w:rsid w:val="676F55A0"/>
    <w:rsid w:val="67720983"/>
    <w:rsid w:val="6773C0D0"/>
    <w:rsid w:val="6777D88D"/>
    <w:rsid w:val="6779F13E"/>
    <w:rsid w:val="6780BA10"/>
    <w:rsid w:val="67889F0B"/>
    <w:rsid w:val="67A2F3A8"/>
    <w:rsid w:val="67A44DCE"/>
    <w:rsid w:val="67A6DCD7"/>
    <w:rsid w:val="67ABCFF7"/>
    <w:rsid w:val="67B38AAC"/>
    <w:rsid w:val="67BA1E91"/>
    <w:rsid w:val="67C270EF"/>
    <w:rsid w:val="67C4D95D"/>
    <w:rsid w:val="67C8E807"/>
    <w:rsid w:val="67CD2DAF"/>
    <w:rsid w:val="67D0565B"/>
    <w:rsid w:val="67D1F824"/>
    <w:rsid w:val="67DB3018"/>
    <w:rsid w:val="67DD066E"/>
    <w:rsid w:val="67E1308F"/>
    <w:rsid w:val="67E29400"/>
    <w:rsid w:val="67E8EDCA"/>
    <w:rsid w:val="67EA7A80"/>
    <w:rsid w:val="67EE005E"/>
    <w:rsid w:val="67F03EC7"/>
    <w:rsid w:val="67FC04DA"/>
    <w:rsid w:val="67FC1FEE"/>
    <w:rsid w:val="67FF3EA2"/>
    <w:rsid w:val="6806AB16"/>
    <w:rsid w:val="6807B774"/>
    <w:rsid w:val="680D0046"/>
    <w:rsid w:val="68107B08"/>
    <w:rsid w:val="68110A1A"/>
    <w:rsid w:val="681579B1"/>
    <w:rsid w:val="6815859E"/>
    <w:rsid w:val="68163934"/>
    <w:rsid w:val="681BD0A6"/>
    <w:rsid w:val="681C334B"/>
    <w:rsid w:val="681FCDAB"/>
    <w:rsid w:val="6824EDF6"/>
    <w:rsid w:val="68317E82"/>
    <w:rsid w:val="6835D92A"/>
    <w:rsid w:val="6838F608"/>
    <w:rsid w:val="683E4F98"/>
    <w:rsid w:val="6840FBE5"/>
    <w:rsid w:val="68427733"/>
    <w:rsid w:val="684AC570"/>
    <w:rsid w:val="684E2A90"/>
    <w:rsid w:val="6853DD57"/>
    <w:rsid w:val="685A3099"/>
    <w:rsid w:val="685EFEE5"/>
    <w:rsid w:val="686F74B5"/>
    <w:rsid w:val="687135F4"/>
    <w:rsid w:val="687141BD"/>
    <w:rsid w:val="68741D88"/>
    <w:rsid w:val="687701F8"/>
    <w:rsid w:val="68771E77"/>
    <w:rsid w:val="687AB828"/>
    <w:rsid w:val="688288F8"/>
    <w:rsid w:val="68921647"/>
    <w:rsid w:val="68934052"/>
    <w:rsid w:val="689413E3"/>
    <w:rsid w:val="68970343"/>
    <w:rsid w:val="68A79904"/>
    <w:rsid w:val="68B22DD7"/>
    <w:rsid w:val="68B26790"/>
    <w:rsid w:val="68B7DADE"/>
    <w:rsid w:val="68B8200C"/>
    <w:rsid w:val="68B8DFF0"/>
    <w:rsid w:val="68BE99CC"/>
    <w:rsid w:val="68C5D572"/>
    <w:rsid w:val="68C81359"/>
    <w:rsid w:val="68D732CE"/>
    <w:rsid w:val="68DB1331"/>
    <w:rsid w:val="68DB550C"/>
    <w:rsid w:val="68E24673"/>
    <w:rsid w:val="68E802B0"/>
    <w:rsid w:val="68E86A71"/>
    <w:rsid w:val="68F3EEB4"/>
    <w:rsid w:val="68F4DF8E"/>
    <w:rsid w:val="68F83F36"/>
    <w:rsid w:val="68FDB58A"/>
    <w:rsid w:val="68FF277C"/>
    <w:rsid w:val="68FFE339"/>
    <w:rsid w:val="69087BEA"/>
    <w:rsid w:val="6909F31C"/>
    <w:rsid w:val="690F5266"/>
    <w:rsid w:val="69150B7C"/>
    <w:rsid w:val="69210F2A"/>
    <w:rsid w:val="69216F18"/>
    <w:rsid w:val="692839AE"/>
    <w:rsid w:val="69295EE0"/>
    <w:rsid w:val="692B31FB"/>
    <w:rsid w:val="694199EF"/>
    <w:rsid w:val="69439A3D"/>
    <w:rsid w:val="694EB9F6"/>
    <w:rsid w:val="6956EDAC"/>
    <w:rsid w:val="695E8010"/>
    <w:rsid w:val="69605775"/>
    <w:rsid w:val="6964280A"/>
    <w:rsid w:val="6965333B"/>
    <w:rsid w:val="696626DE"/>
    <w:rsid w:val="69669B1A"/>
    <w:rsid w:val="69692FC3"/>
    <w:rsid w:val="696E55CF"/>
    <w:rsid w:val="6971F90C"/>
    <w:rsid w:val="69720588"/>
    <w:rsid w:val="697E6EFE"/>
    <w:rsid w:val="698CF7AA"/>
    <w:rsid w:val="699B9E7C"/>
    <w:rsid w:val="69A40109"/>
    <w:rsid w:val="69A50158"/>
    <w:rsid w:val="69A67FAF"/>
    <w:rsid w:val="69AAF0AF"/>
    <w:rsid w:val="69ACD76A"/>
    <w:rsid w:val="69AE8761"/>
    <w:rsid w:val="69B169F6"/>
    <w:rsid w:val="69B22B28"/>
    <w:rsid w:val="69BC1D55"/>
    <w:rsid w:val="69BF2AEA"/>
    <w:rsid w:val="69C172BE"/>
    <w:rsid w:val="69C39EA4"/>
    <w:rsid w:val="69CA0F7B"/>
    <w:rsid w:val="69D9D856"/>
    <w:rsid w:val="69DBE56D"/>
    <w:rsid w:val="69DFE8E9"/>
    <w:rsid w:val="69E729C3"/>
    <w:rsid w:val="69E9EE3B"/>
    <w:rsid w:val="69EB0406"/>
    <w:rsid w:val="69EB6CE3"/>
    <w:rsid w:val="69EBB135"/>
    <w:rsid w:val="69EEAEDF"/>
    <w:rsid w:val="69F15825"/>
    <w:rsid w:val="69F85F28"/>
    <w:rsid w:val="69FF8C6D"/>
    <w:rsid w:val="6A048AE3"/>
    <w:rsid w:val="6A0A4D73"/>
    <w:rsid w:val="6A0A5328"/>
    <w:rsid w:val="6A14B35C"/>
    <w:rsid w:val="6A1D1AFF"/>
    <w:rsid w:val="6A24D91A"/>
    <w:rsid w:val="6A2540D4"/>
    <w:rsid w:val="6A2578E9"/>
    <w:rsid w:val="6A2A710C"/>
    <w:rsid w:val="6A2F3B30"/>
    <w:rsid w:val="6A346D5D"/>
    <w:rsid w:val="6A350D37"/>
    <w:rsid w:val="6A3523D2"/>
    <w:rsid w:val="6A35A523"/>
    <w:rsid w:val="6A450547"/>
    <w:rsid w:val="6A49BD59"/>
    <w:rsid w:val="6A49CEBD"/>
    <w:rsid w:val="6A4CB5A0"/>
    <w:rsid w:val="6A50F13D"/>
    <w:rsid w:val="6A51A7D8"/>
    <w:rsid w:val="6A53A908"/>
    <w:rsid w:val="6A6068F8"/>
    <w:rsid w:val="6A614506"/>
    <w:rsid w:val="6A6AF747"/>
    <w:rsid w:val="6A6D7455"/>
    <w:rsid w:val="6A709AD0"/>
    <w:rsid w:val="6A7107F1"/>
    <w:rsid w:val="6A739E9A"/>
    <w:rsid w:val="6A73FE3F"/>
    <w:rsid w:val="6A78721E"/>
    <w:rsid w:val="6A7D43B5"/>
    <w:rsid w:val="6A907224"/>
    <w:rsid w:val="6A99208F"/>
    <w:rsid w:val="6AA0A095"/>
    <w:rsid w:val="6AAE8937"/>
    <w:rsid w:val="6AB7DBFF"/>
    <w:rsid w:val="6AC2C067"/>
    <w:rsid w:val="6ACFF38B"/>
    <w:rsid w:val="6AE31BB1"/>
    <w:rsid w:val="6AE3BEA1"/>
    <w:rsid w:val="6AE7575A"/>
    <w:rsid w:val="6AF3FD4E"/>
    <w:rsid w:val="6B027A38"/>
    <w:rsid w:val="6B08BA1D"/>
    <w:rsid w:val="6B16A069"/>
    <w:rsid w:val="6B1D5B60"/>
    <w:rsid w:val="6B2064C6"/>
    <w:rsid w:val="6B28752A"/>
    <w:rsid w:val="6B2F81CF"/>
    <w:rsid w:val="6B366FAD"/>
    <w:rsid w:val="6B3ABF21"/>
    <w:rsid w:val="6B3CD7CB"/>
    <w:rsid w:val="6B3DB460"/>
    <w:rsid w:val="6B41D756"/>
    <w:rsid w:val="6B4B1990"/>
    <w:rsid w:val="6B571D94"/>
    <w:rsid w:val="6B5C35CE"/>
    <w:rsid w:val="6B63E85D"/>
    <w:rsid w:val="6B65A911"/>
    <w:rsid w:val="6B67A3AF"/>
    <w:rsid w:val="6B68536B"/>
    <w:rsid w:val="6B7B9FD2"/>
    <w:rsid w:val="6B7BAB62"/>
    <w:rsid w:val="6B7FB233"/>
    <w:rsid w:val="6B874B9D"/>
    <w:rsid w:val="6B884536"/>
    <w:rsid w:val="6B893E96"/>
    <w:rsid w:val="6B8C35C6"/>
    <w:rsid w:val="6B8D6BFF"/>
    <w:rsid w:val="6BA99EAC"/>
    <w:rsid w:val="6BAB729C"/>
    <w:rsid w:val="6BB1CB90"/>
    <w:rsid w:val="6BBC4B11"/>
    <w:rsid w:val="6BBDE5DC"/>
    <w:rsid w:val="6BC1C28A"/>
    <w:rsid w:val="6BC567AE"/>
    <w:rsid w:val="6BCE96B6"/>
    <w:rsid w:val="6BD07C8C"/>
    <w:rsid w:val="6BDD9CB7"/>
    <w:rsid w:val="6BE5A83E"/>
    <w:rsid w:val="6BE5B8E1"/>
    <w:rsid w:val="6BE75660"/>
    <w:rsid w:val="6BEB80D8"/>
    <w:rsid w:val="6BF1A6A4"/>
    <w:rsid w:val="6BF4EEB1"/>
    <w:rsid w:val="6BF4F3C4"/>
    <w:rsid w:val="6BF64A52"/>
    <w:rsid w:val="6BF8CA6D"/>
    <w:rsid w:val="6BFAE33E"/>
    <w:rsid w:val="6BFC3959"/>
    <w:rsid w:val="6C0267BB"/>
    <w:rsid w:val="6C098C4C"/>
    <w:rsid w:val="6C0C3133"/>
    <w:rsid w:val="6C0F080A"/>
    <w:rsid w:val="6C139E32"/>
    <w:rsid w:val="6C1A6545"/>
    <w:rsid w:val="6C265DBB"/>
    <w:rsid w:val="6C27554E"/>
    <w:rsid w:val="6C3372FC"/>
    <w:rsid w:val="6C3AD75E"/>
    <w:rsid w:val="6C3B3EDF"/>
    <w:rsid w:val="6C44564D"/>
    <w:rsid w:val="6C48FFD6"/>
    <w:rsid w:val="6C4AF4F0"/>
    <w:rsid w:val="6C5352D4"/>
    <w:rsid w:val="6C63E074"/>
    <w:rsid w:val="6C68084A"/>
    <w:rsid w:val="6C6B2060"/>
    <w:rsid w:val="6C747145"/>
    <w:rsid w:val="6C763EB4"/>
    <w:rsid w:val="6C7CEAB0"/>
    <w:rsid w:val="6C8A7632"/>
    <w:rsid w:val="6C979D3F"/>
    <w:rsid w:val="6C9AD9B3"/>
    <w:rsid w:val="6C9D79BF"/>
    <w:rsid w:val="6CA0BD9C"/>
    <w:rsid w:val="6CA2C2F6"/>
    <w:rsid w:val="6CAD31B2"/>
    <w:rsid w:val="6CB183AD"/>
    <w:rsid w:val="6CBA6C23"/>
    <w:rsid w:val="6CBA9AE8"/>
    <w:rsid w:val="6CBE35FD"/>
    <w:rsid w:val="6CC26F9E"/>
    <w:rsid w:val="6CC400F4"/>
    <w:rsid w:val="6CC98EC7"/>
    <w:rsid w:val="6CCE6CD1"/>
    <w:rsid w:val="6CDB58F7"/>
    <w:rsid w:val="6CEB7763"/>
    <w:rsid w:val="6CEDBBC4"/>
    <w:rsid w:val="6CF839C8"/>
    <w:rsid w:val="6CFA6A1B"/>
    <w:rsid w:val="6CFF17FC"/>
    <w:rsid w:val="6D033D72"/>
    <w:rsid w:val="6D0BD694"/>
    <w:rsid w:val="6D0D3971"/>
    <w:rsid w:val="6D1C4A18"/>
    <w:rsid w:val="6D1CA566"/>
    <w:rsid w:val="6D1EA1DB"/>
    <w:rsid w:val="6D20D47F"/>
    <w:rsid w:val="6D2A1555"/>
    <w:rsid w:val="6D38D7DA"/>
    <w:rsid w:val="6D41B369"/>
    <w:rsid w:val="6D456706"/>
    <w:rsid w:val="6D4B096D"/>
    <w:rsid w:val="6D4F91D0"/>
    <w:rsid w:val="6D4FFCF0"/>
    <w:rsid w:val="6D59757A"/>
    <w:rsid w:val="6D5B0501"/>
    <w:rsid w:val="6D5E95B4"/>
    <w:rsid w:val="6D5F3FD1"/>
    <w:rsid w:val="6D60C1A0"/>
    <w:rsid w:val="6D61D151"/>
    <w:rsid w:val="6D73DF81"/>
    <w:rsid w:val="6D787AAF"/>
    <w:rsid w:val="6D7ECE9A"/>
    <w:rsid w:val="6D7F3186"/>
    <w:rsid w:val="6D88AAD4"/>
    <w:rsid w:val="6D8FC753"/>
    <w:rsid w:val="6D90F12B"/>
    <w:rsid w:val="6D9402CA"/>
    <w:rsid w:val="6D95B34A"/>
    <w:rsid w:val="6D963645"/>
    <w:rsid w:val="6D99A72A"/>
    <w:rsid w:val="6D9A083E"/>
    <w:rsid w:val="6DA43AB4"/>
    <w:rsid w:val="6DA6343A"/>
    <w:rsid w:val="6DAB1BB4"/>
    <w:rsid w:val="6DAE07D8"/>
    <w:rsid w:val="6DB0C1D8"/>
    <w:rsid w:val="6DB2CBB6"/>
    <w:rsid w:val="6DB82567"/>
    <w:rsid w:val="6DC09536"/>
    <w:rsid w:val="6DD05FA7"/>
    <w:rsid w:val="6DDED17C"/>
    <w:rsid w:val="6DDF11B3"/>
    <w:rsid w:val="6DEF7CC1"/>
    <w:rsid w:val="6DF40E97"/>
    <w:rsid w:val="6DF49FBE"/>
    <w:rsid w:val="6DFB998F"/>
    <w:rsid w:val="6DFFD31F"/>
    <w:rsid w:val="6E044E74"/>
    <w:rsid w:val="6E0A18B1"/>
    <w:rsid w:val="6E130E23"/>
    <w:rsid w:val="6E14358F"/>
    <w:rsid w:val="6E1B8982"/>
    <w:rsid w:val="6E1FD163"/>
    <w:rsid w:val="6E28C6CE"/>
    <w:rsid w:val="6E33E2DD"/>
    <w:rsid w:val="6E3B1449"/>
    <w:rsid w:val="6E4AA284"/>
    <w:rsid w:val="6E5C272F"/>
    <w:rsid w:val="6E627733"/>
    <w:rsid w:val="6E6F1041"/>
    <w:rsid w:val="6E6F8F18"/>
    <w:rsid w:val="6E74ECB7"/>
    <w:rsid w:val="6E8EDD99"/>
    <w:rsid w:val="6E9867E0"/>
    <w:rsid w:val="6E99A078"/>
    <w:rsid w:val="6E99B568"/>
    <w:rsid w:val="6E9F5CB5"/>
    <w:rsid w:val="6EA3209A"/>
    <w:rsid w:val="6EA37CAB"/>
    <w:rsid w:val="6EA3DDEB"/>
    <w:rsid w:val="6EAE979A"/>
    <w:rsid w:val="6EB75622"/>
    <w:rsid w:val="6EB937F2"/>
    <w:rsid w:val="6EB9BD72"/>
    <w:rsid w:val="6EBE7529"/>
    <w:rsid w:val="6EC4587A"/>
    <w:rsid w:val="6EC786CE"/>
    <w:rsid w:val="6EC9000B"/>
    <w:rsid w:val="6ECC3B9A"/>
    <w:rsid w:val="6ECC479C"/>
    <w:rsid w:val="6ECC584B"/>
    <w:rsid w:val="6ECE3AA4"/>
    <w:rsid w:val="6ED9B11F"/>
    <w:rsid w:val="6EDCCB5B"/>
    <w:rsid w:val="6EE0CF29"/>
    <w:rsid w:val="6EE83756"/>
    <w:rsid w:val="6EF02F8B"/>
    <w:rsid w:val="6EF2A6B5"/>
    <w:rsid w:val="6EF89F0B"/>
    <w:rsid w:val="6F09CB5C"/>
    <w:rsid w:val="6F0C8BFF"/>
    <w:rsid w:val="6F0FFD82"/>
    <w:rsid w:val="6F18FDF4"/>
    <w:rsid w:val="6F2EE7FC"/>
    <w:rsid w:val="6F316116"/>
    <w:rsid w:val="6F35F43D"/>
    <w:rsid w:val="6F371C9D"/>
    <w:rsid w:val="6F3F5042"/>
    <w:rsid w:val="6F41C2D6"/>
    <w:rsid w:val="6F427607"/>
    <w:rsid w:val="6F4ABB1C"/>
    <w:rsid w:val="6F5592FB"/>
    <w:rsid w:val="6F6103CB"/>
    <w:rsid w:val="6F6C3008"/>
    <w:rsid w:val="6F6C77F9"/>
    <w:rsid w:val="6F6DDABB"/>
    <w:rsid w:val="6F780AE8"/>
    <w:rsid w:val="6F7A02DE"/>
    <w:rsid w:val="6F7A3E8C"/>
    <w:rsid w:val="6F7DC756"/>
    <w:rsid w:val="6F88EE8C"/>
    <w:rsid w:val="6F8DB3E9"/>
    <w:rsid w:val="6F92AC17"/>
    <w:rsid w:val="6FA6015D"/>
    <w:rsid w:val="6FA6737E"/>
    <w:rsid w:val="6FAA0252"/>
    <w:rsid w:val="6FAE275B"/>
    <w:rsid w:val="6FB41E42"/>
    <w:rsid w:val="6FB77B6C"/>
    <w:rsid w:val="6FBD9EA3"/>
    <w:rsid w:val="6FC17755"/>
    <w:rsid w:val="6FC1E6FC"/>
    <w:rsid w:val="6FC24FD6"/>
    <w:rsid w:val="6FC367AD"/>
    <w:rsid w:val="6FC62342"/>
    <w:rsid w:val="6FC72F3B"/>
    <w:rsid w:val="6FCE8071"/>
    <w:rsid w:val="6FD07B16"/>
    <w:rsid w:val="6FD0A1BB"/>
    <w:rsid w:val="6FD8F1D7"/>
    <w:rsid w:val="6FDD71AD"/>
    <w:rsid w:val="6FE8B963"/>
    <w:rsid w:val="6FF98575"/>
    <w:rsid w:val="6FFC89EF"/>
    <w:rsid w:val="7004F089"/>
    <w:rsid w:val="70164221"/>
    <w:rsid w:val="7019368C"/>
    <w:rsid w:val="701A1C3A"/>
    <w:rsid w:val="701D5E04"/>
    <w:rsid w:val="7023AB86"/>
    <w:rsid w:val="7026986C"/>
    <w:rsid w:val="703366B8"/>
    <w:rsid w:val="70362BE2"/>
    <w:rsid w:val="7038E5BA"/>
    <w:rsid w:val="703F9F0B"/>
    <w:rsid w:val="703FFFDE"/>
    <w:rsid w:val="7047F2F7"/>
    <w:rsid w:val="70488BA8"/>
    <w:rsid w:val="7049B60F"/>
    <w:rsid w:val="70508E7B"/>
    <w:rsid w:val="705107E5"/>
    <w:rsid w:val="70557920"/>
    <w:rsid w:val="705A7A3D"/>
    <w:rsid w:val="705BB81B"/>
    <w:rsid w:val="705E35CE"/>
    <w:rsid w:val="70605575"/>
    <w:rsid w:val="7060D587"/>
    <w:rsid w:val="7067E5BB"/>
    <w:rsid w:val="70695B71"/>
    <w:rsid w:val="706A0B05"/>
    <w:rsid w:val="706B4202"/>
    <w:rsid w:val="70753F4F"/>
    <w:rsid w:val="708025A3"/>
    <w:rsid w:val="7082A637"/>
    <w:rsid w:val="70880DA2"/>
    <w:rsid w:val="70912D06"/>
    <w:rsid w:val="70923E55"/>
    <w:rsid w:val="709350A5"/>
    <w:rsid w:val="70946F6C"/>
    <w:rsid w:val="7095D954"/>
    <w:rsid w:val="70992BA3"/>
    <w:rsid w:val="70A4CAF3"/>
    <w:rsid w:val="70AC115B"/>
    <w:rsid w:val="70AE22E5"/>
    <w:rsid w:val="70B169E0"/>
    <w:rsid w:val="70B37D4F"/>
    <w:rsid w:val="70C0A937"/>
    <w:rsid w:val="70C1D44F"/>
    <w:rsid w:val="70C331F1"/>
    <w:rsid w:val="70C7E357"/>
    <w:rsid w:val="70CB39C7"/>
    <w:rsid w:val="70CDF579"/>
    <w:rsid w:val="70D38CD2"/>
    <w:rsid w:val="70DACE98"/>
    <w:rsid w:val="70DC38C5"/>
    <w:rsid w:val="70E15E09"/>
    <w:rsid w:val="70F660CF"/>
    <w:rsid w:val="70F85CA7"/>
    <w:rsid w:val="70F9F136"/>
    <w:rsid w:val="70FA12DD"/>
    <w:rsid w:val="70FDD117"/>
    <w:rsid w:val="70FF73E4"/>
    <w:rsid w:val="710CCE8B"/>
    <w:rsid w:val="710EB8B7"/>
    <w:rsid w:val="710F1141"/>
    <w:rsid w:val="7110D4BD"/>
    <w:rsid w:val="7111403C"/>
    <w:rsid w:val="711EE5AF"/>
    <w:rsid w:val="71212B36"/>
    <w:rsid w:val="7128E091"/>
    <w:rsid w:val="712CB62C"/>
    <w:rsid w:val="713201EB"/>
    <w:rsid w:val="71333366"/>
    <w:rsid w:val="71404CF2"/>
    <w:rsid w:val="7165002D"/>
    <w:rsid w:val="71662BBC"/>
    <w:rsid w:val="71785AAC"/>
    <w:rsid w:val="717AA723"/>
    <w:rsid w:val="717B1461"/>
    <w:rsid w:val="717CC1B3"/>
    <w:rsid w:val="71825059"/>
    <w:rsid w:val="718AD9BF"/>
    <w:rsid w:val="718BB2D3"/>
    <w:rsid w:val="71907555"/>
    <w:rsid w:val="719100AD"/>
    <w:rsid w:val="719AE754"/>
    <w:rsid w:val="719F0C27"/>
    <w:rsid w:val="71A5B131"/>
    <w:rsid w:val="71B0B3E8"/>
    <w:rsid w:val="71BDF01A"/>
    <w:rsid w:val="71C0F4FC"/>
    <w:rsid w:val="71C3C939"/>
    <w:rsid w:val="71C9C05F"/>
    <w:rsid w:val="71CF5243"/>
    <w:rsid w:val="71D10E69"/>
    <w:rsid w:val="71D44F9B"/>
    <w:rsid w:val="71D89B63"/>
    <w:rsid w:val="71ECB309"/>
    <w:rsid w:val="71F3DC0B"/>
    <w:rsid w:val="71F5CDA7"/>
    <w:rsid w:val="71FF4683"/>
    <w:rsid w:val="71FF4895"/>
    <w:rsid w:val="720750C2"/>
    <w:rsid w:val="720D80A0"/>
    <w:rsid w:val="720DD159"/>
    <w:rsid w:val="720EB6CB"/>
    <w:rsid w:val="7210CE5C"/>
    <w:rsid w:val="72195696"/>
    <w:rsid w:val="721972B9"/>
    <w:rsid w:val="721F61A6"/>
    <w:rsid w:val="7223FEE3"/>
    <w:rsid w:val="723177AE"/>
    <w:rsid w:val="72433B40"/>
    <w:rsid w:val="725839C0"/>
    <w:rsid w:val="72640731"/>
    <w:rsid w:val="726B248E"/>
    <w:rsid w:val="727152B3"/>
    <w:rsid w:val="727323DD"/>
    <w:rsid w:val="72743515"/>
    <w:rsid w:val="72850471"/>
    <w:rsid w:val="728CFE27"/>
    <w:rsid w:val="728FF34A"/>
    <w:rsid w:val="72908EEB"/>
    <w:rsid w:val="729E2359"/>
    <w:rsid w:val="72A1E7C7"/>
    <w:rsid w:val="72ABCB67"/>
    <w:rsid w:val="72B0C24F"/>
    <w:rsid w:val="72B3376F"/>
    <w:rsid w:val="72B67C08"/>
    <w:rsid w:val="72BA3293"/>
    <w:rsid w:val="72C36022"/>
    <w:rsid w:val="72CE844F"/>
    <w:rsid w:val="72CF41A0"/>
    <w:rsid w:val="72CFC035"/>
    <w:rsid w:val="72CFC389"/>
    <w:rsid w:val="72D234D6"/>
    <w:rsid w:val="72DF4CEA"/>
    <w:rsid w:val="72FE53AF"/>
    <w:rsid w:val="73048FF9"/>
    <w:rsid w:val="7309AE2D"/>
    <w:rsid w:val="730ED84D"/>
    <w:rsid w:val="7312FE0D"/>
    <w:rsid w:val="7339B2B9"/>
    <w:rsid w:val="7354260B"/>
    <w:rsid w:val="735898F4"/>
    <w:rsid w:val="7359AB26"/>
    <w:rsid w:val="7373FC9B"/>
    <w:rsid w:val="73788181"/>
    <w:rsid w:val="737A2EBE"/>
    <w:rsid w:val="737EFC41"/>
    <w:rsid w:val="7383FC97"/>
    <w:rsid w:val="7387040A"/>
    <w:rsid w:val="7388836A"/>
    <w:rsid w:val="738B20DC"/>
    <w:rsid w:val="738BA56D"/>
    <w:rsid w:val="738D2A91"/>
    <w:rsid w:val="7392A95A"/>
    <w:rsid w:val="73A37C3B"/>
    <w:rsid w:val="73A44313"/>
    <w:rsid w:val="73AC3748"/>
    <w:rsid w:val="73B19725"/>
    <w:rsid w:val="73B9B131"/>
    <w:rsid w:val="73BB95A2"/>
    <w:rsid w:val="73C0786E"/>
    <w:rsid w:val="73C0C0B8"/>
    <w:rsid w:val="73C488E7"/>
    <w:rsid w:val="73CDF6B7"/>
    <w:rsid w:val="73D831D4"/>
    <w:rsid w:val="73D90F2F"/>
    <w:rsid w:val="73DB5BBA"/>
    <w:rsid w:val="73DE1E85"/>
    <w:rsid w:val="73E7C3D4"/>
    <w:rsid w:val="7405E883"/>
    <w:rsid w:val="740BD330"/>
    <w:rsid w:val="740F532E"/>
    <w:rsid w:val="7410534D"/>
    <w:rsid w:val="742164A2"/>
    <w:rsid w:val="742774ED"/>
    <w:rsid w:val="7429CD1B"/>
    <w:rsid w:val="742EC61B"/>
    <w:rsid w:val="74338DE6"/>
    <w:rsid w:val="743B44DB"/>
    <w:rsid w:val="743E3363"/>
    <w:rsid w:val="744C1715"/>
    <w:rsid w:val="7450C7AC"/>
    <w:rsid w:val="74512C53"/>
    <w:rsid w:val="74563895"/>
    <w:rsid w:val="745B294A"/>
    <w:rsid w:val="746456EE"/>
    <w:rsid w:val="746EE0C1"/>
    <w:rsid w:val="7473E83F"/>
    <w:rsid w:val="74763696"/>
    <w:rsid w:val="7486A994"/>
    <w:rsid w:val="748BF362"/>
    <w:rsid w:val="748C0031"/>
    <w:rsid w:val="7492EF4E"/>
    <w:rsid w:val="749578C2"/>
    <w:rsid w:val="7499C2A8"/>
    <w:rsid w:val="74ACA775"/>
    <w:rsid w:val="74AE9025"/>
    <w:rsid w:val="74C4C08B"/>
    <w:rsid w:val="74C67AC3"/>
    <w:rsid w:val="74C6F595"/>
    <w:rsid w:val="74D2E718"/>
    <w:rsid w:val="74DCFCE6"/>
    <w:rsid w:val="74E251EB"/>
    <w:rsid w:val="74ED26E4"/>
    <w:rsid w:val="74F49263"/>
    <w:rsid w:val="74F89C52"/>
    <w:rsid w:val="74FBE2C9"/>
    <w:rsid w:val="74FEB8A6"/>
    <w:rsid w:val="7506CA88"/>
    <w:rsid w:val="7506EF3E"/>
    <w:rsid w:val="7507048A"/>
    <w:rsid w:val="7509BE75"/>
    <w:rsid w:val="750D8456"/>
    <w:rsid w:val="751930A5"/>
    <w:rsid w:val="7523DFBB"/>
    <w:rsid w:val="7524BA6B"/>
    <w:rsid w:val="75321A04"/>
    <w:rsid w:val="75448746"/>
    <w:rsid w:val="754656E5"/>
    <w:rsid w:val="754796BF"/>
    <w:rsid w:val="754F5C92"/>
    <w:rsid w:val="755B03F7"/>
    <w:rsid w:val="755B3B0F"/>
    <w:rsid w:val="755E2794"/>
    <w:rsid w:val="75626013"/>
    <w:rsid w:val="75749441"/>
    <w:rsid w:val="757BE036"/>
    <w:rsid w:val="7587A0B1"/>
    <w:rsid w:val="7587CB70"/>
    <w:rsid w:val="7590B1EE"/>
    <w:rsid w:val="75946FD4"/>
    <w:rsid w:val="7594F58E"/>
    <w:rsid w:val="759682AD"/>
    <w:rsid w:val="75A8939E"/>
    <w:rsid w:val="75ACF6A9"/>
    <w:rsid w:val="75B3DA2D"/>
    <w:rsid w:val="75B90B78"/>
    <w:rsid w:val="75B93F3E"/>
    <w:rsid w:val="75CA68F7"/>
    <w:rsid w:val="75CB4552"/>
    <w:rsid w:val="75D249CF"/>
    <w:rsid w:val="75D36854"/>
    <w:rsid w:val="75D9179F"/>
    <w:rsid w:val="75DB13D0"/>
    <w:rsid w:val="75DF1C09"/>
    <w:rsid w:val="75E8850A"/>
    <w:rsid w:val="75E90335"/>
    <w:rsid w:val="75FCC3C1"/>
    <w:rsid w:val="76011248"/>
    <w:rsid w:val="7603F89D"/>
    <w:rsid w:val="761180A8"/>
    <w:rsid w:val="761235D7"/>
    <w:rsid w:val="761539FD"/>
    <w:rsid w:val="7616D75D"/>
    <w:rsid w:val="7617A8E2"/>
    <w:rsid w:val="7622BDBD"/>
    <w:rsid w:val="76249F89"/>
    <w:rsid w:val="76267075"/>
    <w:rsid w:val="762914D8"/>
    <w:rsid w:val="76373C20"/>
    <w:rsid w:val="76386C3A"/>
    <w:rsid w:val="76389C2A"/>
    <w:rsid w:val="7646D873"/>
    <w:rsid w:val="76473697"/>
    <w:rsid w:val="76490409"/>
    <w:rsid w:val="765566A0"/>
    <w:rsid w:val="7656934E"/>
    <w:rsid w:val="76579C12"/>
    <w:rsid w:val="766021F0"/>
    <w:rsid w:val="7660B7EC"/>
    <w:rsid w:val="76615EED"/>
    <w:rsid w:val="76651304"/>
    <w:rsid w:val="7665AFBB"/>
    <w:rsid w:val="76672A9E"/>
    <w:rsid w:val="76707D75"/>
    <w:rsid w:val="76710E9C"/>
    <w:rsid w:val="767C643A"/>
    <w:rsid w:val="768663C9"/>
    <w:rsid w:val="768C4E78"/>
    <w:rsid w:val="768C746D"/>
    <w:rsid w:val="768E0DBD"/>
    <w:rsid w:val="768FCB08"/>
    <w:rsid w:val="7692D420"/>
    <w:rsid w:val="76970086"/>
    <w:rsid w:val="769D878F"/>
    <w:rsid w:val="76A145B8"/>
    <w:rsid w:val="76A5C7DE"/>
    <w:rsid w:val="76AB5904"/>
    <w:rsid w:val="76B7D608"/>
    <w:rsid w:val="76B9CEFA"/>
    <w:rsid w:val="76BECD8E"/>
    <w:rsid w:val="76BFCF8A"/>
    <w:rsid w:val="76C291FF"/>
    <w:rsid w:val="76C411CE"/>
    <w:rsid w:val="76C62144"/>
    <w:rsid w:val="76C68496"/>
    <w:rsid w:val="76C9C8AA"/>
    <w:rsid w:val="76D108FD"/>
    <w:rsid w:val="76D82FA7"/>
    <w:rsid w:val="76DB1AFE"/>
    <w:rsid w:val="76DB4067"/>
    <w:rsid w:val="76DC57B4"/>
    <w:rsid w:val="76DF527C"/>
    <w:rsid w:val="76F20F2B"/>
    <w:rsid w:val="76FA1928"/>
    <w:rsid w:val="76FD6BE7"/>
    <w:rsid w:val="770A7BB3"/>
    <w:rsid w:val="770D3636"/>
    <w:rsid w:val="771DD407"/>
    <w:rsid w:val="771EA161"/>
    <w:rsid w:val="772925E1"/>
    <w:rsid w:val="772AE09A"/>
    <w:rsid w:val="772FD688"/>
    <w:rsid w:val="77327375"/>
    <w:rsid w:val="7733C500"/>
    <w:rsid w:val="7737D612"/>
    <w:rsid w:val="7758FE41"/>
    <w:rsid w:val="775E1990"/>
    <w:rsid w:val="77616680"/>
    <w:rsid w:val="7764233B"/>
    <w:rsid w:val="776919EE"/>
    <w:rsid w:val="77693479"/>
    <w:rsid w:val="776A48C5"/>
    <w:rsid w:val="776C8B65"/>
    <w:rsid w:val="77742EC6"/>
    <w:rsid w:val="777DD130"/>
    <w:rsid w:val="778FFBF9"/>
    <w:rsid w:val="77916858"/>
    <w:rsid w:val="77980219"/>
    <w:rsid w:val="779A708D"/>
    <w:rsid w:val="779DA658"/>
    <w:rsid w:val="779EFC58"/>
    <w:rsid w:val="77A7A1D1"/>
    <w:rsid w:val="77ADF156"/>
    <w:rsid w:val="77AED1EF"/>
    <w:rsid w:val="77AFD678"/>
    <w:rsid w:val="77B2C7F5"/>
    <w:rsid w:val="77B5B8AE"/>
    <w:rsid w:val="77BA300C"/>
    <w:rsid w:val="77BC565C"/>
    <w:rsid w:val="77C19C39"/>
    <w:rsid w:val="77C24011"/>
    <w:rsid w:val="77CAD44A"/>
    <w:rsid w:val="77CBF879"/>
    <w:rsid w:val="77D54F64"/>
    <w:rsid w:val="77D877F9"/>
    <w:rsid w:val="77DA7A67"/>
    <w:rsid w:val="77DD44AE"/>
    <w:rsid w:val="77DEAB29"/>
    <w:rsid w:val="77E02036"/>
    <w:rsid w:val="77E03CF5"/>
    <w:rsid w:val="77E1E836"/>
    <w:rsid w:val="77E49383"/>
    <w:rsid w:val="77EA488C"/>
    <w:rsid w:val="77EF0E45"/>
    <w:rsid w:val="77EFADC8"/>
    <w:rsid w:val="77F4C5C8"/>
    <w:rsid w:val="77F6E154"/>
    <w:rsid w:val="77FAC645"/>
    <w:rsid w:val="77FC5AE2"/>
    <w:rsid w:val="77FFE4E1"/>
    <w:rsid w:val="78014D4B"/>
    <w:rsid w:val="78040A93"/>
    <w:rsid w:val="780755F9"/>
    <w:rsid w:val="781129BA"/>
    <w:rsid w:val="78179195"/>
    <w:rsid w:val="78187A8E"/>
    <w:rsid w:val="78187E31"/>
    <w:rsid w:val="781E1ACF"/>
    <w:rsid w:val="781F5FD0"/>
    <w:rsid w:val="7838B5FB"/>
    <w:rsid w:val="783C7901"/>
    <w:rsid w:val="783F03AA"/>
    <w:rsid w:val="78407D80"/>
    <w:rsid w:val="7844F274"/>
    <w:rsid w:val="784BAADB"/>
    <w:rsid w:val="784CC1E7"/>
    <w:rsid w:val="7851DDA1"/>
    <w:rsid w:val="7852C6AA"/>
    <w:rsid w:val="785885CE"/>
    <w:rsid w:val="786D292E"/>
    <w:rsid w:val="78740008"/>
    <w:rsid w:val="7876551D"/>
    <w:rsid w:val="787A296B"/>
    <w:rsid w:val="78860C7D"/>
    <w:rsid w:val="788AA6BC"/>
    <w:rsid w:val="788DEFE0"/>
    <w:rsid w:val="789539A0"/>
    <w:rsid w:val="78A08E75"/>
    <w:rsid w:val="78AD0DDD"/>
    <w:rsid w:val="78B41CE6"/>
    <w:rsid w:val="78B55498"/>
    <w:rsid w:val="78B95F2F"/>
    <w:rsid w:val="78BD99AB"/>
    <w:rsid w:val="78C2BCF3"/>
    <w:rsid w:val="78D03F27"/>
    <w:rsid w:val="78D25F85"/>
    <w:rsid w:val="78DB5029"/>
    <w:rsid w:val="78E0D577"/>
    <w:rsid w:val="78E4BB11"/>
    <w:rsid w:val="78EA1CF2"/>
    <w:rsid w:val="78FB72F0"/>
    <w:rsid w:val="78FC8054"/>
    <w:rsid w:val="7904958D"/>
    <w:rsid w:val="790D013F"/>
    <w:rsid w:val="790EB5F5"/>
    <w:rsid w:val="791BE744"/>
    <w:rsid w:val="791C7F43"/>
    <w:rsid w:val="791E76B4"/>
    <w:rsid w:val="79237FCB"/>
    <w:rsid w:val="7929E003"/>
    <w:rsid w:val="792CF8EC"/>
    <w:rsid w:val="792D21AF"/>
    <w:rsid w:val="7933543A"/>
    <w:rsid w:val="79343EF2"/>
    <w:rsid w:val="79365646"/>
    <w:rsid w:val="793846FA"/>
    <w:rsid w:val="79397239"/>
    <w:rsid w:val="7947DD6D"/>
    <w:rsid w:val="794F3A2F"/>
    <w:rsid w:val="79545B14"/>
    <w:rsid w:val="79680F5B"/>
    <w:rsid w:val="796E60CF"/>
    <w:rsid w:val="796EA199"/>
    <w:rsid w:val="797622E0"/>
    <w:rsid w:val="797903C1"/>
    <w:rsid w:val="7982F99C"/>
    <w:rsid w:val="7989295F"/>
    <w:rsid w:val="798FC57B"/>
    <w:rsid w:val="7992784B"/>
    <w:rsid w:val="7994DFE5"/>
    <w:rsid w:val="7996CC6C"/>
    <w:rsid w:val="7998E53F"/>
    <w:rsid w:val="79A50C95"/>
    <w:rsid w:val="79AAE104"/>
    <w:rsid w:val="79AC5D05"/>
    <w:rsid w:val="79B1DF1E"/>
    <w:rsid w:val="79B5616D"/>
    <w:rsid w:val="79B5E51E"/>
    <w:rsid w:val="79C1C52F"/>
    <w:rsid w:val="79C6B820"/>
    <w:rsid w:val="79CB6859"/>
    <w:rsid w:val="79CE890F"/>
    <w:rsid w:val="79CFACB6"/>
    <w:rsid w:val="79D8E3F9"/>
    <w:rsid w:val="79E1198B"/>
    <w:rsid w:val="79E6F8FC"/>
    <w:rsid w:val="79E90B5B"/>
    <w:rsid w:val="79EA0F2E"/>
    <w:rsid w:val="79F39F54"/>
    <w:rsid w:val="79F8AC13"/>
    <w:rsid w:val="79F97B1A"/>
    <w:rsid w:val="79FF939D"/>
    <w:rsid w:val="7A00DF8C"/>
    <w:rsid w:val="7A043069"/>
    <w:rsid w:val="7A0CC2F7"/>
    <w:rsid w:val="7A0D67F1"/>
    <w:rsid w:val="7A12E519"/>
    <w:rsid w:val="7A15B265"/>
    <w:rsid w:val="7A1BA965"/>
    <w:rsid w:val="7A38FC81"/>
    <w:rsid w:val="7A477752"/>
    <w:rsid w:val="7A4A5728"/>
    <w:rsid w:val="7A4F7F98"/>
    <w:rsid w:val="7A503B96"/>
    <w:rsid w:val="7A52CC86"/>
    <w:rsid w:val="7A5630BF"/>
    <w:rsid w:val="7A598E1A"/>
    <w:rsid w:val="7A5DFED0"/>
    <w:rsid w:val="7A61D299"/>
    <w:rsid w:val="7A677E4F"/>
    <w:rsid w:val="7A6B2B7D"/>
    <w:rsid w:val="7A75C411"/>
    <w:rsid w:val="7A7FAC00"/>
    <w:rsid w:val="7A8829CB"/>
    <w:rsid w:val="7A9051E0"/>
    <w:rsid w:val="7A933613"/>
    <w:rsid w:val="7AB7DBBC"/>
    <w:rsid w:val="7AB7E938"/>
    <w:rsid w:val="7ABA1084"/>
    <w:rsid w:val="7ABA54C1"/>
    <w:rsid w:val="7ABD7E9B"/>
    <w:rsid w:val="7ACE67CF"/>
    <w:rsid w:val="7ACF191D"/>
    <w:rsid w:val="7ACF8B26"/>
    <w:rsid w:val="7AD5BB3B"/>
    <w:rsid w:val="7ADF18FA"/>
    <w:rsid w:val="7AE6D823"/>
    <w:rsid w:val="7AF58CE4"/>
    <w:rsid w:val="7AF7E622"/>
    <w:rsid w:val="7B06C38C"/>
    <w:rsid w:val="7B13D50F"/>
    <w:rsid w:val="7B15F9E0"/>
    <w:rsid w:val="7B24B70A"/>
    <w:rsid w:val="7B2805A0"/>
    <w:rsid w:val="7B282697"/>
    <w:rsid w:val="7B29DBDE"/>
    <w:rsid w:val="7B2B8518"/>
    <w:rsid w:val="7B32A814"/>
    <w:rsid w:val="7B397E14"/>
    <w:rsid w:val="7B3C8DF5"/>
    <w:rsid w:val="7B412C11"/>
    <w:rsid w:val="7B457473"/>
    <w:rsid w:val="7B4AB48F"/>
    <w:rsid w:val="7B4BB07E"/>
    <w:rsid w:val="7B4FE2F3"/>
    <w:rsid w:val="7B502307"/>
    <w:rsid w:val="7B53CF3D"/>
    <w:rsid w:val="7B55441B"/>
    <w:rsid w:val="7B5662F7"/>
    <w:rsid w:val="7B5BB288"/>
    <w:rsid w:val="7B5DD72A"/>
    <w:rsid w:val="7B62D708"/>
    <w:rsid w:val="7B63232B"/>
    <w:rsid w:val="7B64F8EB"/>
    <w:rsid w:val="7B678C3F"/>
    <w:rsid w:val="7B72A034"/>
    <w:rsid w:val="7B7CE9EC"/>
    <w:rsid w:val="7B7DB77C"/>
    <w:rsid w:val="7B7E9FDB"/>
    <w:rsid w:val="7B7EF649"/>
    <w:rsid w:val="7B912956"/>
    <w:rsid w:val="7B9A91D1"/>
    <w:rsid w:val="7B9E908E"/>
    <w:rsid w:val="7B9F19B1"/>
    <w:rsid w:val="7BA40582"/>
    <w:rsid w:val="7BA4DE9A"/>
    <w:rsid w:val="7BA9B54C"/>
    <w:rsid w:val="7BAC5ACA"/>
    <w:rsid w:val="7BAF05CB"/>
    <w:rsid w:val="7BB12D2D"/>
    <w:rsid w:val="7BB40F3E"/>
    <w:rsid w:val="7BB4EACF"/>
    <w:rsid w:val="7BC2C8BD"/>
    <w:rsid w:val="7BC55D89"/>
    <w:rsid w:val="7BC6B62E"/>
    <w:rsid w:val="7BD4E852"/>
    <w:rsid w:val="7BE2A8A0"/>
    <w:rsid w:val="7BE2E08B"/>
    <w:rsid w:val="7BEA2EB9"/>
    <w:rsid w:val="7BECFCE4"/>
    <w:rsid w:val="7BEDAB98"/>
    <w:rsid w:val="7BEFBB5D"/>
    <w:rsid w:val="7BF51FAD"/>
    <w:rsid w:val="7BFFAE3F"/>
    <w:rsid w:val="7C03DEA6"/>
    <w:rsid w:val="7C04ABFD"/>
    <w:rsid w:val="7C069C85"/>
    <w:rsid w:val="7C10D1AF"/>
    <w:rsid w:val="7C1A5136"/>
    <w:rsid w:val="7C1EDD35"/>
    <w:rsid w:val="7C207227"/>
    <w:rsid w:val="7C255DB8"/>
    <w:rsid w:val="7C2CEC63"/>
    <w:rsid w:val="7C31594A"/>
    <w:rsid w:val="7C3291DA"/>
    <w:rsid w:val="7C3712CF"/>
    <w:rsid w:val="7C42F0B8"/>
    <w:rsid w:val="7C467771"/>
    <w:rsid w:val="7C49AC97"/>
    <w:rsid w:val="7C56C383"/>
    <w:rsid w:val="7C5ED536"/>
    <w:rsid w:val="7C617DBA"/>
    <w:rsid w:val="7C620842"/>
    <w:rsid w:val="7C651910"/>
    <w:rsid w:val="7C6AA74D"/>
    <w:rsid w:val="7C6D0CF7"/>
    <w:rsid w:val="7C6DF4AA"/>
    <w:rsid w:val="7C83D19F"/>
    <w:rsid w:val="7C8553BE"/>
    <w:rsid w:val="7C91CEB1"/>
    <w:rsid w:val="7C955600"/>
    <w:rsid w:val="7CA1419C"/>
    <w:rsid w:val="7CA6333D"/>
    <w:rsid w:val="7CB03680"/>
    <w:rsid w:val="7CB6B243"/>
    <w:rsid w:val="7CB6EECD"/>
    <w:rsid w:val="7CBE10DE"/>
    <w:rsid w:val="7CC25AFB"/>
    <w:rsid w:val="7CC30AC7"/>
    <w:rsid w:val="7CC6B04A"/>
    <w:rsid w:val="7CCA83B4"/>
    <w:rsid w:val="7CCD8406"/>
    <w:rsid w:val="7CD1C396"/>
    <w:rsid w:val="7CE49ADD"/>
    <w:rsid w:val="7CF8EB1A"/>
    <w:rsid w:val="7CFC9E00"/>
    <w:rsid w:val="7CFDEC41"/>
    <w:rsid w:val="7D066265"/>
    <w:rsid w:val="7D09F191"/>
    <w:rsid w:val="7D15EC3C"/>
    <w:rsid w:val="7D1634E6"/>
    <w:rsid w:val="7D1B35C6"/>
    <w:rsid w:val="7D1DF11D"/>
    <w:rsid w:val="7D1EF830"/>
    <w:rsid w:val="7D289A96"/>
    <w:rsid w:val="7D2B0B2B"/>
    <w:rsid w:val="7D367605"/>
    <w:rsid w:val="7D492F03"/>
    <w:rsid w:val="7D505FBA"/>
    <w:rsid w:val="7D537C3A"/>
    <w:rsid w:val="7D5C7B5F"/>
    <w:rsid w:val="7D5FF3EF"/>
    <w:rsid w:val="7D66095E"/>
    <w:rsid w:val="7D68DA11"/>
    <w:rsid w:val="7D6CECB0"/>
    <w:rsid w:val="7D6E881B"/>
    <w:rsid w:val="7D6EF7B1"/>
    <w:rsid w:val="7D716DEE"/>
    <w:rsid w:val="7D793E23"/>
    <w:rsid w:val="7D8645DF"/>
    <w:rsid w:val="7D9343C0"/>
    <w:rsid w:val="7D9485DE"/>
    <w:rsid w:val="7D96B76A"/>
    <w:rsid w:val="7D9D5EC4"/>
    <w:rsid w:val="7D9D9D4A"/>
    <w:rsid w:val="7DA5F78A"/>
    <w:rsid w:val="7DA9B630"/>
    <w:rsid w:val="7DB64509"/>
    <w:rsid w:val="7DBC4B5E"/>
    <w:rsid w:val="7DCCD3D2"/>
    <w:rsid w:val="7DD4B0DC"/>
    <w:rsid w:val="7DD54203"/>
    <w:rsid w:val="7DD770D5"/>
    <w:rsid w:val="7DDBD7DD"/>
    <w:rsid w:val="7DDBD837"/>
    <w:rsid w:val="7DDED128"/>
    <w:rsid w:val="7DE9B4F1"/>
    <w:rsid w:val="7DEB7F1D"/>
    <w:rsid w:val="7DEECD5C"/>
    <w:rsid w:val="7DF417B6"/>
    <w:rsid w:val="7DFE23C5"/>
    <w:rsid w:val="7E072F39"/>
    <w:rsid w:val="7E106900"/>
    <w:rsid w:val="7E129F3F"/>
    <w:rsid w:val="7E19EAAC"/>
    <w:rsid w:val="7E1F8D61"/>
    <w:rsid w:val="7E2EA6A1"/>
    <w:rsid w:val="7E331B7F"/>
    <w:rsid w:val="7E36E7EF"/>
    <w:rsid w:val="7E385F6C"/>
    <w:rsid w:val="7E3E44C2"/>
    <w:rsid w:val="7E3E81DC"/>
    <w:rsid w:val="7E3EDD6F"/>
    <w:rsid w:val="7E46B80E"/>
    <w:rsid w:val="7E52C47C"/>
    <w:rsid w:val="7E59A7F6"/>
    <w:rsid w:val="7E5EA84C"/>
    <w:rsid w:val="7E646ACE"/>
    <w:rsid w:val="7E66B3DB"/>
    <w:rsid w:val="7E739296"/>
    <w:rsid w:val="7E73E3CD"/>
    <w:rsid w:val="7E7C6871"/>
    <w:rsid w:val="7E7D9841"/>
    <w:rsid w:val="7E7FFEFA"/>
    <w:rsid w:val="7E843872"/>
    <w:rsid w:val="7E852735"/>
    <w:rsid w:val="7E8714FE"/>
    <w:rsid w:val="7E88B2A1"/>
    <w:rsid w:val="7E8BD906"/>
    <w:rsid w:val="7E8E00C9"/>
    <w:rsid w:val="7E8FA492"/>
    <w:rsid w:val="7E991698"/>
    <w:rsid w:val="7EA0DC85"/>
    <w:rsid w:val="7EA8F6FB"/>
    <w:rsid w:val="7EAEC703"/>
    <w:rsid w:val="7EAF72B0"/>
    <w:rsid w:val="7EB052EC"/>
    <w:rsid w:val="7EB2464A"/>
    <w:rsid w:val="7EB3CED6"/>
    <w:rsid w:val="7EB4953A"/>
    <w:rsid w:val="7EB6758F"/>
    <w:rsid w:val="7EC0B2C9"/>
    <w:rsid w:val="7ECA3FB7"/>
    <w:rsid w:val="7ECB3611"/>
    <w:rsid w:val="7ECEF66A"/>
    <w:rsid w:val="7EE23924"/>
    <w:rsid w:val="7EE5D3CA"/>
    <w:rsid w:val="7EF02C94"/>
    <w:rsid w:val="7EF73CDE"/>
    <w:rsid w:val="7EF92428"/>
    <w:rsid w:val="7EFFEB32"/>
    <w:rsid w:val="7F02E3CA"/>
    <w:rsid w:val="7F0A0046"/>
    <w:rsid w:val="7F0A9E2B"/>
    <w:rsid w:val="7F1310A8"/>
    <w:rsid w:val="7F22F794"/>
    <w:rsid w:val="7F254028"/>
    <w:rsid w:val="7F28F6D2"/>
    <w:rsid w:val="7F29412F"/>
    <w:rsid w:val="7F32BE4C"/>
    <w:rsid w:val="7F34DB6E"/>
    <w:rsid w:val="7F3B5E4B"/>
    <w:rsid w:val="7F419CD6"/>
    <w:rsid w:val="7F4768FD"/>
    <w:rsid w:val="7F483F31"/>
    <w:rsid w:val="7F589F99"/>
    <w:rsid w:val="7F5FC33A"/>
    <w:rsid w:val="7F63FBC7"/>
    <w:rsid w:val="7F71B341"/>
    <w:rsid w:val="7F775E4D"/>
    <w:rsid w:val="7F7C0CEB"/>
    <w:rsid w:val="7F7F1C55"/>
    <w:rsid w:val="7F894A8C"/>
    <w:rsid w:val="7F94963F"/>
    <w:rsid w:val="7F97E15D"/>
    <w:rsid w:val="7F984D7A"/>
    <w:rsid w:val="7F9C5A67"/>
    <w:rsid w:val="7F9C73E9"/>
    <w:rsid w:val="7FA32193"/>
    <w:rsid w:val="7FA467E7"/>
    <w:rsid w:val="7FB5B9DF"/>
    <w:rsid w:val="7FB80855"/>
    <w:rsid w:val="7FBADEF9"/>
    <w:rsid w:val="7FBE80A6"/>
    <w:rsid w:val="7FBEBDC9"/>
    <w:rsid w:val="7FC07064"/>
    <w:rsid w:val="7FC5A474"/>
    <w:rsid w:val="7FC7F337"/>
    <w:rsid w:val="7FD2D205"/>
    <w:rsid w:val="7FD3D6C4"/>
    <w:rsid w:val="7FD865DB"/>
    <w:rsid w:val="7FDA2933"/>
    <w:rsid w:val="7FDD5547"/>
    <w:rsid w:val="7FE621AB"/>
    <w:rsid w:val="7FEDF6EA"/>
    <w:rsid w:val="7FF530AA"/>
    <w:rsid w:val="7FF7651D"/>
    <w:rsid w:val="7FF86784"/>
    <w:rsid w:val="7FFD0A0F"/>
    <w:rsid w:val="7FFD9CC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2E4A"/>
  <w15:docId w15:val="{24274F01-B9A2-478E-B748-03DAEA64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2847"/>
    <w:rPr>
      <w:rFonts w:ascii="Century Gothic Pro" w:hAnsi="Century Gothic Pro" w:eastAsia="Century Gothic Pro" w:cs="Century Gothic Pro"/>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2"/>
      <w:ind w:left="100"/>
    </w:pPr>
    <w:rPr>
      <w:b/>
      <w:bCs/>
      <w:sz w:val="24"/>
      <w:szCs w:val="24"/>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6345F2"/>
    <w:pPr>
      <w:tabs>
        <w:tab w:val="center" w:pos="4513"/>
        <w:tab w:val="right" w:pos="9026"/>
      </w:tabs>
    </w:pPr>
  </w:style>
  <w:style w:type="character" w:styleId="HeaderChar" w:customStyle="1">
    <w:name w:val="Header Char"/>
    <w:basedOn w:val="DefaultParagraphFont"/>
    <w:link w:val="Header"/>
    <w:uiPriority w:val="99"/>
    <w:rsid w:val="006345F2"/>
    <w:rPr>
      <w:rFonts w:ascii="Century Gothic Pro" w:hAnsi="Century Gothic Pro" w:eastAsia="Century Gothic Pro" w:cs="Century Gothic Pro"/>
      <w:lang w:val="en-GB"/>
    </w:rPr>
  </w:style>
  <w:style w:type="paragraph" w:styleId="Footer">
    <w:name w:val="footer"/>
    <w:basedOn w:val="Normal"/>
    <w:link w:val="FooterChar"/>
    <w:uiPriority w:val="99"/>
    <w:unhideWhenUsed/>
    <w:rsid w:val="006345F2"/>
    <w:pPr>
      <w:tabs>
        <w:tab w:val="center" w:pos="4513"/>
        <w:tab w:val="right" w:pos="9026"/>
      </w:tabs>
    </w:pPr>
  </w:style>
  <w:style w:type="character" w:styleId="FooterChar" w:customStyle="1">
    <w:name w:val="Footer Char"/>
    <w:basedOn w:val="DefaultParagraphFont"/>
    <w:link w:val="Footer"/>
    <w:uiPriority w:val="99"/>
    <w:rsid w:val="006345F2"/>
    <w:rPr>
      <w:rFonts w:ascii="Century Gothic Pro" w:hAnsi="Century Gothic Pro" w:eastAsia="Century Gothic Pro" w:cs="Century Gothic Pro"/>
      <w:lang w:val="en-GB"/>
    </w:rPr>
  </w:style>
  <w:style w:type="table" w:styleId="TableGrid">
    <w:name w:val="Table Grid"/>
    <w:basedOn w:val="TableNormal"/>
    <w:uiPriority w:val="39"/>
    <w:rsid w:val="004223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5B6AB0"/>
    <w:rPr>
      <w:color w:val="0000FF" w:themeColor="hyperlink"/>
      <w:u w:val="single"/>
    </w:rPr>
  </w:style>
  <w:style w:type="character" w:styleId="UnresolvedMention">
    <w:name w:val="Unresolved Mention"/>
    <w:basedOn w:val="DefaultParagraphFont"/>
    <w:uiPriority w:val="99"/>
    <w:unhideWhenUsed/>
    <w:rsid w:val="005B6AB0"/>
    <w:rPr>
      <w:color w:val="605E5C"/>
      <w:shd w:val="clear" w:color="auto" w:fill="E1DFDD"/>
    </w:rPr>
  </w:style>
  <w:style w:type="character" w:styleId="CommentReference">
    <w:name w:val="annotation reference"/>
    <w:basedOn w:val="DefaultParagraphFont"/>
    <w:uiPriority w:val="99"/>
    <w:semiHidden/>
    <w:unhideWhenUsed/>
    <w:rsid w:val="00E908D2"/>
    <w:rPr>
      <w:sz w:val="16"/>
      <w:szCs w:val="16"/>
    </w:rPr>
  </w:style>
  <w:style w:type="paragraph" w:styleId="CommentText">
    <w:name w:val="annotation text"/>
    <w:basedOn w:val="Normal"/>
    <w:link w:val="CommentTextChar"/>
    <w:uiPriority w:val="99"/>
    <w:unhideWhenUsed/>
    <w:rsid w:val="00E908D2"/>
    <w:rPr>
      <w:sz w:val="20"/>
      <w:szCs w:val="20"/>
    </w:rPr>
  </w:style>
  <w:style w:type="character" w:styleId="CommentTextChar" w:customStyle="1">
    <w:name w:val="Comment Text Char"/>
    <w:basedOn w:val="DefaultParagraphFont"/>
    <w:link w:val="CommentText"/>
    <w:uiPriority w:val="99"/>
    <w:rsid w:val="00E908D2"/>
    <w:rPr>
      <w:rFonts w:ascii="Century Gothic Pro" w:hAnsi="Century Gothic Pro" w:eastAsia="Century Gothic Pro" w:cs="Century Gothic Pro"/>
      <w:sz w:val="20"/>
      <w:szCs w:val="20"/>
      <w:lang w:val="en-GB"/>
    </w:rPr>
  </w:style>
  <w:style w:type="paragraph" w:styleId="CommentSubject">
    <w:name w:val="annotation subject"/>
    <w:basedOn w:val="CommentText"/>
    <w:next w:val="CommentText"/>
    <w:link w:val="CommentSubjectChar"/>
    <w:uiPriority w:val="99"/>
    <w:semiHidden/>
    <w:unhideWhenUsed/>
    <w:rsid w:val="00E908D2"/>
    <w:rPr>
      <w:b/>
      <w:bCs/>
    </w:rPr>
  </w:style>
  <w:style w:type="character" w:styleId="CommentSubjectChar" w:customStyle="1">
    <w:name w:val="Comment Subject Char"/>
    <w:basedOn w:val="CommentTextChar"/>
    <w:link w:val="CommentSubject"/>
    <w:uiPriority w:val="99"/>
    <w:semiHidden/>
    <w:rsid w:val="00E908D2"/>
    <w:rPr>
      <w:rFonts w:ascii="Century Gothic Pro" w:hAnsi="Century Gothic Pro" w:eastAsia="Century Gothic Pro" w:cs="Century Gothic Pro"/>
      <w:b/>
      <w:bCs/>
      <w:sz w:val="20"/>
      <w:szCs w:val="20"/>
      <w:lang w:val="en-GB"/>
    </w:rPr>
  </w:style>
  <w:style w:type="paragraph" w:styleId="BalloonText">
    <w:name w:val="Balloon Text"/>
    <w:basedOn w:val="Normal"/>
    <w:link w:val="BalloonTextChar"/>
    <w:uiPriority w:val="99"/>
    <w:semiHidden/>
    <w:unhideWhenUsed/>
    <w:rsid w:val="00174B62"/>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174B62"/>
    <w:rPr>
      <w:rFonts w:ascii="Times New Roman" w:hAnsi="Times New Roman" w:eastAsia="Century Gothic Pro" w:cs="Times New Roman"/>
      <w:sz w:val="18"/>
      <w:szCs w:val="18"/>
      <w:lang w:val="en-GB"/>
    </w:rPr>
  </w:style>
  <w:style w:type="character" w:styleId="FollowedHyperlink">
    <w:name w:val="FollowedHyperlink"/>
    <w:basedOn w:val="DefaultParagraphFont"/>
    <w:uiPriority w:val="99"/>
    <w:semiHidden/>
    <w:unhideWhenUsed/>
    <w:rsid w:val="00945097"/>
    <w:rPr>
      <w:color w:val="800080" w:themeColor="followedHyperlink"/>
      <w:u w:val="single"/>
    </w:rPr>
  </w:style>
  <w:style w:type="character" w:styleId="Mention">
    <w:name w:val="Mention"/>
    <w:basedOn w:val="DefaultParagraphFont"/>
    <w:uiPriority w:val="99"/>
    <w:unhideWhenUsed/>
    <w:rPr>
      <w:color w:val="2B579A"/>
      <w:shd w:val="clear" w:color="auto" w:fill="E6E6E6"/>
    </w:rPr>
  </w:style>
  <w:style w:type="paragraph" w:styleId="Revision">
    <w:name w:val="Revision"/>
    <w:hidden/>
    <w:uiPriority w:val="99"/>
    <w:semiHidden/>
    <w:rsid w:val="002E064C"/>
    <w:pPr>
      <w:widowControl/>
      <w:autoSpaceDE/>
      <w:autoSpaceDN/>
    </w:pPr>
    <w:rPr>
      <w:rFonts w:ascii="Century Gothic Pro" w:hAnsi="Century Gothic Pro" w:eastAsia="Century Gothic Pro" w:cs="Century Gothic Pro"/>
      <w:lang w:val="en-GB"/>
    </w:rPr>
  </w:style>
  <w:style w:type="paragraph" w:styleId="paragraph" w:customStyle="1">
    <w:name w:val="paragraph"/>
    <w:basedOn w:val="Normal"/>
    <w:rsid w:val="00623308"/>
    <w:pPr>
      <w:widowControl/>
      <w:autoSpaceDE/>
      <w:autoSpaceDN/>
      <w:spacing w:before="100" w:beforeAutospacing="1" w:after="100" w:afterAutospacing="1"/>
    </w:pPr>
    <w:rPr>
      <w:rFonts w:ascii="Times New Roman" w:hAnsi="Times New Roman" w:eastAsia="Times New Roman" w:cs="Times New Roman"/>
      <w:sz w:val="24"/>
      <w:szCs w:val="24"/>
      <w:lang w:eastAsia="en-GB"/>
    </w:rPr>
  </w:style>
  <w:style w:type="character" w:styleId="eop" w:customStyle="1">
    <w:name w:val="eop"/>
    <w:basedOn w:val="DefaultParagraphFont"/>
    <w:rsid w:val="00623308"/>
  </w:style>
  <w:style w:type="character" w:styleId="normaltextrun" w:customStyle="1">
    <w:name w:val="normaltextrun"/>
    <w:basedOn w:val="DefaultParagraphFont"/>
    <w:rsid w:val="0062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28682">
      <w:bodyDiv w:val="1"/>
      <w:marLeft w:val="0"/>
      <w:marRight w:val="0"/>
      <w:marTop w:val="0"/>
      <w:marBottom w:val="0"/>
      <w:divBdr>
        <w:top w:val="none" w:sz="0" w:space="0" w:color="auto"/>
        <w:left w:val="none" w:sz="0" w:space="0" w:color="auto"/>
        <w:bottom w:val="none" w:sz="0" w:space="0" w:color="auto"/>
        <w:right w:val="none" w:sz="0" w:space="0" w:color="auto"/>
      </w:divBdr>
      <w:divsChild>
        <w:div w:id="218370297">
          <w:marLeft w:val="0"/>
          <w:marRight w:val="0"/>
          <w:marTop w:val="0"/>
          <w:marBottom w:val="0"/>
          <w:divBdr>
            <w:top w:val="none" w:sz="0" w:space="0" w:color="auto"/>
            <w:left w:val="none" w:sz="0" w:space="0" w:color="auto"/>
            <w:bottom w:val="none" w:sz="0" w:space="0" w:color="auto"/>
            <w:right w:val="none" w:sz="0" w:space="0" w:color="auto"/>
          </w:divBdr>
        </w:div>
        <w:div w:id="369497615">
          <w:marLeft w:val="0"/>
          <w:marRight w:val="0"/>
          <w:marTop w:val="0"/>
          <w:marBottom w:val="0"/>
          <w:divBdr>
            <w:top w:val="none" w:sz="0" w:space="0" w:color="auto"/>
            <w:left w:val="none" w:sz="0" w:space="0" w:color="auto"/>
            <w:bottom w:val="none" w:sz="0" w:space="0" w:color="auto"/>
            <w:right w:val="none" w:sz="0" w:space="0" w:color="auto"/>
          </w:divBdr>
        </w:div>
        <w:div w:id="459808757">
          <w:marLeft w:val="0"/>
          <w:marRight w:val="0"/>
          <w:marTop w:val="0"/>
          <w:marBottom w:val="0"/>
          <w:divBdr>
            <w:top w:val="none" w:sz="0" w:space="0" w:color="auto"/>
            <w:left w:val="none" w:sz="0" w:space="0" w:color="auto"/>
            <w:bottom w:val="none" w:sz="0" w:space="0" w:color="auto"/>
            <w:right w:val="none" w:sz="0" w:space="0" w:color="auto"/>
          </w:divBdr>
        </w:div>
        <w:div w:id="557086326">
          <w:marLeft w:val="0"/>
          <w:marRight w:val="0"/>
          <w:marTop w:val="0"/>
          <w:marBottom w:val="0"/>
          <w:divBdr>
            <w:top w:val="none" w:sz="0" w:space="0" w:color="auto"/>
            <w:left w:val="none" w:sz="0" w:space="0" w:color="auto"/>
            <w:bottom w:val="none" w:sz="0" w:space="0" w:color="auto"/>
            <w:right w:val="none" w:sz="0" w:space="0" w:color="auto"/>
          </w:divBdr>
        </w:div>
        <w:div w:id="636492713">
          <w:marLeft w:val="0"/>
          <w:marRight w:val="0"/>
          <w:marTop w:val="0"/>
          <w:marBottom w:val="0"/>
          <w:divBdr>
            <w:top w:val="none" w:sz="0" w:space="0" w:color="auto"/>
            <w:left w:val="none" w:sz="0" w:space="0" w:color="auto"/>
            <w:bottom w:val="none" w:sz="0" w:space="0" w:color="auto"/>
            <w:right w:val="none" w:sz="0" w:space="0" w:color="auto"/>
          </w:divBdr>
        </w:div>
        <w:div w:id="645352664">
          <w:marLeft w:val="0"/>
          <w:marRight w:val="0"/>
          <w:marTop w:val="0"/>
          <w:marBottom w:val="0"/>
          <w:divBdr>
            <w:top w:val="none" w:sz="0" w:space="0" w:color="auto"/>
            <w:left w:val="none" w:sz="0" w:space="0" w:color="auto"/>
            <w:bottom w:val="none" w:sz="0" w:space="0" w:color="auto"/>
            <w:right w:val="none" w:sz="0" w:space="0" w:color="auto"/>
          </w:divBdr>
        </w:div>
        <w:div w:id="774715594">
          <w:marLeft w:val="0"/>
          <w:marRight w:val="0"/>
          <w:marTop w:val="0"/>
          <w:marBottom w:val="0"/>
          <w:divBdr>
            <w:top w:val="none" w:sz="0" w:space="0" w:color="auto"/>
            <w:left w:val="none" w:sz="0" w:space="0" w:color="auto"/>
            <w:bottom w:val="none" w:sz="0" w:space="0" w:color="auto"/>
            <w:right w:val="none" w:sz="0" w:space="0" w:color="auto"/>
          </w:divBdr>
        </w:div>
        <w:div w:id="824009704">
          <w:marLeft w:val="0"/>
          <w:marRight w:val="0"/>
          <w:marTop w:val="0"/>
          <w:marBottom w:val="0"/>
          <w:divBdr>
            <w:top w:val="none" w:sz="0" w:space="0" w:color="auto"/>
            <w:left w:val="none" w:sz="0" w:space="0" w:color="auto"/>
            <w:bottom w:val="none" w:sz="0" w:space="0" w:color="auto"/>
            <w:right w:val="none" w:sz="0" w:space="0" w:color="auto"/>
          </w:divBdr>
        </w:div>
        <w:div w:id="860244267">
          <w:marLeft w:val="0"/>
          <w:marRight w:val="0"/>
          <w:marTop w:val="0"/>
          <w:marBottom w:val="0"/>
          <w:divBdr>
            <w:top w:val="none" w:sz="0" w:space="0" w:color="auto"/>
            <w:left w:val="none" w:sz="0" w:space="0" w:color="auto"/>
            <w:bottom w:val="none" w:sz="0" w:space="0" w:color="auto"/>
            <w:right w:val="none" w:sz="0" w:space="0" w:color="auto"/>
          </w:divBdr>
        </w:div>
        <w:div w:id="867834842">
          <w:marLeft w:val="0"/>
          <w:marRight w:val="0"/>
          <w:marTop w:val="0"/>
          <w:marBottom w:val="0"/>
          <w:divBdr>
            <w:top w:val="none" w:sz="0" w:space="0" w:color="auto"/>
            <w:left w:val="none" w:sz="0" w:space="0" w:color="auto"/>
            <w:bottom w:val="none" w:sz="0" w:space="0" w:color="auto"/>
            <w:right w:val="none" w:sz="0" w:space="0" w:color="auto"/>
          </w:divBdr>
        </w:div>
        <w:div w:id="912618495">
          <w:marLeft w:val="0"/>
          <w:marRight w:val="0"/>
          <w:marTop w:val="0"/>
          <w:marBottom w:val="0"/>
          <w:divBdr>
            <w:top w:val="none" w:sz="0" w:space="0" w:color="auto"/>
            <w:left w:val="none" w:sz="0" w:space="0" w:color="auto"/>
            <w:bottom w:val="none" w:sz="0" w:space="0" w:color="auto"/>
            <w:right w:val="none" w:sz="0" w:space="0" w:color="auto"/>
          </w:divBdr>
        </w:div>
        <w:div w:id="1132164976">
          <w:marLeft w:val="0"/>
          <w:marRight w:val="0"/>
          <w:marTop w:val="0"/>
          <w:marBottom w:val="0"/>
          <w:divBdr>
            <w:top w:val="none" w:sz="0" w:space="0" w:color="auto"/>
            <w:left w:val="none" w:sz="0" w:space="0" w:color="auto"/>
            <w:bottom w:val="none" w:sz="0" w:space="0" w:color="auto"/>
            <w:right w:val="none" w:sz="0" w:space="0" w:color="auto"/>
          </w:divBdr>
        </w:div>
        <w:div w:id="1634361967">
          <w:marLeft w:val="0"/>
          <w:marRight w:val="0"/>
          <w:marTop w:val="0"/>
          <w:marBottom w:val="0"/>
          <w:divBdr>
            <w:top w:val="none" w:sz="0" w:space="0" w:color="auto"/>
            <w:left w:val="none" w:sz="0" w:space="0" w:color="auto"/>
            <w:bottom w:val="none" w:sz="0" w:space="0" w:color="auto"/>
            <w:right w:val="none" w:sz="0" w:space="0" w:color="auto"/>
          </w:divBdr>
        </w:div>
        <w:div w:id="1897086758">
          <w:marLeft w:val="0"/>
          <w:marRight w:val="0"/>
          <w:marTop w:val="0"/>
          <w:marBottom w:val="0"/>
          <w:divBdr>
            <w:top w:val="none" w:sz="0" w:space="0" w:color="auto"/>
            <w:left w:val="none" w:sz="0" w:space="0" w:color="auto"/>
            <w:bottom w:val="none" w:sz="0" w:space="0" w:color="auto"/>
            <w:right w:val="none" w:sz="0" w:space="0" w:color="auto"/>
          </w:divBdr>
        </w:div>
      </w:divsChild>
    </w:div>
    <w:div w:id="222062118">
      <w:bodyDiv w:val="1"/>
      <w:marLeft w:val="0"/>
      <w:marRight w:val="0"/>
      <w:marTop w:val="0"/>
      <w:marBottom w:val="0"/>
      <w:divBdr>
        <w:top w:val="none" w:sz="0" w:space="0" w:color="auto"/>
        <w:left w:val="none" w:sz="0" w:space="0" w:color="auto"/>
        <w:bottom w:val="none" w:sz="0" w:space="0" w:color="auto"/>
        <w:right w:val="none" w:sz="0" w:space="0" w:color="auto"/>
      </w:divBdr>
      <w:divsChild>
        <w:div w:id="1256868147">
          <w:marLeft w:val="0"/>
          <w:marRight w:val="0"/>
          <w:marTop w:val="0"/>
          <w:marBottom w:val="0"/>
          <w:divBdr>
            <w:top w:val="none" w:sz="0" w:space="0" w:color="auto"/>
            <w:left w:val="none" w:sz="0" w:space="0" w:color="auto"/>
            <w:bottom w:val="none" w:sz="0" w:space="0" w:color="auto"/>
            <w:right w:val="none" w:sz="0" w:space="0" w:color="auto"/>
          </w:divBdr>
        </w:div>
        <w:div w:id="1438600244">
          <w:marLeft w:val="0"/>
          <w:marRight w:val="0"/>
          <w:marTop w:val="0"/>
          <w:marBottom w:val="0"/>
          <w:divBdr>
            <w:top w:val="none" w:sz="0" w:space="0" w:color="auto"/>
            <w:left w:val="none" w:sz="0" w:space="0" w:color="auto"/>
            <w:bottom w:val="none" w:sz="0" w:space="0" w:color="auto"/>
            <w:right w:val="none" w:sz="0" w:space="0" w:color="auto"/>
          </w:divBdr>
        </w:div>
      </w:divsChild>
    </w:div>
    <w:div w:id="423503760">
      <w:bodyDiv w:val="1"/>
      <w:marLeft w:val="0"/>
      <w:marRight w:val="0"/>
      <w:marTop w:val="0"/>
      <w:marBottom w:val="0"/>
      <w:divBdr>
        <w:top w:val="none" w:sz="0" w:space="0" w:color="auto"/>
        <w:left w:val="none" w:sz="0" w:space="0" w:color="auto"/>
        <w:bottom w:val="none" w:sz="0" w:space="0" w:color="auto"/>
        <w:right w:val="none" w:sz="0" w:space="0" w:color="auto"/>
      </w:divBdr>
      <w:divsChild>
        <w:div w:id="281546003">
          <w:marLeft w:val="0"/>
          <w:marRight w:val="0"/>
          <w:marTop w:val="0"/>
          <w:marBottom w:val="0"/>
          <w:divBdr>
            <w:top w:val="none" w:sz="0" w:space="0" w:color="auto"/>
            <w:left w:val="none" w:sz="0" w:space="0" w:color="auto"/>
            <w:bottom w:val="none" w:sz="0" w:space="0" w:color="auto"/>
            <w:right w:val="none" w:sz="0" w:space="0" w:color="auto"/>
          </w:divBdr>
        </w:div>
        <w:div w:id="459763978">
          <w:marLeft w:val="0"/>
          <w:marRight w:val="0"/>
          <w:marTop w:val="0"/>
          <w:marBottom w:val="0"/>
          <w:divBdr>
            <w:top w:val="none" w:sz="0" w:space="0" w:color="auto"/>
            <w:left w:val="none" w:sz="0" w:space="0" w:color="auto"/>
            <w:bottom w:val="none" w:sz="0" w:space="0" w:color="auto"/>
            <w:right w:val="none" w:sz="0" w:space="0" w:color="auto"/>
          </w:divBdr>
        </w:div>
        <w:div w:id="659964967">
          <w:marLeft w:val="0"/>
          <w:marRight w:val="0"/>
          <w:marTop w:val="0"/>
          <w:marBottom w:val="0"/>
          <w:divBdr>
            <w:top w:val="none" w:sz="0" w:space="0" w:color="auto"/>
            <w:left w:val="none" w:sz="0" w:space="0" w:color="auto"/>
            <w:bottom w:val="none" w:sz="0" w:space="0" w:color="auto"/>
            <w:right w:val="none" w:sz="0" w:space="0" w:color="auto"/>
          </w:divBdr>
        </w:div>
        <w:div w:id="715543388">
          <w:marLeft w:val="0"/>
          <w:marRight w:val="0"/>
          <w:marTop w:val="0"/>
          <w:marBottom w:val="0"/>
          <w:divBdr>
            <w:top w:val="none" w:sz="0" w:space="0" w:color="auto"/>
            <w:left w:val="none" w:sz="0" w:space="0" w:color="auto"/>
            <w:bottom w:val="none" w:sz="0" w:space="0" w:color="auto"/>
            <w:right w:val="none" w:sz="0" w:space="0" w:color="auto"/>
          </w:divBdr>
        </w:div>
        <w:div w:id="799614029">
          <w:marLeft w:val="0"/>
          <w:marRight w:val="0"/>
          <w:marTop w:val="0"/>
          <w:marBottom w:val="0"/>
          <w:divBdr>
            <w:top w:val="none" w:sz="0" w:space="0" w:color="auto"/>
            <w:left w:val="none" w:sz="0" w:space="0" w:color="auto"/>
            <w:bottom w:val="none" w:sz="0" w:space="0" w:color="auto"/>
            <w:right w:val="none" w:sz="0" w:space="0" w:color="auto"/>
          </w:divBdr>
        </w:div>
        <w:div w:id="1004823053">
          <w:marLeft w:val="0"/>
          <w:marRight w:val="0"/>
          <w:marTop w:val="0"/>
          <w:marBottom w:val="0"/>
          <w:divBdr>
            <w:top w:val="none" w:sz="0" w:space="0" w:color="auto"/>
            <w:left w:val="none" w:sz="0" w:space="0" w:color="auto"/>
            <w:bottom w:val="none" w:sz="0" w:space="0" w:color="auto"/>
            <w:right w:val="none" w:sz="0" w:space="0" w:color="auto"/>
          </w:divBdr>
        </w:div>
        <w:div w:id="1192458805">
          <w:marLeft w:val="0"/>
          <w:marRight w:val="0"/>
          <w:marTop w:val="0"/>
          <w:marBottom w:val="0"/>
          <w:divBdr>
            <w:top w:val="none" w:sz="0" w:space="0" w:color="auto"/>
            <w:left w:val="none" w:sz="0" w:space="0" w:color="auto"/>
            <w:bottom w:val="none" w:sz="0" w:space="0" w:color="auto"/>
            <w:right w:val="none" w:sz="0" w:space="0" w:color="auto"/>
          </w:divBdr>
        </w:div>
        <w:div w:id="1887258262">
          <w:marLeft w:val="0"/>
          <w:marRight w:val="0"/>
          <w:marTop w:val="0"/>
          <w:marBottom w:val="0"/>
          <w:divBdr>
            <w:top w:val="none" w:sz="0" w:space="0" w:color="auto"/>
            <w:left w:val="none" w:sz="0" w:space="0" w:color="auto"/>
            <w:bottom w:val="none" w:sz="0" w:space="0" w:color="auto"/>
            <w:right w:val="none" w:sz="0" w:space="0" w:color="auto"/>
          </w:divBdr>
        </w:div>
      </w:divsChild>
    </w:div>
    <w:div w:id="618269284">
      <w:bodyDiv w:val="1"/>
      <w:marLeft w:val="0"/>
      <w:marRight w:val="0"/>
      <w:marTop w:val="0"/>
      <w:marBottom w:val="0"/>
      <w:divBdr>
        <w:top w:val="none" w:sz="0" w:space="0" w:color="auto"/>
        <w:left w:val="none" w:sz="0" w:space="0" w:color="auto"/>
        <w:bottom w:val="none" w:sz="0" w:space="0" w:color="auto"/>
        <w:right w:val="none" w:sz="0" w:space="0" w:color="auto"/>
      </w:divBdr>
      <w:divsChild>
        <w:div w:id="465316167">
          <w:marLeft w:val="0"/>
          <w:marRight w:val="0"/>
          <w:marTop w:val="0"/>
          <w:marBottom w:val="0"/>
          <w:divBdr>
            <w:top w:val="none" w:sz="0" w:space="0" w:color="auto"/>
            <w:left w:val="none" w:sz="0" w:space="0" w:color="auto"/>
            <w:bottom w:val="none" w:sz="0" w:space="0" w:color="auto"/>
            <w:right w:val="none" w:sz="0" w:space="0" w:color="auto"/>
          </w:divBdr>
        </w:div>
        <w:div w:id="676542746">
          <w:marLeft w:val="0"/>
          <w:marRight w:val="0"/>
          <w:marTop w:val="0"/>
          <w:marBottom w:val="0"/>
          <w:divBdr>
            <w:top w:val="none" w:sz="0" w:space="0" w:color="auto"/>
            <w:left w:val="none" w:sz="0" w:space="0" w:color="auto"/>
            <w:bottom w:val="none" w:sz="0" w:space="0" w:color="auto"/>
            <w:right w:val="none" w:sz="0" w:space="0" w:color="auto"/>
          </w:divBdr>
        </w:div>
      </w:divsChild>
    </w:div>
    <w:div w:id="1206334153">
      <w:bodyDiv w:val="1"/>
      <w:marLeft w:val="0"/>
      <w:marRight w:val="0"/>
      <w:marTop w:val="0"/>
      <w:marBottom w:val="0"/>
      <w:divBdr>
        <w:top w:val="none" w:sz="0" w:space="0" w:color="auto"/>
        <w:left w:val="none" w:sz="0" w:space="0" w:color="auto"/>
        <w:bottom w:val="none" w:sz="0" w:space="0" w:color="auto"/>
        <w:right w:val="none" w:sz="0" w:space="0" w:color="auto"/>
      </w:divBdr>
    </w:div>
    <w:div w:id="1511678688">
      <w:bodyDiv w:val="1"/>
      <w:marLeft w:val="0"/>
      <w:marRight w:val="0"/>
      <w:marTop w:val="0"/>
      <w:marBottom w:val="0"/>
      <w:divBdr>
        <w:top w:val="none" w:sz="0" w:space="0" w:color="auto"/>
        <w:left w:val="none" w:sz="0" w:space="0" w:color="auto"/>
        <w:bottom w:val="none" w:sz="0" w:space="0" w:color="auto"/>
        <w:right w:val="none" w:sz="0" w:space="0" w:color="auto"/>
      </w:divBdr>
      <w:divsChild>
        <w:div w:id="271521869">
          <w:marLeft w:val="0"/>
          <w:marRight w:val="0"/>
          <w:marTop w:val="0"/>
          <w:marBottom w:val="0"/>
          <w:divBdr>
            <w:top w:val="none" w:sz="0" w:space="0" w:color="auto"/>
            <w:left w:val="none" w:sz="0" w:space="0" w:color="auto"/>
            <w:bottom w:val="none" w:sz="0" w:space="0" w:color="auto"/>
            <w:right w:val="none" w:sz="0" w:space="0" w:color="auto"/>
          </w:divBdr>
        </w:div>
        <w:div w:id="389840663">
          <w:marLeft w:val="0"/>
          <w:marRight w:val="0"/>
          <w:marTop w:val="0"/>
          <w:marBottom w:val="0"/>
          <w:divBdr>
            <w:top w:val="none" w:sz="0" w:space="0" w:color="auto"/>
            <w:left w:val="none" w:sz="0" w:space="0" w:color="auto"/>
            <w:bottom w:val="none" w:sz="0" w:space="0" w:color="auto"/>
            <w:right w:val="none" w:sz="0" w:space="0" w:color="auto"/>
          </w:divBdr>
        </w:div>
        <w:div w:id="1340308242">
          <w:marLeft w:val="0"/>
          <w:marRight w:val="0"/>
          <w:marTop w:val="0"/>
          <w:marBottom w:val="0"/>
          <w:divBdr>
            <w:top w:val="none" w:sz="0" w:space="0" w:color="auto"/>
            <w:left w:val="none" w:sz="0" w:space="0" w:color="auto"/>
            <w:bottom w:val="none" w:sz="0" w:space="0" w:color="auto"/>
            <w:right w:val="none" w:sz="0" w:space="0" w:color="auto"/>
          </w:divBdr>
        </w:div>
        <w:div w:id="1344815698">
          <w:marLeft w:val="0"/>
          <w:marRight w:val="0"/>
          <w:marTop w:val="0"/>
          <w:marBottom w:val="0"/>
          <w:divBdr>
            <w:top w:val="none" w:sz="0" w:space="0" w:color="auto"/>
            <w:left w:val="none" w:sz="0" w:space="0" w:color="auto"/>
            <w:bottom w:val="none" w:sz="0" w:space="0" w:color="auto"/>
            <w:right w:val="none" w:sz="0" w:space="0" w:color="auto"/>
          </w:divBdr>
        </w:div>
        <w:div w:id="1699771297">
          <w:marLeft w:val="0"/>
          <w:marRight w:val="0"/>
          <w:marTop w:val="0"/>
          <w:marBottom w:val="0"/>
          <w:divBdr>
            <w:top w:val="none" w:sz="0" w:space="0" w:color="auto"/>
            <w:left w:val="none" w:sz="0" w:space="0" w:color="auto"/>
            <w:bottom w:val="none" w:sz="0" w:space="0" w:color="auto"/>
            <w:right w:val="none" w:sz="0" w:space="0" w:color="auto"/>
          </w:divBdr>
        </w:div>
        <w:div w:id="2019647604">
          <w:marLeft w:val="0"/>
          <w:marRight w:val="0"/>
          <w:marTop w:val="0"/>
          <w:marBottom w:val="0"/>
          <w:divBdr>
            <w:top w:val="none" w:sz="0" w:space="0" w:color="auto"/>
            <w:left w:val="none" w:sz="0" w:space="0" w:color="auto"/>
            <w:bottom w:val="none" w:sz="0" w:space="0" w:color="auto"/>
            <w:right w:val="none" w:sz="0" w:space="0" w:color="auto"/>
          </w:divBdr>
        </w:div>
        <w:div w:id="2105224648">
          <w:marLeft w:val="0"/>
          <w:marRight w:val="0"/>
          <w:marTop w:val="0"/>
          <w:marBottom w:val="0"/>
          <w:divBdr>
            <w:top w:val="none" w:sz="0" w:space="0" w:color="auto"/>
            <w:left w:val="none" w:sz="0" w:space="0" w:color="auto"/>
            <w:bottom w:val="none" w:sz="0" w:space="0" w:color="auto"/>
            <w:right w:val="none" w:sz="0" w:space="0" w:color="auto"/>
          </w:divBdr>
        </w:div>
      </w:divsChild>
    </w:div>
    <w:div w:id="1946569086">
      <w:bodyDiv w:val="1"/>
      <w:marLeft w:val="0"/>
      <w:marRight w:val="0"/>
      <w:marTop w:val="0"/>
      <w:marBottom w:val="0"/>
      <w:divBdr>
        <w:top w:val="none" w:sz="0" w:space="0" w:color="auto"/>
        <w:left w:val="none" w:sz="0" w:space="0" w:color="auto"/>
        <w:bottom w:val="none" w:sz="0" w:space="0" w:color="auto"/>
        <w:right w:val="none" w:sz="0" w:space="0" w:color="auto"/>
      </w:divBdr>
    </w:div>
    <w:div w:id="2056999600">
      <w:bodyDiv w:val="1"/>
      <w:marLeft w:val="0"/>
      <w:marRight w:val="0"/>
      <w:marTop w:val="0"/>
      <w:marBottom w:val="0"/>
      <w:divBdr>
        <w:top w:val="none" w:sz="0" w:space="0" w:color="auto"/>
        <w:left w:val="none" w:sz="0" w:space="0" w:color="auto"/>
        <w:bottom w:val="none" w:sz="0" w:space="0" w:color="auto"/>
        <w:right w:val="none" w:sz="0" w:space="0" w:color="auto"/>
      </w:divBdr>
      <w:divsChild>
        <w:div w:id="202988479">
          <w:marLeft w:val="0"/>
          <w:marRight w:val="0"/>
          <w:marTop w:val="0"/>
          <w:marBottom w:val="0"/>
          <w:divBdr>
            <w:top w:val="none" w:sz="0" w:space="0" w:color="auto"/>
            <w:left w:val="none" w:sz="0" w:space="0" w:color="auto"/>
            <w:bottom w:val="none" w:sz="0" w:space="0" w:color="auto"/>
            <w:right w:val="none" w:sz="0" w:space="0" w:color="auto"/>
          </w:divBdr>
        </w:div>
        <w:div w:id="468205479">
          <w:marLeft w:val="0"/>
          <w:marRight w:val="0"/>
          <w:marTop w:val="0"/>
          <w:marBottom w:val="0"/>
          <w:divBdr>
            <w:top w:val="none" w:sz="0" w:space="0" w:color="auto"/>
            <w:left w:val="none" w:sz="0" w:space="0" w:color="auto"/>
            <w:bottom w:val="none" w:sz="0" w:space="0" w:color="auto"/>
            <w:right w:val="none" w:sz="0" w:space="0" w:color="auto"/>
          </w:divBdr>
        </w:div>
        <w:div w:id="528881908">
          <w:marLeft w:val="0"/>
          <w:marRight w:val="0"/>
          <w:marTop w:val="0"/>
          <w:marBottom w:val="0"/>
          <w:divBdr>
            <w:top w:val="none" w:sz="0" w:space="0" w:color="auto"/>
            <w:left w:val="none" w:sz="0" w:space="0" w:color="auto"/>
            <w:bottom w:val="none" w:sz="0" w:space="0" w:color="auto"/>
            <w:right w:val="none" w:sz="0" w:space="0" w:color="auto"/>
          </w:divBdr>
        </w:div>
        <w:div w:id="552348255">
          <w:marLeft w:val="0"/>
          <w:marRight w:val="0"/>
          <w:marTop w:val="0"/>
          <w:marBottom w:val="0"/>
          <w:divBdr>
            <w:top w:val="none" w:sz="0" w:space="0" w:color="auto"/>
            <w:left w:val="none" w:sz="0" w:space="0" w:color="auto"/>
            <w:bottom w:val="none" w:sz="0" w:space="0" w:color="auto"/>
            <w:right w:val="none" w:sz="0" w:space="0" w:color="auto"/>
          </w:divBdr>
        </w:div>
        <w:div w:id="663051986">
          <w:marLeft w:val="0"/>
          <w:marRight w:val="0"/>
          <w:marTop w:val="0"/>
          <w:marBottom w:val="0"/>
          <w:divBdr>
            <w:top w:val="none" w:sz="0" w:space="0" w:color="auto"/>
            <w:left w:val="none" w:sz="0" w:space="0" w:color="auto"/>
            <w:bottom w:val="none" w:sz="0" w:space="0" w:color="auto"/>
            <w:right w:val="none" w:sz="0" w:space="0" w:color="auto"/>
          </w:divBdr>
        </w:div>
        <w:div w:id="742216594">
          <w:marLeft w:val="0"/>
          <w:marRight w:val="0"/>
          <w:marTop w:val="0"/>
          <w:marBottom w:val="0"/>
          <w:divBdr>
            <w:top w:val="none" w:sz="0" w:space="0" w:color="auto"/>
            <w:left w:val="none" w:sz="0" w:space="0" w:color="auto"/>
            <w:bottom w:val="none" w:sz="0" w:space="0" w:color="auto"/>
            <w:right w:val="none" w:sz="0" w:space="0" w:color="auto"/>
          </w:divBdr>
        </w:div>
        <w:div w:id="993608011">
          <w:marLeft w:val="0"/>
          <w:marRight w:val="0"/>
          <w:marTop w:val="0"/>
          <w:marBottom w:val="0"/>
          <w:divBdr>
            <w:top w:val="none" w:sz="0" w:space="0" w:color="auto"/>
            <w:left w:val="none" w:sz="0" w:space="0" w:color="auto"/>
            <w:bottom w:val="none" w:sz="0" w:space="0" w:color="auto"/>
            <w:right w:val="none" w:sz="0" w:space="0" w:color="auto"/>
          </w:divBdr>
        </w:div>
        <w:div w:id="1640064785">
          <w:marLeft w:val="0"/>
          <w:marRight w:val="0"/>
          <w:marTop w:val="0"/>
          <w:marBottom w:val="0"/>
          <w:divBdr>
            <w:top w:val="none" w:sz="0" w:space="0" w:color="auto"/>
            <w:left w:val="none" w:sz="0" w:space="0" w:color="auto"/>
            <w:bottom w:val="none" w:sz="0" w:space="0" w:color="auto"/>
            <w:right w:val="none" w:sz="0" w:space="0" w:color="auto"/>
          </w:divBdr>
        </w:div>
        <w:div w:id="1659726429">
          <w:marLeft w:val="0"/>
          <w:marRight w:val="0"/>
          <w:marTop w:val="0"/>
          <w:marBottom w:val="0"/>
          <w:divBdr>
            <w:top w:val="none" w:sz="0" w:space="0" w:color="auto"/>
            <w:left w:val="none" w:sz="0" w:space="0" w:color="auto"/>
            <w:bottom w:val="none" w:sz="0" w:space="0" w:color="auto"/>
            <w:right w:val="none" w:sz="0" w:space="0" w:color="auto"/>
          </w:divBdr>
        </w:div>
        <w:div w:id="1736472905">
          <w:marLeft w:val="0"/>
          <w:marRight w:val="0"/>
          <w:marTop w:val="0"/>
          <w:marBottom w:val="0"/>
          <w:divBdr>
            <w:top w:val="none" w:sz="0" w:space="0" w:color="auto"/>
            <w:left w:val="none" w:sz="0" w:space="0" w:color="auto"/>
            <w:bottom w:val="none" w:sz="0" w:space="0" w:color="auto"/>
            <w:right w:val="none" w:sz="0" w:space="0" w:color="auto"/>
          </w:divBdr>
        </w:div>
        <w:div w:id="2002921973">
          <w:marLeft w:val="0"/>
          <w:marRight w:val="0"/>
          <w:marTop w:val="0"/>
          <w:marBottom w:val="0"/>
          <w:divBdr>
            <w:top w:val="none" w:sz="0" w:space="0" w:color="auto"/>
            <w:left w:val="none" w:sz="0" w:space="0" w:color="auto"/>
            <w:bottom w:val="none" w:sz="0" w:space="0" w:color="auto"/>
            <w:right w:val="none" w:sz="0" w:space="0" w:color="auto"/>
          </w:divBdr>
        </w:div>
        <w:div w:id="20430517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fontTable" Target="fontTable.xml" Id="rId18" /><Relationship Type="http://schemas.openxmlformats.org/officeDocument/2006/relationships/customXml" Target="../customXml/item3.xml" Id="rId3" /><Relationship Type="http://schemas.microsoft.com/office/2019/05/relationships/documenttasks" Target="documenttasks/documenttasks1.xml" Id="rId21"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iisd.org/articles/road-sustainable-transport" TargetMode="External" Id="rId11" /><Relationship Type="http://schemas.openxmlformats.org/officeDocument/2006/relationships/numbering" Target="numbering.xml" Id="rId5" /><Relationship Type="http://schemas.openxmlformats.org/officeDocument/2006/relationships/endnotes" Target="end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6"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DDDE1D0C-FD69-4902-9FC9-0BD4FDF48529}">
    <t:Anchor>
      <t:Comment id="2060619617"/>
    </t:Anchor>
    <t:History>
      <t:Event id="{4EA711B0-AFB4-46B1-8086-2318548B85E5}" time="2021-09-07T15:18:55.693Z">
        <t:Attribution userId="S::nedum.obi@archapprentices.co.uk::4018b68c-6c0d-4409-b076-44965e9a82a5" userProvider="AD" userName="Nedum Obi"/>
        <t:Anchor>
          <t:Comment id="2060619617"/>
        </t:Anchor>
        <t:Create/>
      </t:Event>
      <t:Event id="{B6A50BE1-E800-4A50-9B50-3CB215156CA6}" time="2021-09-07T15:18:55.693Z">
        <t:Attribution userId="S::nedum.obi@archapprentices.co.uk::4018b68c-6c0d-4409-b076-44965e9a82a5" userProvider="AD" userName="Nedum Obi"/>
        <t:Anchor>
          <t:Comment id="2060619617"/>
        </t:Anchor>
        <t:Assign userId="S::Jane.Briggs@avadolearning.com::cd5a2430-9ee0-4661-a248-e4419861c6e9" userProvider="AD" userName="Jane Briggs"/>
      </t:Event>
      <t:Event id="{EB249616-E4F3-4B7F-985C-1578A4116002}" time="2021-09-07T15:18:55.693Z">
        <t:Attribution userId="S::nedum.obi@archapprentices.co.uk::4018b68c-6c0d-4409-b076-44965e9a82a5" userProvider="AD" userName="Nedum Obi"/>
        <t:Anchor>
          <t:Comment id="2060619617"/>
        </t:Anchor>
        <t:SetTitle title="@Jane Briggs We don't cover data cleaning in Orange, we use Excel or Power Query at this stage."/>
      </t:Event>
    </t:History>
  </t:Task>
  <t:Task id="{0C39AFFA-1935-4FE8-A357-C672CBD0D0CB}">
    <t:Anchor>
      <t:Comment id="404612111"/>
    </t:Anchor>
    <t:History>
      <t:Event id="{40DFE8C3-D0FC-4A94-8ED8-7B2DF6DE7E49}" time="2021-09-07T15:20:58.131Z">
        <t:Attribution userId="S::nedum.obi@archapprentices.co.uk::4018b68c-6c0d-4409-b076-44965e9a82a5" userProvider="AD" userName="Nedum Obi"/>
        <t:Anchor>
          <t:Comment id="404612111"/>
        </t:Anchor>
        <t:Create/>
      </t:Event>
      <t:Event id="{06C52D72-2108-4E6F-9B5B-C4DCDECB0F90}" time="2021-09-07T15:20:58.131Z">
        <t:Attribution userId="S::nedum.obi@archapprentices.co.uk::4018b68c-6c0d-4409-b076-44965e9a82a5" userProvider="AD" userName="Nedum Obi"/>
        <t:Anchor>
          <t:Comment id="404612111"/>
        </t:Anchor>
        <t:Assign userId="S::Jane.Briggs@avadolearning.com::cd5a2430-9ee0-4661-a248-e4419861c6e9" userProvider="AD" userName="Jane Briggs"/>
      </t:Event>
      <t:Event id="{1FBF0EBE-0B54-46FF-B12A-80895F370A0A}" time="2021-09-07T15:20:58.131Z">
        <t:Attribution userId="S::nedum.obi@archapprentices.co.uk::4018b68c-6c0d-4409-b076-44965e9a82a5" userProvider="AD" userName="Nedum Obi"/>
        <t:Anchor>
          <t:Comment id="404612111"/>
        </t:Anchor>
        <t:SetTitle title="@Jane Briggs This activity will be completed using Power Query."/>
      </t:Event>
    </t:History>
  </t:Task>
  <t:Task id="{38D64C02-1476-4844-A93E-E258050D0848}">
    <t:Anchor>
      <t:Comment id="619911106"/>
    </t:Anchor>
    <t:History>
      <t:Event id="{9F0334FC-E9C3-4E69-8E46-27DA9B891C9C}" time="2021-09-21T08:41:07.719Z">
        <t:Attribution userId="S::jane.briggs@avadolearning.com::cd5a2430-9ee0-4661-a248-e4419861c6e9" userProvider="AD" userName="Jane Briggs"/>
        <t:Anchor>
          <t:Comment id="1286823818"/>
        </t:Anchor>
        <t:Create/>
      </t:Event>
      <t:Event id="{A42512D2-6BDB-48B5-8225-EA1BD5B75657}" time="2021-09-21T08:41:07.719Z">
        <t:Attribution userId="S::jane.briggs@avadolearning.com::cd5a2430-9ee0-4661-a248-e4419861c6e9" userProvider="AD" userName="Jane Briggs"/>
        <t:Anchor>
          <t:Comment id="1286823818"/>
        </t:Anchor>
        <t:Assign userId="S::Sinead.Owens@avadolearning.com::b8df5434-0043-4e07-b234-15d062a14ba4" userProvider="AD" userName="Sinead Owens"/>
      </t:Event>
      <t:Event id="{B4F1BBC1-D2B0-4A76-9119-25F2A605C0AF}" time="2021-09-21T08:41:07.719Z">
        <t:Attribution userId="S::jane.briggs@avadolearning.com::cd5a2430-9ee0-4661-a248-e4419861c6e9" userProvider="AD" userName="Jane Briggs"/>
        <t:Anchor>
          <t:Comment id="1286823818"/>
        </t:Anchor>
        <t:SetTitle title="Hi @Sinead Owens , the column headings are the ones listed beside the questions (phone service, internet service etc). That is why I have capitalised the first letter.  Should I add capitals again as they are names of the columns?"/>
      </t:Event>
      <t:Event id="{1D16BD75-C0DE-4143-8515-9265A5F40BDA}" time="2021-09-21T09:13:06.451Z">
        <t:Attribution userId="S::jane.briggs@avadolearning.com::cd5a2430-9ee0-4661-a248-e4419861c6e9" userProvider="AD" userName="Jane Briggs"/>
        <t:Progress percentComplete="100"/>
      </t:Event>
    </t:History>
  </t:Task>
  <t:Task id="{0AAB9ABF-BEC9-4B0C-8263-2BF5DACE393D}">
    <t:Anchor>
      <t:Comment id="1324630601"/>
    </t:Anchor>
    <t:History>
      <t:Event id="{3F8B4327-0001-47E2-81D1-81689AC72AE4}" time="2021-09-08T08:05:53.72Z">
        <t:Attribution userId="S::nedum.obi@archapprentices.co.uk::4018b68c-6c0d-4409-b076-44965e9a82a5" userProvider="AD" userName="Nedum Obi"/>
        <t:Anchor>
          <t:Comment id="1324630601"/>
        </t:Anchor>
        <t:Create/>
      </t:Event>
      <t:Event id="{8BE10FB7-E737-4610-878D-ACA25979A315}" time="2021-09-08T08:05:53.72Z">
        <t:Attribution userId="S::nedum.obi@archapprentices.co.uk::4018b68c-6c0d-4409-b076-44965e9a82a5" userProvider="AD" userName="Nedum Obi"/>
        <t:Anchor>
          <t:Comment id="1324630601"/>
        </t:Anchor>
        <t:Assign userId="S::Jane.Briggs@avadolearning.com::cd5a2430-9ee0-4661-a248-e4419861c6e9" userProvider="AD" userName="Jane Briggs"/>
      </t:Event>
      <t:Event id="{F494DD71-3DFC-4F1D-9087-A83FB25A8390}" time="2021-09-08T08:05:53.72Z">
        <t:Attribution userId="S::nedum.obi@archapprentices.co.uk::4018b68c-6c0d-4409-b076-44965e9a82a5" userProvider="AD" userName="Nedum Obi"/>
        <t:Anchor>
          <t:Comment id="1324630601"/>
        </t:Anchor>
        <t:SetTitle title="@Jane Briggs Please change to gender"/>
      </t:Event>
    </t:History>
  </t:Task>
  <t:Task id="{920AD3A5-B9E3-41A8-AD39-61473E6B4847}">
    <t:Anchor>
      <t:Comment id="1191711180"/>
    </t:Anchor>
    <t:History>
      <t:Event id="{5E319DBB-B2B3-4F5D-9818-0F7F74389720}" time="2021-12-03T09:46:13.959Z">
        <t:Attribution userId="S::jane.briggs@avadolearning.com::cd5a2430-9ee0-4661-a248-e4419861c6e9" userProvider="AD" userName="Jane Briggs"/>
        <t:Anchor>
          <t:Comment id="1788533224"/>
        </t:Anchor>
        <t:Create/>
      </t:Event>
      <t:Event id="{0A392766-1DE6-4D18-8D7F-B3E0B45A9E55}" time="2021-12-03T09:46:13.959Z">
        <t:Attribution userId="S::jane.briggs@avadolearning.com::cd5a2430-9ee0-4661-a248-e4419861c6e9" userProvider="AD" userName="Jane Briggs"/>
        <t:Anchor>
          <t:Comment id="1788533224"/>
        </t:Anchor>
        <t:Assign userId="S::Darshana.Edirisinghe@archapprentices.co.uk::2c6375f2-c97b-4adf-8bed-75b314c1e8c4" userProvider="AD" userName="Darshana Edirisinghe"/>
      </t:Event>
      <t:Event id="{228F1E96-1F03-4687-AF6B-CAA44F63BEE5}" time="2021-12-03T09:46:13.959Z">
        <t:Attribution userId="S::jane.briggs@avadolearning.com::cd5a2430-9ee0-4661-a248-e4419861c6e9" userProvider="AD" userName="Jane Briggs"/>
        <t:Anchor>
          <t:Comment id="1788533224"/>
        </t:Anchor>
        <t:SetTitle title="Morning @Darshana Edirisinghe , this is in the slide deck. The tutor posts the link in the chat box at the time they want learners to go to the jamboard."/>
      </t:Event>
    </t:History>
  </t:Task>
  <t:Task id="{C7370F42-CF7C-414E-81DE-B5F71BC0BAC6}">
    <t:Anchor>
      <t:Comment id="1199530816"/>
    </t:Anchor>
    <t:History>
      <t:Event id="{765BFDE5-B980-4234-829E-616C2F5D5A33}" time="2021-09-08T08:17:15.47Z">
        <t:Attribution userId="S::nedum.obi@archapprentices.co.uk::4018b68c-6c0d-4409-b076-44965e9a82a5" userProvider="AD" userName="Nedum Obi"/>
        <t:Anchor>
          <t:Comment id="1199530816"/>
        </t:Anchor>
        <t:Create/>
      </t:Event>
      <t:Event id="{8FEAF56B-A541-41CE-9322-F6869AC4ED31}" time="2021-09-08T08:17:15.47Z">
        <t:Attribution userId="S::nedum.obi@archapprentices.co.uk::4018b68c-6c0d-4409-b076-44965e9a82a5" userProvider="AD" userName="Nedum Obi"/>
        <t:Anchor>
          <t:Comment id="1199530816"/>
        </t:Anchor>
        <t:Assign userId="S::Jane.Briggs@avadolearning.com::cd5a2430-9ee0-4661-a248-e4419861c6e9" userProvider="AD" userName="Jane Briggs"/>
      </t:Event>
      <t:Event id="{567BDF83-9C73-4906-9FCA-0EA36BBEEBD2}" time="2021-09-08T08:17:15.47Z">
        <t:Attribution userId="S::nedum.obi@archapprentices.co.uk::4018b68c-6c0d-4409-b076-44965e9a82a5" userProvider="AD" userName="Nedum Obi"/>
        <t:Anchor>
          <t:Comment id="1199530816"/>
        </t:Anchor>
        <t:SetTitle title="@Jane Briggs The learners won't be able to answer this question,  1. Because we have not covered the topic at this point 2. They are only looking at 2020 data, you can only determine seasonality if something happens around the same month year after year."/>
      </t:Event>
    </t:History>
  </t:Task>
  <t:Task id="{917B1931-044F-45AB-BFD7-8CD7B96F7DE8}">
    <t:Anchor>
      <t:Comment id="43275838"/>
    </t:Anchor>
    <t:History>
      <t:Event id="{AF71A33F-83E8-4218-A436-62FF03ACB087}" time="2021-09-08T08:12:39.377Z">
        <t:Attribution userId="S::nedum.obi@archapprentices.co.uk::4018b68c-6c0d-4409-b076-44965e9a82a5" userProvider="AD" userName="Nedum Obi"/>
        <t:Anchor>
          <t:Comment id="43275838"/>
        </t:Anchor>
        <t:Create/>
      </t:Event>
      <t:Event id="{D67C8886-3D6E-47F3-BCB1-554D32393F7A}" time="2021-09-08T08:12:39.377Z">
        <t:Attribution userId="S::nedum.obi@archapprentices.co.uk::4018b68c-6c0d-4409-b076-44965e9a82a5" userProvider="AD" userName="Nedum Obi"/>
        <t:Anchor>
          <t:Comment id="43275838"/>
        </t:Anchor>
        <t:Assign userId="S::Jane.Briggs@avadolearning.com::cd5a2430-9ee0-4661-a248-e4419861c6e9" userProvider="AD" userName="Jane Briggs"/>
      </t:Event>
      <t:Event id="{0F05BACE-53DB-4CAA-85B2-D1D150BD77D5}" time="2021-09-08T08:12:39.377Z">
        <t:Attribution userId="S::nedum.obi@archapprentices.co.uk::4018b68c-6c0d-4409-b076-44965e9a82a5" userProvider="AD" userName="Nedum Obi"/>
        <t:Anchor>
          <t:Comment id="43275838"/>
        </t:Anchor>
        <t:SetTitle title="@Jane Briggs Can we change all occurances of Sex to Gender in the material and the dataset thanks."/>
      </t:Event>
    </t:History>
  </t:Task>
  <t:Task id="{8C4D3439-694B-4596-87B4-53D3C2B69557}">
    <t:Anchor>
      <t:Comment id="1529682090"/>
    </t:Anchor>
    <t:History>
      <t:Event id="{75C65072-851B-45A9-B93D-397CB1F26D9D}" time="2021-09-08T12:38:25.553Z">
        <t:Attribution userId="S::nedum.obi@archapprentices.co.uk::4018b68c-6c0d-4409-b076-44965e9a82a5" userProvider="AD" userName="Nedum Obi"/>
        <t:Anchor>
          <t:Comment id="1529682090"/>
        </t:Anchor>
        <t:Create/>
      </t:Event>
      <t:Event id="{ED88451E-C8DF-46B6-98F1-3E074842154F}" time="2021-09-08T12:38:25.553Z">
        <t:Attribution userId="S::nedum.obi@archapprentices.co.uk::4018b68c-6c0d-4409-b076-44965e9a82a5" userProvider="AD" userName="Nedum Obi"/>
        <t:Anchor>
          <t:Comment id="1529682090"/>
        </t:Anchor>
        <t:Assign userId="S::Jane.Briggs@avadolearning.com::cd5a2430-9ee0-4661-a248-e4419861c6e9" userProvider="AD" userName="Jane Briggs"/>
      </t:Event>
      <t:Event id="{6F24F4E0-BFB8-4AD2-930A-E45E7C5F46E3}" time="2021-09-08T12:38:25.553Z">
        <t:Attribution userId="S::nedum.obi@archapprentices.co.uk::4018b68c-6c0d-4409-b076-44965e9a82a5" userProvider="AD" userName="Nedum Obi"/>
        <t:Anchor>
          <t:Comment id="1529682090"/>
        </t:Anchor>
        <t:SetTitle title="@Jane Briggs Only r-squared and RMSE are required to evaluate Linear Regression"/>
      </t:Event>
      <t:Event id="{AA4615CF-F5D7-45EB-AF09-B9E728CBE19A}" time="2021-09-13T13:35:49.143Z">
        <t:Attribution userId="S::jane.briggs@avadolearning.com::cd5a2430-9ee0-4661-a248-e4419861c6e9" userProvider="AD" userName="Jane Briggs"/>
        <t:Anchor>
          <t:Comment id="2124422651"/>
        </t:Anchor>
        <t:UnassignAll/>
      </t:Event>
      <t:Event id="{5CF4D99C-8E4E-4036-B167-376D9DA9EAC5}" time="2021-09-13T13:35:49.143Z">
        <t:Attribution userId="S::jane.briggs@avadolearning.com::cd5a2430-9ee0-4661-a248-e4419861c6e9" userProvider="AD" userName="Jane Briggs"/>
        <t:Anchor>
          <t:Comment id="2124422651"/>
        </t:Anchor>
        <t:Assign userId="S::Nedum.Obi@ArchApprentices.co.uk::4018b68c-6c0d-4409-b076-44965e9a82a5" userProvider="AD" userName="Nedum Obi"/>
      </t:Event>
      <t:Event id="{8E65AC60-FC2E-4445-8738-D837EF12BF94}" time="2021-09-13T15:11:24.55Z">
        <t:Attribution userId="S::nedum.obi@archapprentices.co.uk::4018b68c-6c0d-4409-b076-44965e9a82a5" userProvider="AD" userName="Nedum Obi"/>
        <t:Anchor>
          <t:Comment id="18806290"/>
        </t:Anchor>
        <t:UnassignAll/>
      </t:Event>
      <t:Event id="{6E0756A4-9346-4C89-8EA3-B1F2D81ED28A}" time="2021-09-13T15:11:24.55Z">
        <t:Attribution userId="S::nedum.obi@archapprentices.co.uk::4018b68c-6c0d-4409-b076-44965e9a82a5" userProvider="AD" userName="Nedum Obi"/>
        <t:Anchor>
          <t:Comment id="18806290"/>
        </t:Anchor>
        <t:Assign userId="S::Jane.Briggs@avadolearning.com::cd5a2430-9ee0-4661-a248-e4419861c6e9" userProvider="AD" userName="Jane Briggs"/>
      </t:Event>
      <t:Event id="{F0973B76-F506-44AD-91B5-29F566753983}" time="2021-09-14T08:48:20.166Z">
        <t:Attribution userId="S::jane.briggs@avadolearning.com::cd5a2430-9ee0-4661-a248-e4419861c6e9" userProvider="AD" userName="Jane Briggs"/>
        <t:Progress percentComplete="100"/>
      </t:Event>
    </t:History>
  </t:Task>
  <t:Task id="{9D0C78CA-3D42-4E54-B2B4-8B54799D48A6}">
    <t:Anchor>
      <t:Comment id="1294801546"/>
    </t:Anchor>
    <t:History>
      <t:Event id="{BE951F43-2F23-4AE2-A63A-9240E408CAE1}" time="2021-09-08T08:14:23.53Z">
        <t:Attribution userId="S::nedum.obi@archapprentices.co.uk::4018b68c-6c0d-4409-b076-44965e9a82a5" userProvider="AD" userName="Nedum Obi"/>
        <t:Anchor>
          <t:Comment id="1294801546"/>
        </t:Anchor>
        <t:Create/>
      </t:Event>
      <t:Event id="{3F36D45C-6C51-4A1C-86D4-D6C53CC53A97}" time="2021-09-08T08:14:23.53Z">
        <t:Attribution userId="S::nedum.obi@archapprentices.co.uk::4018b68c-6c0d-4409-b076-44965e9a82a5" userProvider="AD" userName="Nedum Obi"/>
        <t:Anchor>
          <t:Comment id="1294801546"/>
        </t:Anchor>
        <t:Assign userId="S::Jane.Briggs@avadolearning.com::cd5a2430-9ee0-4661-a248-e4419861c6e9" userProvider="AD" userName="Jane Briggs"/>
      </t:Event>
      <t:Event id="{6C23AEAE-B58D-4952-8CA0-0E8057C88016}" time="2021-09-08T08:14:23.53Z">
        <t:Attribution userId="S::nedum.obi@archapprentices.co.uk::4018b68c-6c0d-4409-b076-44965e9a82a5" userProvider="AD" userName="Nedum Obi"/>
        <t:Anchor>
          <t:Comment id="1294801546"/>
        </t:Anchor>
        <t:SetTitle title="@Jane Briggs I think 45 mins is too small to accomplish this task given that the learners are not familiar with the dataset."/>
      </t:Event>
    </t:History>
  </t:Task>
  <t:Task id="{33263528-FC84-48B1-A148-49BA77B4D514}">
    <t:Anchor>
      <t:Comment id="900314933"/>
    </t:Anchor>
    <t:History>
      <t:Event id="{82803E0C-C8F6-4B02-AD61-34C04B8AAD72}" time="2021-09-08T08:12:39.377Z">
        <t:Attribution userId="S::nedum.obi@archapprentices.co.uk::4018b68c-6c0d-4409-b076-44965e9a82a5" userProvider="AD" userName="Nedum Obi"/>
        <t:Anchor>
          <t:Comment id="900314933"/>
        </t:Anchor>
        <t:Create/>
      </t:Event>
      <t:Event id="{F98E4235-C64A-4618-95FD-22D2E8EE5526}" time="2021-09-08T08:12:39.377Z">
        <t:Attribution userId="S::nedum.obi@archapprentices.co.uk::4018b68c-6c0d-4409-b076-44965e9a82a5" userProvider="AD" userName="Nedum Obi"/>
        <t:Anchor>
          <t:Comment id="900314933"/>
        </t:Anchor>
        <t:Assign userId="S::Jane.Briggs@avadolearning.com::cd5a2430-9ee0-4661-a248-e4419861c6e9" userProvider="AD" userName="Jane Briggs"/>
      </t:Event>
      <t:Event id="{07B220F6-4513-4F11-AC14-E415E61B12F4}" time="2021-09-08T08:12:39.377Z">
        <t:Attribution userId="S::nedum.obi@archapprentices.co.uk::4018b68c-6c0d-4409-b076-44965e9a82a5" userProvider="AD" userName="Nedum Obi"/>
        <t:Anchor>
          <t:Comment id="900314933"/>
        </t:Anchor>
        <t:SetTitle title="@Jane Briggs Can we change all occurances of Sex to Gender in the material and the dataset thanks."/>
      </t:Event>
    </t:History>
  </t:Task>
  <t:Task id="{CBA9468A-70AE-4D42-90ED-C35374640C05}">
    <t:Anchor>
      <t:Comment id="251580088"/>
    </t:Anchor>
    <t:History>
      <t:Event id="{C1CE2D47-C2ED-47AE-8B33-1E0E6E0C4E04}" time="2021-09-13T15:30:19.991Z">
        <t:Attribution userId="S::nedum.obi@archapprentices.co.uk::4018b68c-6c0d-4409-b076-44965e9a82a5" userProvider="AD" userName="Nedum Obi"/>
        <t:Anchor>
          <t:Comment id="443661804"/>
        </t:Anchor>
        <t:Create/>
      </t:Event>
      <t:Event id="{17795F35-3339-44CC-8A70-B234A6C77488}" time="2021-09-13T15:30:19.991Z">
        <t:Attribution userId="S::nedum.obi@archapprentices.co.uk::4018b68c-6c0d-4409-b076-44965e9a82a5" userProvider="AD" userName="Nedum Obi"/>
        <t:Anchor>
          <t:Comment id="443661804"/>
        </t:Anchor>
        <t:Assign userId="S::Jane.Briggs@avadolearning.com::cd5a2430-9ee0-4661-a248-e4419861c6e9" userProvider="AD" userName="Jane Briggs"/>
      </t:Event>
      <t:Event id="{183A9683-E802-434D-AFF3-F7CE69298A4B}" time="2021-09-13T15:30:19.991Z">
        <t:Attribution userId="S::nedum.obi@archapprentices.co.uk::4018b68c-6c0d-4409-b076-44965e9a82a5" userProvider="AD" userName="Nedum Obi"/>
        <t:Anchor>
          <t:Comment id="443661804"/>
        </t:Anchor>
        <t:SetTitle title="@Jane Briggs I agree with Julia. These question have to be asked before the data cleaning stage as these questions can lead to further data cleaning."/>
      </t:Event>
      <t:Event id="{078D663A-3C4F-4622-A6A1-F2DDB464F9EB}" time="2021-09-14T08:45:08.449Z">
        <t:Attribution userId="S::jane.briggs@avadolearning.com::cd5a2430-9ee0-4661-a248-e4419861c6e9" userProvider="AD" userName="Jane Briggs"/>
        <t:Anchor>
          <t:Comment id="1997695610"/>
        </t:Anchor>
        <t:UnassignAll/>
      </t:Event>
      <t:Event id="{D8F05E68-C17A-440A-B558-8AEFD119658D}" time="2021-09-14T08:45:08.449Z">
        <t:Attribution userId="S::jane.briggs@avadolearning.com::cd5a2430-9ee0-4661-a248-e4419861c6e9" userProvider="AD" userName="Jane Briggs"/>
        <t:Anchor>
          <t:Comment id="1997695610"/>
        </t:Anchor>
        <t:Assign userId="S::Nedum.Obi@ArchApprentices.co.uk::4018b68c-6c0d-4409-b076-44965e9a82a5" userProvider="AD" userName="Nedum Obi"/>
      </t:Event>
      <t:Event id="{1F470375-3F6A-4AE1-A8F3-A5DAB94AC26B}" time="2021-09-15T13:38:50.41Z">
        <t:Attribution userId="S::jane.briggs@avadolearning.com::cd5a2430-9ee0-4661-a248-e4419861c6e9" userProvider="AD" userName="Jane Briggs"/>
        <t:Progress percentComplete="100"/>
      </t:Event>
    </t:History>
  </t:Task>
  <t:Task id="{5A2A7601-F610-4C92-B32F-52968B27AF44}">
    <t:Anchor>
      <t:Comment id="757884381"/>
    </t:Anchor>
    <t:History>
      <t:Event id="{E9FED9A8-BCDE-498C-A69A-BD02C2BE11A6}" time="2021-10-27T08:25:59.366Z">
        <t:Attribution userId="S::nedum.obi@archapprentices.co.uk::4018b68c-6c0d-4409-b076-44965e9a82a5" userProvider="AD" userName="Nedum Obi"/>
        <t:Anchor>
          <t:Comment id="757884381"/>
        </t:Anchor>
        <t:Create/>
      </t:Event>
      <t:Event id="{C53C9F78-EDC4-4DC1-A6CC-4628E70ED496}" time="2021-10-27T08:25:59.366Z">
        <t:Attribution userId="S::nedum.obi@archapprentices.co.uk::4018b68c-6c0d-4409-b076-44965e9a82a5" userProvider="AD" userName="Nedum Obi"/>
        <t:Anchor>
          <t:Comment id="757884381"/>
        </t:Anchor>
        <t:Assign userId="S::Aneta.Wolanska@avadolearning.com::7bd08e79-952c-46ff-ab15-5f68659defd9" userProvider="AD" userName="Aneta Wolanska"/>
      </t:Event>
      <t:Event id="{502BBA20-DEE0-454A-A222-BEE9D919B566}" time="2021-10-27T08:25:59.366Z">
        <t:Attribution userId="S::nedum.obi@archapprentices.co.uk::4018b68c-6c0d-4409-b076-44965e9a82a5" userProvider="AD" userName="Nedum Obi"/>
        <t:Anchor>
          <t:Comment id="757884381"/>
        </t:Anchor>
        <t:SetTitle title="@Aneta Wolanska we did not uncover that 13% of revenue is profit, I made the assumption, so that there will be opportunity for further analysis."/>
      </t:Event>
    </t:History>
  </t:Task>
  <t:Task id="{78CBC2C4-E65E-4AAD-AEBA-BF84B812623E}">
    <t:Anchor>
      <t:Comment id="152554131"/>
    </t:Anchor>
    <t:History>
      <t:Event id="{833E2B43-5873-40ED-96F9-754ECBE78731}" time="2021-09-08T08:17:15.47Z">
        <t:Attribution userId="S::nedum.obi@archapprentices.co.uk::4018b68c-6c0d-4409-b076-44965e9a82a5" userProvider="AD" userName="Nedum Obi"/>
        <t:Anchor>
          <t:Comment id="152554131"/>
        </t:Anchor>
        <t:Create/>
      </t:Event>
      <t:Event id="{6E67905F-755F-4666-BC97-9BC7B6674D68}" time="2021-09-08T08:17:15.47Z">
        <t:Attribution userId="S::nedum.obi@archapprentices.co.uk::4018b68c-6c0d-4409-b076-44965e9a82a5" userProvider="AD" userName="Nedum Obi"/>
        <t:Anchor>
          <t:Comment id="152554131"/>
        </t:Anchor>
        <t:Assign userId="S::Jane.Briggs@avadolearning.com::cd5a2430-9ee0-4661-a248-e4419861c6e9" userProvider="AD" userName="Jane Briggs"/>
      </t:Event>
      <t:Event id="{C758D932-D27A-469F-9460-EB28FA690C6A}" time="2021-09-08T08:17:15.47Z">
        <t:Attribution userId="S::nedum.obi@archapprentices.co.uk::4018b68c-6c0d-4409-b076-44965e9a82a5" userProvider="AD" userName="Nedum Obi"/>
        <t:Anchor>
          <t:Comment id="152554131"/>
        </t:Anchor>
        <t:SetTitle title="@Jane Briggs The learners won't be able to answer this question,  1. Because we have not covered the topic at this point 2. They are only looking at 2020 data, you can only determine seasonality if something happens around the same month year after year."/>
      </t:Event>
    </t:History>
  </t:Task>
  <t:Task id="{92C67839-17D0-4536-AD3E-9C3BEE9986B9}">
    <t:Anchor>
      <t:Comment id="1201539236"/>
    </t:Anchor>
    <t:History>
      <t:Event id="{7DF195EF-0CD7-419B-BF45-801C45D20E03}" time="2021-09-13T14:07:56.349Z">
        <t:Attribution userId="S::jane.briggs@avadolearning.com::cd5a2430-9ee0-4661-a248-e4419861c6e9" userProvider="AD" userName="Jane Briggs"/>
        <t:Anchor>
          <t:Comment id="951281883"/>
        </t:Anchor>
        <t:Create/>
      </t:Event>
      <t:Event id="{4AD5FB64-2873-4ED2-B3EF-8DB96A507129}" time="2021-09-13T14:07:56.349Z">
        <t:Attribution userId="S::jane.briggs@avadolearning.com::cd5a2430-9ee0-4661-a248-e4419861c6e9" userProvider="AD" userName="Jane Briggs"/>
        <t:Anchor>
          <t:Comment id="951281883"/>
        </t:Anchor>
        <t:Assign userId="S::Don.Rombaoa@ArchApprentices.co.uk::b89b82b4-c6c2-4c53-9248-7df864d07901" userProvider="AD" userName="Don Rombaoa"/>
      </t:Event>
      <t:Event id="{042568E8-9DD8-4E0F-920E-0349505F604E}" time="2021-09-13T14:07:56.349Z">
        <t:Attribution userId="S::jane.briggs@avadolearning.com::cd5a2430-9ee0-4661-a248-e4419861c6e9" userProvider="AD" userName="Jane Briggs"/>
        <t:Anchor>
          <t:Comment id="951281883"/>
        </t:Anchor>
        <t:SetTitle title="@Don Rombaoa and @Nedum Obi if we provide the full master dataset, are we giving info away that should only be drip fed to learners over the next 4 fusion days?"/>
      </t:Event>
      <t:Event id="{12BD2A89-C5CE-47D0-ADE9-93EC0C7C7443}" time="2021-09-14T08:40:27.57Z">
        <t:Attribution userId="S::jane.briggs@avadolearning.com::cd5a2430-9ee0-4661-a248-e4419861c6e9" userProvider="AD" userName="Jane Briggs"/>
        <t:Anchor>
          <t:Comment id="1264797401"/>
        </t:Anchor>
        <t:UnassignAll/>
      </t:Event>
      <t:Event id="{9887B03F-1AF9-4474-93C6-4F904AA92F15}" time="2021-09-14T08:40:27.57Z">
        <t:Attribution userId="S::jane.briggs@avadolearning.com::cd5a2430-9ee0-4661-a248-e4419861c6e9" userProvider="AD" userName="Jane Briggs"/>
        <t:Anchor>
          <t:Comment id="1264797401"/>
        </t:Anchor>
        <t:Assign userId="S::Nedum.Obi@ArchApprentices.co.uk::4018b68c-6c0d-4409-b076-44965e9a82a5" userProvider="AD" userName="Nedum Obi"/>
      </t:Event>
    </t:History>
  </t:Task>
  <t:Task id="{CB1D73EB-2C27-48F6-BBE7-A5107F993ABD}">
    <t:Anchor>
      <t:Comment id="972124377"/>
    </t:Anchor>
    <t:History>
      <t:Event id="{D6F18393-4942-4BA3-9C39-BC64F2CE639C}" time="2021-09-13T15:16:27.284Z">
        <t:Attribution userId="S::nedum.obi@archapprentices.co.uk::4018b68c-6c0d-4409-b076-44965e9a82a5" userProvider="AD" userName="Nedum Obi"/>
        <t:Anchor>
          <t:Comment id="854292508"/>
        </t:Anchor>
        <t:Create/>
      </t:Event>
      <t:Event id="{CCBD7DA7-0FE1-4C80-A6E4-7BBEB8716233}" time="2021-09-13T15:16:27.284Z">
        <t:Attribution userId="S::nedum.obi@archapprentices.co.uk::4018b68c-6c0d-4409-b076-44965e9a82a5" userProvider="AD" userName="Nedum Obi"/>
        <t:Anchor>
          <t:Comment id="854292508"/>
        </t:Anchor>
        <t:Assign userId="S::Jane.Briggs@avadolearning.com::cd5a2430-9ee0-4661-a248-e4419861c6e9" userProvider="AD" userName="Jane Briggs"/>
      </t:Event>
      <t:Event id="{DB9A1A64-6A51-441C-924F-A329A6D39775}" time="2021-09-13T15:16:27.284Z">
        <t:Attribution userId="S::nedum.obi@archapprentices.co.uk::4018b68c-6c0d-4409-b076-44965e9a82a5" userProvider="AD" userName="Nedum Obi"/>
        <t:Anchor>
          <t:Comment id="854292508"/>
        </t:Anchor>
        <t:SetTitle title="@Jane Briggs We don't cover Hyperparameter tuning in this course, it's a level 4 qualification."/>
      </t:Event>
      <t:Event id="{0259AC2C-AA30-4E5D-88F3-33315E035B9F}" time="2021-09-14T08:45:37.682Z">
        <t:Attribution userId="S::jane.briggs@avadolearning.com::cd5a2430-9ee0-4661-a248-e4419861c6e9" userProvider="AD" userName="Jane Briggs"/>
        <t:Progress percentComplete="100"/>
      </t:Event>
    </t:History>
  </t:Task>
  <t:Task id="{341CD905-8BF3-4CA8-93E6-77BD8C77A0A1}">
    <t:Anchor>
      <t:Comment id="935623189"/>
    </t:Anchor>
    <t:History>
      <t:Event id="{58B26FC0-5221-448C-AA37-93567CF29320}" time="2021-12-03T12:28:16.685Z">
        <t:Attribution userId="S::nedum.obi@archapprentices.co.uk::4018b68c-6c0d-4409-b076-44965e9a82a5" userProvider="AD" userName="Nedum Obi"/>
        <t:Anchor>
          <t:Comment id="935623189"/>
        </t:Anchor>
        <t:Create/>
      </t:Event>
      <t:Event id="{D0DCC27F-0769-4B87-89E7-973C8038721C}" time="2021-12-03T12:28:16.685Z">
        <t:Attribution userId="S::nedum.obi@archapprentices.co.uk::4018b68c-6c0d-4409-b076-44965e9a82a5" userProvider="AD" userName="Nedum Obi"/>
        <t:Anchor>
          <t:Comment id="935623189"/>
        </t:Anchor>
        <t:Assign userId="S::Jane.Briggs@avadolearning.com::cd5a2430-9ee0-4661-a248-e4419861c6e9" userProvider="AD" userName="Jane Briggs"/>
      </t:Event>
      <t:Event id="{9E1948F6-ED5D-4D2B-A765-79C4495FC6CE}" time="2021-12-03T12:28:16.685Z">
        <t:Attribution userId="S::nedum.obi@archapprentices.co.uk::4018b68c-6c0d-4409-b076-44965e9a82a5" userProvider="AD" userName="Nedum Obi"/>
        <t:Anchor>
          <t:Comment id="935623189"/>
        </t:Anchor>
        <t:SetTitle title="@Jane Briggs Please where is the question for Task 3"/>
      </t:Event>
      <t:Event id="{02004985-40BD-4B1D-AD46-B0A9057C4B58}" time="2021-12-03T17:15:08.242Z">
        <t:Attribution userId="S::jane.briggs@avadolearning.com::cd5a2430-9ee0-4661-a248-e4419861c6e9" userProvider="AD" userName="Jane Briggs"/>
        <t:Anchor>
          <t:Comment id="1689960041"/>
        </t:Anchor>
        <t:UnassignAll/>
      </t:Event>
      <t:Event id="{E8BB5A9B-EFF0-45D1-8A4A-FCA96AFB6DA8}" time="2021-12-03T17:15:08.242Z">
        <t:Attribution userId="S::jane.briggs@avadolearning.com::cd5a2430-9ee0-4661-a248-e4419861c6e9" userProvider="AD" userName="Jane Briggs"/>
        <t:Anchor>
          <t:Comment id="1689960041"/>
        </t:Anchor>
        <t:Assign userId="S::Nedum.Obi@ArchApprentices.co.uk::4018b68c-6c0d-4409-b076-44965e9a82a5" userProvider="AD" userName="Nedum Obi"/>
      </t:Event>
      <t:Event id="{0F10D858-B821-4A23-B648-394E137670BE}" time="2021-12-03T17:33:59.917Z">
        <t:Attribution userId="S::nedum.obi@archapprentices.co.uk::4018b68c-6c0d-4409-b076-44965e9a82a5" userProvider="AD" userName="Nedum Obi"/>
        <t:Anchor>
          <t:Comment id="1223707763"/>
        </t:Anchor>
        <t:UnassignAll/>
      </t:Event>
      <t:Event id="{D1EFB6A9-A53B-4755-BFBA-74D5313386E4}" time="2021-12-03T17:33:59.917Z">
        <t:Attribution userId="S::nedum.obi@archapprentices.co.uk::4018b68c-6c0d-4409-b076-44965e9a82a5" userProvider="AD" userName="Nedum Obi"/>
        <t:Anchor>
          <t:Comment id="1223707763"/>
        </t:Anchor>
        <t:Assign userId="S::Jane.Briggs@avadolearning.com::cd5a2430-9ee0-4661-a248-e4419861c6e9" userProvider="AD" userName="Jane Briggs"/>
      </t:Event>
    </t:History>
  </t:Task>
  <t:Task id="{08C3A003-E658-4A63-B0C4-CB755F2351AC}">
    <t:Anchor>
      <t:Comment id="1544683098"/>
    </t:Anchor>
    <t:History>
      <t:Event id="{8FC8B5B2-6837-4FAE-95DC-FBD86A43552B}" time="2022-02-04T10:43:22.344Z">
        <t:Attribution userId="S::nedum.obi@archapprentices.co.uk::4018b68c-6c0d-4409-b076-44965e9a82a5" userProvider="AD" userName="Nedum Obi"/>
        <t:Anchor>
          <t:Comment id="799774847"/>
        </t:Anchor>
        <t:Create/>
      </t:Event>
      <t:Event id="{5F60DFC0-E564-402F-822B-6D17F4FB6AAE}" time="2022-02-04T10:43:22.344Z">
        <t:Attribution userId="S::nedum.obi@archapprentices.co.uk::4018b68c-6c0d-4409-b076-44965e9a82a5" userProvider="AD" userName="Nedum Obi"/>
        <t:Anchor>
          <t:Comment id="799774847"/>
        </t:Anchor>
        <t:Assign userId="S::Jane.Briggs@avadolearning.com::cd5a2430-9ee0-4661-a248-e4419861c6e9" userProvider="AD" userName="Jane Briggs"/>
      </t:Event>
      <t:Event id="{4C8877C9-650D-4741-8C23-BCFE8048F416}" time="2022-02-04T10:43:22.344Z">
        <t:Attribution userId="S::nedum.obi@archapprentices.co.uk::4018b68c-6c0d-4409-b076-44965e9a82a5" userProvider="AD" userName="Nedum Obi"/>
        <t:Anchor>
          <t:Comment id="799774847"/>
        </t:Anchor>
        <t:SetTitle title="@Jane Briggs There is a function that will return the shape of the data (dimension) of the data. Basically how many rows and columns is contained in the dataset."/>
      </t:Event>
      <t:Event id="{996A674D-8BE1-4C50-A538-89305B43CD3F}" time="2022-02-07T14:11:35.847Z">
        <t:Attribution userId="S::jane.briggs@avadolearning.com::cd5a2430-9ee0-4661-a248-e4419861c6e9" userProvider="AD" userName="Jane Briggs"/>
        <t:Progress percentComplete="100"/>
      </t:Event>
    </t:History>
  </t:Task>
  <t:Task id="{5ADCB53A-B629-4505-A4CF-922DF42B06F3}">
    <t:Anchor>
      <t:Comment id="28126647"/>
    </t:Anchor>
    <t:History>
      <t:Event id="{83F7D3EB-1A8B-4BBB-9279-20B624BC4FA2}" time="2021-10-27T08:25:59.366Z">
        <t:Attribution userId="S::nedum.obi@archapprentices.co.uk::4018b68c-6c0d-4409-b076-44965e9a82a5" userProvider="AD" userName="Nedum Obi"/>
        <t:Anchor>
          <t:Comment id="28126647"/>
        </t:Anchor>
        <t:Create/>
      </t:Event>
      <t:Event id="{4F595174-BD63-4DA6-A22F-87EBF42DEF26}" time="2021-10-27T08:25:59.366Z">
        <t:Attribution userId="S::nedum.obi@archapprentices.co.uk::4018b68c-6c0d-4409-b076-44965e9a82a5" userProvider="AD" userName="Nedum Obi"/>
        <t:Anchor>
          <t:Comment id="28126647"/>
        </t:Anchor>
        <t:Assign userId="S::Aneta.Wolanska@avadolearning.com::7bd08e79-952c-46ff-ab15-5f68659defd9" userProvider="AD" userName="Aneta Wolanska"/>
      </t:Event>
      <t:Event id="{D8566796-E534-4C46-9699-C9B70112E58D}" time="2021-10-27T08:25:59.366Z">
        <t:Attribution userId="S::nedum.obi@archapprentices.co.uk::4018b68c-6c0d-4409-b076-44965e9a82a5" userProvider="AD" userName="Nedum Obi"/>
        <t:Anchor>
          <t:Comment id="28126647"/>
        </t:Anchor>
        <t:SetTitle title="@Aneta Wolanska we did not uncover that 13% of revenue is profit, I made the assumption, so that there will be opportunity for further analysis."/>
      </t:Event>
    </t:History>
  </t:Task>
  <t:Task id="{5395B347-149F-42D9-86BD-910EE04D2712}">
    <t:Anchor>
      <t:Comment id="1280275291"/>
    </t:Anchor>
    <t:History>
      <t:Event id="{5BC4D545-977D-40A3-BE69-D24C254AC26A}" time="2021-09-13T15:21:06.533Z">
        <t:Attribution userId="S::nedum.obi@archapprentices.co.uk::4018b68c-6c0d-4409-b076-44965e9a82a5" userProvider="AD" userName="Nedum Obi"/>
        <t:Anchor>
          <t:Comment id="506013821"/>
        </t:Anchor>
        <t:Create/>
      </t:Event>
      <t:Event id="{3A4E7C65-965E-4F27-8063-CCD0DFB44054}" time="2021-09-13T15:21:06.533Z">
        <t:Attribution userId="S::nedum.obi@archapprentices.co.uk::4018b68c-6c0d-4409-b076-44965e9a82a5" userProvider="AD" userName="Nedum Obi"/>
        <t:Anchor>
          <t:Comment id="506013821"/>
        </t:Anchor>
        <t:Assign userId="S::Jane.Briggs@avadolearning.com::cd5a2430-9ee0-4661-a248-e4419861c6e9" userProvider="AD" userName="Jane Briggs"/>
      </t:Event>
      <t:Event id="{952D4645-A0AC-4BCE-94D2-F0496CC882F5}" time="2021-09-13T15:21:06.533Z">
        <t:Attribution userId="S::nedum.obi@archapprentices.co.uk::4018b68c-6c0d-4409-b076-44965e9a82a5" userProvider="AD" userName="Nedum Obi"/>
        <t:Anchor>
          <t:Comment id="506013821"/>
        </t:Anchor>
        <t:SetTitle title="@Jane Briggs remove the question 'Can we trust the data' The purpose is to identify data error and resolve any issue found."/>
      </t:Event>
    </t:History>
  </t:Task>
  <t:Task id="{CCF9F30E-C9F3-45C8-8A5F-1B49903D59CA}">
    <t:Anchor>
      <t:Comment id="625101994"/>
    </t:Anchor>
    <t:History>
      <t:Event id="{FFACC9AE-761D-4DC0-B685-0427835DB0A6}" time="2021-11-23T10:55:56.555Z">
        <t:Attribution userId="S::jane.briggs@avadolearning.com::cd5a2430-9ee0-4661-a248-e4419861c6e9" userProvider="AD" userName="Jane Briggs"/>
        <t:Anchor>
          <t:Comment id="2112780902"/>
        </t:Anchor>
        <t:Create/>
      </t:Event>
      <t:Event id="{0267913C-D3DD-4568-ACCC-1951B7E734D2}" time="2021-11-23T10:55:56.555Z">
        <t:Attribution userId="S::jane.briggs@avadolearning.com::cd5a2430-9ee0-4661-a248-e4419861c6e9" userProvider="AD" userName="Jane Briggs"/>
        <t:Anchor>
          <t:Comment id="2112780902"/>
        </t:Anchor>
        <t:Assign userId="S::Darshana.Edirisinghe@archapprentices.co.uk::2c6375f2-c97b-4adf-8bed-75b314c1e8c4" userProvider="AD" userName="Darshana Edirisinghe"/>
      </t:Event>
      <t:Event id="{E6291B9D-9510-492D-833A-291513278402}" time="2021-11-23T10:55:56.555Z">
        <t:Attribution userId="S::jane.briggs@avadolearning.com::cd5a2430-9ee0-4661-a248-e4419861c6e9" userProvider="AD" userName="Jane Briggs"/>
        <t:Anchor>
          <t:Comment id="2112780902"/>
        </t:Anchor>
        <t:SetTitle title="@Darshana Edirisinghe what is the output for each task?"/>
      </t:Event>
    </t:History>
  </t:Task>
  <t:Task id="{5461CF91-E436-4F31-8DDA-1DA308A87CA0}">
    <t:Anchor>
      <t:Comment id="1771905096"/>
    </t:Anchor>
    <t:History>
      <t:Event id="{3007372F-18CC-478D-B55C-80655353B32B}" time="2021-09-13T15:23:31.678Z">
        <t:Attribution userId="S::nedum.obi@archapprentices.co.uk::4018b68c-6c0d-4409-b076-44965e9a82a5" userProvider="AD" userName="Nedum Obi"/>
        <t:Anchor>
          <t:Comment id="226043816"/>
        </t:Anchor>
        <t:Create/>
      </t:Event>
      <t:Event id="{C3684804-51BC-4ACA-83BF-B6C9E203A4E4}" time="2021-09-13T15:23:31.678Z">
        <t:Attribution userId="S::nedum.obi@archapprentices.co.uk::4018b68c-6c0d-4409-b076-44965e9a82a5" userProvider="AD" userName="Nedum Obi"/>
        <t:Anchor>
          <t:Comment id="226043816"/>
        </t:Anchor>
        <t:Assign userId="S::Jane.Briggs@avadolearning.com::cd5a2430-9ee0-4661-a248-e4419861c6e9" userProvider="AD" userName="Jane Briggs"/>
      </t:Event>
      <t:Event id="{FB39981C-51AE-43C3-9A75-8417AD2427F0}" time="2021-09-13T15:23:31.678Z">
        <t:Attribution userId="S::nedum.obi@archapprentices.co.uk::4018b68c-6c0d-4409-b076-44965e9a82a5" userProvider="AD" userName="Nedum Obi"/>
        <t:Anchor>
          <t:Comment id="226043816"/>
        </t:Anchor>
        <t:SetTitle title="@Jane Briggs This doesn't require any extra effort from the learner. They will eventually complete the 2 step."/>
      </t:Event>
      <t:Event id="{E15BFEEB-B53C-4B45-A2DE-27F736269058}" time="2021-09-14T08:42:30.12Z">
        <t:Attribution userId="S::jane.briggs@avadolearning.com::cd5a2430-9ee0-4661-a248-e4419861c6e9" userProvider="AD" userName="Jane Briggs"/>
        <t:Progress percentComplete="100"/>
      </t:Event>
    </t:History>
  </t:Task>
  <t:Task id="{4FB2AF88-4717-48C5-AEEA-C2507FEDC2A2}">
    <t:Anchor>
      <t:Comment id="33805836"/>
    </t:Anchor>
    <t:History>
      <t:Event id="{7530A17A-1CEF-4C73-AF16-94E2A3A1F02D}" time="2021-12-24T12:36:37.298Z">
        <t:Attribution userId="S::nedum.obi@archapprentices.co.uk::4018b68c-6c0d-4409-b076-44965e9a82a5" userProvider="AD" userName="Nedum Obi"/>
        <t:Anchor>
          <t:Comment id="1997961340"/>
        </t:Anchor>
        <t:Create/>
      </t:Event>
      <t:Event id="{4DA6D196-4235-4A73-A8E4-013B6995F463}" time="2021-12-24T12:36:37.298Z">
        <t:Attribution userId="S::nedum.obi@archapprentices.co.uk::4018b68c-6c0d-4409-b076-44965e9a82a5" userProvider="AD" userName="Nedum Obi"/>
        <t:Anchor>
          <t:Comment id="1997961340"/>
        </t:Anchor>
        <t:Assign userId="S::Jane.Briggs@avadolearning.com::cd5a2430-9ee0-4661-a248-e4419861c6e9" userProvider="AD" userName="Jane Briggs"/>
      </t:Event>
      <t:Event id="{8EC1CCC7-7BB2-4831-8D2D-E4A334DADFC5}" time="2021-12-24T12:36:37.298Z">
        <t:Attribution userId="S::nedum.obi@archapprentices.co.uk::4018b68c-6c0d-4409-b076-44965e9a82a5" userProvider="AD" userName="Nedum Obi"/>
        <t:Anchor>
          <t:Comment id="1997961340"/>
        </t:Anchor>
        <t:SetTitle title="@Jane Briggs , We can't prove what the best method of solving the problem is and different data distributions will require different data analysis techniques. I think we should remove the question."/>
      </t:Event>
    </t:History>
  </t:Task>
  <t:Task id="{6BC740CA-3244-42BE-829C-30BAD1A3601B}">
    <t:Anchor>
      <t:Comment id="439382303"/>
    </t:Anchor>
    <t:History>
      <t:Event id="{D0DC93F9-EE06-4ADA-99B1-8B342207E2C1}" time="2021-09-13T15:25:15.984Z">
        <t:Attribution userId="S::nedum.obi@archapprentices.co.uk::4018b68c-6c0d-4409-b076-44965e9a82a5" userProvider="AD" userName="Nedum Obi"/>
        <t:Anchor>
          <t:Comment id="1718994262"/>
        </t:Anchor>
        <t:Create/>
      </t:Event>
      <t:Event id="{03F1736D-BD41-40B1-BCD2-8B1316D160AF}" time="2021-09-13T15:25:15.984Z">
        <t:Attribution userId="S::nedum.obi@archapprentices.co.uk::4018b68c-6c0d-4409-b076-44965e9a82a5" userProvider="AD" userName="Nedum Obi"/>
        <t:Anchor>
          <t:Comment id="1718994262"/>
        </t:Anchor>
        <t:Assign userId="S::Jane.Briggs@avadolearning.com::cd5a2430-9ee0-4661-a248-e4419861c6e9" userProvider="AD" userName="Jane Briggs"/>
      </t:Event>
      <t:Event id="{4D591E04-2F1A-4518-80D5-56A548FE8F0A}" time="2021-09-13T15:25:15.984Z">
        <t:Attribution userId="S::nedum.obi@archapprentices.co.uk::4018b68c-6c0d-4409-b076-44965e9a82a5" userProvider="AD" userName="Nedum Obi"/>
        <t:Anchor>
          <t:Comment id="1718994262"/>
        </t:Anchor>
        <t:SetTitle title="@Jane Briggs The list provided are hints to clean the data."/>
      </t:Event>
      <t:Event id="{0E9423D6-6F2E-401B-B0D4-DF399EE117DD}" time="2021-09-14T08:42:58.913Z">
        <t:Attribution userId="S::jane.briggs@avadolearning.com::cd5a2430-9ee0-4661-a248-e4419861c6e9" userProvider="AD" userName="Jane Briggs"/>
        <t:Progress percentComplete="100"/>
      </t:Event>
    </t:History>
  </t:Task>
  <t:Task id="{7B9774D0-A3DD-4102-89D0-39F3C76391A5}">
    <t:Anchor>
      <t:Comment id="1774948065"/>
    </t:Anchor>
    <t:History>
      <t:Event id="{05B1497E-682F-4E94-8729-51A7D342E99A}" time="2021-11-04T15:29:59.802Z">
        <t:Attribution userId="S::nedum.obi@archapprentices.co.uk::4018b68c-6c0d-4409-b076-44965e9a82a5" userProvider="AD" userName="Nedum Obi"/>
        <t:Anchor>
          <t:Comment id="1774948065"/>
        </t:Anchor>
        <t:Create/>
      </t:Event>
      <t:Event id="{A6299787-EC4C-489D-B8A2-08238EC1B73C}" time="2021-11-04T15:29:59.802Z">
        <t:Attribution userId="S::nedum.obi@archapprentices.co.uk::4018b68c-6c0d-4409-b076-44965e9a82a5" userProvider="AD" userName="Nedum Obi"/>
        <t:Anchor>
          <t:Comment id="1774948065"/>
        </t:Anchor>
        <t:Assign userId="S::Jane.Briggs@avadolearning.com::cd5a2430-9ee0-4661-a248-e4419861c6e9" userProvider="AD" userName="Jane Briggs"/>
      </t:Event>
      <t:Event id="{A31BAD79-D07C-4980-97BA-26700BD79CFB}" time="2021-11-04T15:29:59.802Z">
        <t:Attribution userId="S::nedum.obi@archapprentices.co.uk::4018b68c-6c0d-4409-b076-44965e9a82a5" userProvider="AD" userName="Nedum Obi"/>
        <t:Anchor>
          <t:Comment id="1774948065"/>
        </t:Anchor>
        <t:SetTitle title="@Jane Briggs I listed the tables the learners will need to import."/>
      </t:Event>
      <t:Event id="{55521CDF-0300-4777-A9B5-C85BBC03AE95}" time="2021-11-12T13:14:34.737Z">
        <t:Attribution userId="S::jane.briggs@avadolearning.com::cd5a2430-9ee0-4661-a248-e4419861c6e9" userProvider="AD" userName="Jane Briggs"/>
        <t:Progress percentComplete="100"/>
      </t:Event>
    </t:History>
  </t:Task>
  <t:Task id="{36010A34-63C7-4D5A-8859-4EEE660BF3D9}">
    <t:Anchor>
      <t:Comment id="437186635"/>
    </t:Anchor>
    <t:History>
      <t:Event id="{343F58E2-78C2-46F7-8B31-C5B596225E22}" time="2021-09-13T15:27:47.693Z">
        <t:Attribution userId="S::nedum.obi@archapprentices.co.uk::4018b68c-6c0d-4409-b076-44965e9a82a5" userProvider="AD" userName="Nedum Obi"/>
        <t:Anchor>
          <t:Comment id="613275261"/>
        </t:Anchor>
        <t:Create/>
      </t:Event>
      <t:Event id="{9A91925C-E11B-4F43-BCDC-896159B4B567}" time="2021-09-13T15:27:47.693Z">
        <t:Attribution userId="S::nedum.obi@archapprentices.co.uk::4018b68c-6c0d-4409-b076-44965e9a82a5" userProvider="AD" userName="Nedum Obi"/>
        <t:Anchor>
          <t:Comment id="613275261"/>
        </t:Anchor>
        <t:Assign userId="S::Jane.Briggs@avadolearning.com::cd5a2430-9ee0-4661-a248-e4419861c6e9" userProvider="AD" userName="Jane Briggs"/>
      </t:Event>
      <t:Event id="{B359BD60-10B5-462D-A60C-DD203399F337}" time="2021-09-13T15:27:47.693Z">
        <t:Attribution userId="S::nedum.obi@archapprentices.co.uk::4018b68c-6c0d-4409-b076-44965e9a82a5" userProvider="AD" userName="Nedum Obi"/>
        <t:Anchor>
          <t:Comment id="613275261"/>
        </t:Anchor>
        <t:SetTitle title="@Jane Briggs We are giving them the task of merging and filtering data so that they can practice the competencies."/>
      </t:Event>
      <t:Event id="{DF267A00-C868-4FD2-A931-4ED995A7A5D0}" time="2021-09-14T08:43:22.781Z">
        <t:Attribution userId="S::jane.briggs@avadolearning.com::cd5a2430-9ee0-4661-a248-e4419861c6e9" userProvider="AD" userName="Jane Briggs"/>
        <t:Progress percentComplete="100"/>
      </t:Event>
    </t:History>
  </t:Task>
  <t:Task id="{D07D889A-1C45-4F78-87D0-4F148D3B0601}">
    <t:Anchor>
      <t:Comment id="758315633"/>
    </t:Anchor>
    <t:History>
      <t:Event id="{F48DD35B-8A28-4212-9EFD-C4E179E98BF6}" time="2022-02-04T10:49:40.975Z">
        <t:Attribution userId="S::nedum.obi@archapprentices.co.uk::4018b68c-6c0d-4409-b076-44965e9a82a5" userProvider="AD" userName="Nedum Obi"/>
        <t:Anchor>
          <t:Comment id="1631058104"/>
        </t:Anchor>
        <t:Create/>
      </t:Event>
      <t:Event id="{169C69EE-5050-4E55-8BC6-E05B7EB38B5A}" time="2022-02-04T10:49:40.975Z">
        <t:Attribution userId="S::nedum.obi@archapprentices.co.uk::4018b68c-6c0d-4409-b076-44965e9a82a5" userProvider="AD" userName="Nedum Obi"/>
        <t:Anchor>
          <t:Comment id="1631058104"/>
        </t:Anchor>
        <t:Assign userId="S::Jane.Briggs@avadolearning.com::cd5a2430-9ee0-4661-a248-e4419861c6e9" userProvider="AD" userName="Jane Briggs"/>
      </t:Event>
      <t:Event id="{65126FFE-7019-48A3-B7E7-E4EA6A015DAB}" time="2022-02-04T10:49:40.975Z">
        <t:Attribution userId="S::nedum.obi@archapprentices.co.uk::4018b68c-6c0d-4409-b076-44965e9a82a5" userProvider="AD" userName="Nedum Obi"/>
        <t:Anchor>
          <t:Comment id="1631058104"/>
        </t:Anchor>
        <t:SetTitle title="@Jane Briggs It's 2 reports."/>
      </t:Event>
      <t:Event id="{76AC0A09-6C63-487E-A99D-10E44C61BF8B}" time="2022-02-07T14:17:19.33Z">
        <t:Attribution userId="S::jane.briggs@avadolearning.com::cd5a2430-9ee0-4661-a248-e4419861c6e9" userProvider="AD" userName="Jane Briggs"/>
        <t:Progress percentComplete="100"/>
      </t:Event>
    </t:History>
  </t:Task>
  <t:Task id="{B30ED3D2-D0F0-46B8-9E7B-C29FA5EAB989}">
    <t:Anchor>
      <t:Comment id="974486980"/>
    </t:Anchor>
    <t:History>
      <t:Event id="{B0D409D8-7C28-4318-9003-E9473A39BEA2}" time="2021-09-14T08:49:30.634Z">
        <t:Attribution userId="S::jane.briggs@avadolearning.com::cd5a2430-9ee0-4661-a248-e4419861c6e9" userProvider="AD" userName="Jane Briggs"/>
        <t:Anchor>
          <t:Comment id="1688210197"/>
        </t:Anchor>
        <t:Create/>
      </t:Event>
      <t:Event id="{E1C1E465-3F60-4845-8F14-47E368CE7966}" time="2021-09-14T08:49:30.634Z">
        <t:Attribution userId="S::jane.briggs@avadolearning.com::cd5a2430-9ee0-4661-a248-e4419861c6e9" userProvider="AD" userName="Jane Briggs"/>
        <t:Anchor>
          <t:Comment id="1688210197"/>
        </t:Anchor>
        <t:Assign userId="S::Don.Rombaoa@ArchApprentices.co.uk::b89b82b4-c6c2-4c53-9248-7df864d07901" userProvider="AD" userName="Don Rombaoa"/>
      </t:Event>
      <t:Event id="{F5D867E6-307B-4CD7-8E7D-F66527722041}" time="2021-09-14T08:49:30.634Z">
        <t:Attribution userId="S::jane.briggs@avadolearning.com::cd5a2430-9ee0-4661-a248-e4419861c6e9" userProvider="AD" userName="Jane Briggs"/>
        <t:Anchor>
          <t:Comment id="1688210197"/>
        </t:Anchor>
        <t:SetTitle title="@Don Rombaoa Hi Don, could you take a look at this question from Julia and respond please? I'll send Julia's original comments in Teams"/>
      </t:Event>
      <t:Event id="{59065647-1B1D-4855-94A4-359F26A8AF71}" time="2021-09-15T13:36:28.72Z">
        <t:Attribution userId="S::jane.briggs@avadolearning.com::cd5a2430-9ee0-4661-a248-e4419861c6e9" userProvider="AD" userName="Jane Briggs"/>
        <t:Progress percentComplete="100"/>
      </t:Event>
    </t:History>
  </t:Task>
  <t:Task id="{CDE5CAB1-CCC8-4A11-BA6B-C7F7D684AC5E}">
    <t:Anchor>
      <t:Comment id="1227570509"/>
    </t:Anchor>
    <t:History>
      <t:Event id="{7F2B09D9-E257-4C0A-99DB-D99917449021}" time="2021-10-27T08:57:42.756Z">
        <t:Attribution userId="S::nedum.obi@archapprentices.co.uk::4018b68c-6c0d-4409-b076-44965e9a82a5" userProvider="AD" userName="Nedum Obi"/>
        <t:Anchor>
          <t:Comment id="1227570509"/>
        </t:Anchor>
        <t:Create/>
      </t:Event>
      <t:Event id="{978B5C70-E5D6-469C-8084-C1C607D54905}" time="2021-10-27T08:57:42.756Z">
        <t:Attribution userId="S::nedum.obi@archapprentices.co.uk::4018b68c-6c0d-4409-b076-44965e9a82a5" userProvider="AD" userName="Nedum Obi"/>
        <t:Anchor>
          <t:Comment id="1227570509"/>
        </t:Anchor>
        <t:Assign userId="S::Aneta.Wolanska@avadolearning.com::7bd08e79-952c-46ff-ab15-5f68659defd9" userProvider="AD" userName="Aneta Wolanska"/>
      </t:Event>
      <t:Event id="{9FBE4A16-0CE2-46AD-A2B6-6D594D36ECE2}" time="2021-10-27T08:57:42.756Z">
        <t:Attribution userId="S::nedum.obi@archapprentices.co.uk::4018b68c-6c0d-4409-b076-44965e9a82a5" userProvider="AD" userName="Nedum Obi"/>
        <t:Anchor>
          <t:Comment id="1227570509"/>
        </t:Anchor>
        <t:SetTitle title="@Aneta Wolanska @Jane Briggs Please change to 20 minutes"/>
      </t:Event>
      <t:Event id="{81D49514-2D81-4FE6-B872-51BC2E3C608D}" time="2021-10-28T09:30:02.205Z">
        <t:Attribution userId="S::aneta.wolanska@avadolearning.com::7bd08e79-952c-46ff-ab15-5f68659defd9" userProvider="AD" userName="Aneta Wolanska"/>
        <t:Progress percentComplete="100"/>
      </t:Event>
    </t:History>
  </t:Task>
  <t:Task id="{297626F7-BF15-4550-A3F7-602ECDDA0B19}">
    <t:Anchor>
      <t:Comment id="625457823"/>
    </t:Anchor>
    <t:History>
      <t:Event id="{9A38109C-B49B-43AA-9469-F9759E1BF502}" time="2021-09-21T08:31:30.604Z">
        <t:Attribution userId="S::jane.briggs@avadolearning.com::cd5a2430-9ee0-4661-a248-e4419861c6e9" userProvider="AD" userName="Jane Briggs"/>
        <t:Anchor>
          <t:Comment id="2069024208"/>
        </t:Anchor>
        <t:Create/>
      </t:Event>
      <t:Event id="{01C84537-36A8-4896-9D9B-9EB0B1E66267}" time="2021-09-21T08:31:30.604Z">
        <t:Attribution userId="S::jane.briggs@avadolearning.com::cd5a2430-9ee0-4661-a248-e4419861c6e9" userProvider="AD" userName="Jane Briggs"/>
        <t:Anchor>
          <t:Comment id="2069024208"/>
        </t:Anchor>
        <t:Assign userId="S::Sinead.Owens@avadolearning.com::b8df5434-0043-4e07-b234-15d062a14ba4" userProvider="AD" userName="Sinead Owens"/>
      </t:Event>
      <t:Event id="{26AD893B-942F-42C9-9006-7E2E90591C67}" time="2021-09-21T08:31:30.604Z">
        <t:Attribution userId="S::jane.briggs@avadolearning.com::cd5a2430-9ee0-4661-a248-e4419861c6e9" userProvider="AD" userName="Jane Briggs"/>
        <t:Anchor>
          <t:Comment id="2069024208"/>
        </t:Anchor>
        <t:SetTitle title="Hi @Sinead Owens , it's not too late to change it. I'll make the change now :)"/>
      </t:Event>
      <t:Event id="{BDC75839-3FA1-450A-8E88-9FE6D5288BD8}" time="2021-09-21T08:34:38.777Z">
        <t:Attribution userId="S::jane.briggs@avadolearning.com::cd5a2430-9ee0-4661-a248-e4419861c6e9" userProvider="AD" userName="Jane Briggs"/>
        <t:Progress percentComplete="100"/>
      </t:Event>
    </t:History>
  </t:Task>
  <t:Task id="{D364DF6D-714E-4DF6-B1EC-C8F3A58D2AA5}">
    <t:Anchor>
      <t:Comment id="619908286"/>
    </t:Anchor>
    <t:History>
      <t:Event id="{96BDEB43-DC26-4C80-9D6F-4BD44BC4D31C}" time="2021-09-21T08:37:14.421Z">
        <t:Attribution userId="S::jane.briggs@avadolearning.com::cd5a2430-9ee0-4661-a248-e4419861c6e9" userProvider="AD" userName="Jane Briggs"/>
        <t:Anchor>
          <t:Comment id="823893992"/>
        </t:Anchor>
        <t:Create/>
      </t:Event>
      <t:Event id="{70114FBF-E4A3-4341-A043-5CD8DD817D08}" time="2021-09-21T08:37:14.421Z">
        <t:Attribution userId="S::jane.briggs@avadolearning.com::cd5a2430-9ee0-4661-a248-e4419861c6e9" userProvider="AD" userName="Jane Briggs"/>
        <t:Anchor>
          <t:Comment id="823893992"/>
        </t:Anchor>
        <t:Assign userId="S::Sinead.Owens@avadolearning.com::b8df5434-0043-4e07-b234-15d062a14ba4" userProvider="AD" userName="Sinead Owens"/>
      </t:Event>
      <t:Event id="{48494DDF-3CE2-47F4-8A97-A5A7FDC40A11}" time="2021-09-21T08:37:14.421Z">
        <t:Attribution userId="S::jane.briggs@avadolearning.com::cd5a2430-9ee0-4661-a248-e4419861c6e9" userProvider="AD" userName="Jane Briggs"/>
        <t:Anchor>
          <t:Comment id="823893992"/>
        </t:Anchor>
        <t:SetTitle title="@Sinead Owens good call! I'll make the change. Level of granularity is a data term but your sentence makes sense :)"/>
      </t:Event>
      <t:Event id="{544FBAE5-5717-4B93-9672-2291E76F9248}" time="2021-09-21T09:12:53.19Z">
        <t:Attribution userId="S::jane.briggs@avadolearning.com::cd5a2430-9ee0-4661-a248-e4419861c6e9" userProvider="AD" userName="Jane Briggs"/>
        <t:Progress percentComplete="100"/>
      </t:Event>
    </t:History>
  </t:Task>
  <t:Task id="{4A8DB030-0F02-47EC-9610-DFA43FDFCFCA}">
    <t:Anchor>
      <t:Comment id="817560736"/>
    </t:Anchor>
    <t:History>
      <t:Event id="{617D49B9-8583-4A1A-9349-58A6A140DB22}" time="2021-10-22T15:56:51.701Z">
        <t:Attribution userId="S::jane.briggs@avadolearning.com::cd5a2430-9ee0-4661-a248-e4419861c6e9" userProvider="AD" userName="Jane Briggs"/>
        <t:Anchor>
          <t:Comment id="817560736"/>
        </t:Anchor>
        <t:Create/>
      </t:Event>
      <t:Event id="{A2ED7850-0FCB-40AE-830F-ADFBEDE4B0FC}" time="2021-10-22T15:56:51.701Z">
        <t:Attribution userId="S::jane.briggs@avadolearning.com::cd5a2430-9ee0-4661-a248-e4419861c6e9" userProvider="AD" userName="Jane Briggs"/>
        <t:Anchor>
          <t:Comment id="817560736"/>
        </t:Anchor>
        <t:Assign userId="S::Nedum.Obi@ArchApprentices.co.uk::4018b68c-6c0d-4409-b076-44965e9a82a5" userProvider="AD" userName="Nedum Obi"/>
      </t:Event>
      <t:Event id="{4C3F0E73-FEED-46F8-9D45-1C6740DE9AB3}" time="2021-10-22T15:56:51.701Z">
        <t:Attribution userId="S::jane.briggs@avadolearning.com::cd5a2430-9ee0-4661-a248-e4419861c6e9" userProvider="AD" userName="Jane Briggs"/>
        <t:Anchor>
          <t:Comment id="817560736"/>
        </t:Anchor>
        <t:SetTitle title="@Nedum Obi Do they also want to track, age education and location?"/>
      </t:Event>
      <t:Event id="{7F8C5B22-50BB-4E4A-AA23-82C21E88768C}" time="2021-10-27T08:33:11.864Z">
        <t:Attribution userId="S::nedum.obi@archapprentices.co.uk::4018b68c-6c0d-4409-b076-44965e9a82a5" userProvider="AD" userName="Nedum Obi"/>
        <t:Anchor>
          <t:Comment id="1455436263"/>
        </t:Anchor>
        <t:UnassignAll/>
      </t:Event>
      <t:Event id="{D536DB98-9634-431D-8FED-085C2ACAF801}" time="2021-10-27T08:33:11.864Z">
        <t:Attribution userId="S::nedum.obi@archapprentices.co.uk::4018b68c-6c0d-4409-b076-44965e9a82a5" userProvider="AD" userName="Nedum Obi"/>
        <t:Anchor>
          <t:Comment id="1455436263"/>
        </t:Anchor>
        <t:Assign userId="S::Aneta.Wolanska@avadolearning.com::7bd08e79-952c-46ff-ab15-5f68659defd9" userProvider="AD" userName="Aneta Wolanska"/>
      </t:Event>
      <t:Event id="{D7A76B13-4146-4130-BB12-82E6FD718789}" time="2021-11-12T13:21:46.627Z">
        <t:Attribution userId="S::jane.briggs@avadolearning.com::cd5a2430-9ee0-4661-a248-e4419861c6e9" userProvider="AD" userName="Jane Briggs"/>
        <t:Progress percentComplete="100"/>
      </t:Event>
    </t:History>
  </t:Task>
  <t:Task id="{80652ABA-CB61-49FB-AC40-E3A7B2CD9397}">
    <t:Anchor>
      <t:Comment id="625092371"/>
    </t:Anchor>
    <t:History>
      <t:Event id="{82396A02-77FA-46BD-A794-8F8E33772081}" time="2021-11-23T10:57:03.911Z">
        <t:Attribution userId="S::jane.briggs@avadolearning.com::cd5a2430-9ee0-4661-a248-e4419861c6e9" userProvider="AD" userName="Jane Briggs"/>
        <t:Anchor>
          <t:Comment id="1373556290"/>
        </t:Anchor>
        <t:Create/>
      </t:Event>
      <t:Event id="{D8DF2238-4633-482A-886B-436D238D7055}" time="2021-11-23T10:57:03.911Z">
        <t:Attribution userId="S::jane.briggs@avadolearning.com::cd5a2430-9ee0-4661-a248-e4419861c6e9" userProvider="AD" userName="Jane Briggs"/>
        <t:Anchor>
          <t:Comment id="1373556290"/>
        </t:Anchor>
        <t:Assign userId="S::Darshana.Edirisinghe@archapprentices.co.uk::2c6375f2-c97b-4adf-8bed-75b314c1e8c4" userProvider="AD" userName="Darshana Edirisinghe"/>
      </t:Event>
      <t:Event id="{F9421092-8F16-462E-B054-F0ADEDA66DF4}" time="2021-11-23T10:57:03.911Z">
        <t:Attribution userId="S::jane.briggs@avadolearning.com::cd5a2430-9ee0-4661-a248-e4419861c6e9" userProvider="AD" userName="Jane Briggs"/>
        <t:Anchor>
          <t:Comment id="1373556290"/>
        </t:Anchor>
        <t:SetTitle title="@Darshana Edirisinghe what is the benefit of adding their answers in SQL?"/>
      </t:Event>
      <t:Event id="{1E0EDA68-0105-41F1-BC77-EF7328B7BDD3}" time="2021-11-23T14:23:13.86Z">
        <t:Attribution userId="S::jane.briggs@avadolearning.com::cd5a2430-9ee0-4661-a248-e4419861c6e9" userProvider="AD" userName="Jane Briggs"/>
        <t:Progress percentComplete="100"/>
      </t:Event>
    </t:History>
  </t:Task>
  <t:Task id="{A6CAAADC-1EC5-456F-AF2F-DB24D6E48722}">
    <t:Anchor>
      <t:Comment id="1558924879"/>
    </t:Anchor>
    <t:History>
      <t:Event id="{482E1427-544E-4FCF-8BDD-C985F999C2B1}" time="2021-10-22T15:57:06.77Z">
        <t:Attribution userId="S::jane.briggs@avadolearning.com::cd5a2430-9ee0-4661-a248-e4419861c6e9" userProvider="AD" userName="Jane Briggs"/>
        <t:Anchor>
          <t:Comment id="889825791"/>
        </t:Anchor>
        <t:Create/>
      </t:Event>
      <t:Event id="{5DFC6E31-39B3-47E1-886B-CD00C6485C31}" time="2021-10-22T15:57:06.77Z">
        <t:Attribution userId="S::jane.briggs@avadolearning.com::cd5a2430-9ee0-4661-a248-e4419861c6e9" userProvider="AD" userName="Jane Briggs"/>
        <t:Anchor>
          <t:Comment id="889825791"/>
        </t:Anchor>
        <t:Assign userId="S::Nedum.Obi@ArchApprentices.co.uk::4018b68c-6c0d-4409-b076-44965e9a82a5" userProvider="AD" userName="Nedum Obi"/>
      </t:Event>
      <t:Event id="{BF851E55-41CD-43DA-96FC-51F82F5CD308}" time="2021-10-22T15:57:06.77Z">
        <t:Attribution userId="S::jane.briggs@avadolearning.com::cd5a2430-9ee0-4661-a248-e4419861c6e9" userProvider="AD" userName="Jane Briggs"/>
        <t:Anchor>
          <t:Comment id="889825791"/>
        </t:Anchor>
        <t:SetTitle title="@Nedum Obi"/>
      </t:Event>
      <t:Event id="{5DEDC887-F97A-46C3-B441-96B1BC3B5CA6}" time="2021-10-27T08:34:17.956Z">
        <t:Attribution userId="S::nedum.obi@archapprentices.co.uk::4018b68c-6c0d-4409-b076-44965e9a82a5" userProvider="AD" userName="Nedum Obi"/>
        <t:Anchor>
          <t:Comment id="623637394"/>
        </t:Anchor>
        <t:UnassignAll/>
      </t:Event>
      <t:Event id="{84C1DB3F-16A6-49B4-B8CA-B1D6F778B2D2}" time="2021-10-27T08:34:17.956Z">
        <t:Attribution userId="S::nedum.obi@archapprentices.co.uk::4018b68c-6c0d-4409-b076-44965e9a82a5" userProvider="AD" userName="Nedum Obi"/>
        <t:Anchor>
          <t:Comment id="623637394"/>
        </t:Anchor>
        <t:Assign userId="S::Jane.Briggs@avadolearning.com::cd5a2430-9ee0-4661-a248-e4419861c6e9" userProvider="AD" userName="Jane Briggs"/>
      </t:Event>
      <t:Event id="{41C1EB2C-940E-4864-BA69-3D3A515AA727}" time="2021-11-12T13:23:17.22Z">
        <t:Attribution userId="S::jane.briggs@avadolearning.com::cd5a2430-9ee0-4661-a248-e4419861c6e9" userProvider="AD" userName="Jane Briggs"/>
        <t:Progress percentComplete="100"/>
      </t:Event>
    </t:History>
  </t:Task>
  <t:Task id="{306E45D3-4D97-4660-A024-34E81FB5B0A2}">
    <t:Anchor>
      <t:Comment id="683334904"/>
    </t:Anchor>
    <t:History>
      <t:Event id="{662103D3-499F-46A5-A2C8-2475BBA7B99C}" time="2021-11-23T10:54:35.497Z">
        <t:Attribution userId="S::jane.briggs@avadolearning.com::cd5a2430-9ee0-4661-a248-e4419861c6e9" userProvider="AD" userName="Jane Briggs"/>
        <t:Anchor>
          <t:Comment id="2106188467"/>
        </t:Anchor>
        <t:Create/>
      </t:Event>
      <t:Event id="{CB8B30BC-B44C-4534-9A99-0426076F5F4E}" time="2021-11-23T10:54:35.497Z">
        <t:Attribution userId="S::jane.briggs@avadolearning.com::cd5a2430-9ee0-4661-a248-e4419861c6e9" userProvider="AD" userName="Jane Briggs"/>
        <t:Anchor>
          <t:Comment id="2106188467"/>
        </t:Anchor>
        <t:Assign userId="S::Darshana.Edirisinghe@archapprentices.co.uk::2c6375f2-c97b-4adf-8bed-75b314c1e8c4" userProvider="AD" userName="Darshana Edirisinghe"/>
      </t:Event>
      <t:Event id="{8D7E8482-8721-4744-9C94-176818C866FE}" time="2021-11-23T10:54:35.497Z">
        <t:Attribution userId="S::jane.briggs@avadolearning.com::cd5a2430-9ee0-4661-a248-e4419861c6e9" userProvider="AD" userName="Jane Briggs"/>
        <t:Anchor>
          <t:Comment id="2106188467"/>
        </t:Anchor>
        <t:SetTitle title="@Darshana Edirisinghe Please change the same of the file to the file name given here to be consistent with past fusion days."/>
      </t:Event>
    </t:History>
  </t:Task>
  <t:Task id="{0B1F873B-613B-43A8-90BF-5AFBDF9EF823}">
    <t:Anchor>
      <t:Comment id="2102560498"/>
    </t:Anchor>
    <t:History>
      <t:Event id="{6C6E583A-5F80-4ABF-89D9-4C48332C9DE6}" time="2021-12-24T12:40:05.3Z">
        <t:Attribution userId="S::nedum.obi@archapprentices.co.uk::4018b68c-6c0d-4409-b076-44965e9a82a5" userProvider="AD" userName="Nedum Obi"/>
        <t:Anchor>
          <t:Comment id="289058597"/>
        </t:Anchor>
        <t:Create/>
      </t:Event>
      <t:Event id="{51428B66-9CC6-4836-B0A2-604AB7793E7D}" time="2021-12-24T12:40:05.3Z">
        <t:Attribution userId="S::nedum.obi@archapprentices.co.uk::4018b68c-6c0d-4409-b076-44965e9a82a5" userProvider="AD" userName="Nedum Obi"/>
        <t:Anchor>
          <t:Comment id="289058597"/>
        </t:Anchor>
        <t:Assign userId="S::Jane.Briggs@avadolearning.com::cd5a2430-9ee0-4661-a248-e4419861c6e9" userProvider="AD" userName="Jane Briggs"/>
      </t:Event>
      <t:Event id="{B0D90247-D417-4575-87EA-5BF7DF09044F}" time="2021-12-24T12:40:05.3Z">
        <t:Attribution userId="S::nedum.obi@archapprentices.co.uk::4018b68c-6c0d-4409-b076-44965e9a82a5" userProvider="AD" userName="Nedum Obi"/>
        <t:Anchor>
          <t:Comment id="289058597"/>
        </t:Anchor>
        <t:SetTitle title="@Jane Briggs am happy for you to remove the mean calculation. They should be able to do this calculation using the mean function."/>
      </t:Event>
    </t:History>
  </t:Task>
  <t:Task id="{9C42B77C-6FAF-4E44-9956-A60EDD5D6308}">
    <t:Anchor>
      <t:Comment id="1813675032"/>
    </t:Anchor>
    <t:History>
      <t:Event id="{A9D51718-E68B-4BB7-A610-1CB1DD9C78E0}" time="2021-12-03T15:37:52.75Z">
        <t:Attribution userId="S::nedum.obi@archapprentices.co.uk::4018b68c-6c0d-4409-b076-44965e9a82a5" userProvider="AD" userName="Nedum Obi"/>
        <t:Anchor>
          <t:Comment id="1813675032"/>
        </t:Anchor>
        <t:Create/>
      </t:Event>
      <t:Event id="{65447C3F-0F91-4C8C-AEF4-54EC1CFC10F4}" time="2021-12-03T15:37:52.75Z">
        <t:Attribution userId="S::nedum.obi@archapprentices.co.uk::4018b68c-6c0d-4409-b076-44965e9a82a5" userProvider="AD" userName="Nedum Obi"/>
        <t:Anchor>
          <t:Comment id="1813675032"/>
        </t:Anchor>
        <t:Assign userId="S::Jane.Briggs@avadolearning.com::cd5a2430-9ee0-4661-a248-e4419861c6e9" userProvider="AD" userName="Jane Briggs"/>
      </t:Event>
      <t:Event id="{57010144-227E-4821-B355-EE668E40E643}" time="2021-12-03T15:37:52.75Z">
        <t:Attribution userId="S::nedum.obi@archapprentices.co.uk::4018b68c-6c0d-4409-b076-44965e9a82a5" userProvider="AD" userName="Nedum Obi"/>
        <t:Anchor>
          <t:Comment id="1813675032"/>
        </t:Anchor>
        <t:SetTitle title="@Jane Briggs Please can you change this to Hints."/>
      </t:Event>
      <t:Event id="{5C18EF7C-408E-43BF-BF5B-1CEB61774125}" time="2021-12-03T17:17:44.8Z">
        <t:Attribution userId="S::jane.briggs@avadolearning.com::cd5a2430-9ee0-4661-a248-e4419861c6e9" userProvider="AD" userName="Jane Briggs"/>
        <t:Progress percentComplete="100"/>
      </t:Event>
    </t:History>
  </t:Task>
  <t:Task id="{31E623B5-7A99-4E7A-9786-5793E33469BF}">
    <t:Anchor>
      <t:Comment id="1191680324"/>
    </t:Anchor>
    <t:History>
      <t:Event id="{528DE8C5-7FF7-40D5-84AD-B97D79BE66F6}" time="2021-10-22T15:57:17.783Z">
        <t:Attribution userId="S::jane.briggs@avadolearning.com::cd5a2430-9ee0-4661-a248-e4419861c6e9" userProvider="AD" userName="Jane Briggs"/>
        <t:Anchor>
          <t:Comment id="1433781936"/>
        </t:Anchor>
        <t:Create/>
      </t:Event>
      <t:Event id="{3953EA45-C76B-4171-9782-69D0B1813444}" time="2021-10-22T15:57:17.783Z">
        <t:Attribution userId="S::jane.briggs@avadolearning.com::cd5a2430-9ee0-4661-a248-e4419861c6e9" userProvider="AD" userName="Jane Briggs"/>
        <t:Anchor>
          <t:Comment id="1433781936"/>
        </t:Anchor>
        <t:Assign userId="S::Nedum.Obi@ArchApprentices.co.uk::4018b68c-6c0d-4409-b076-44965e9a82a5" userProvider="AD" userName="Nedum Obi"/>
      </t:Event>
      <t:Event id="{1A216206-F60B-4CEA-B0DF-C28601DABDFB}" time="2021-10-22T15:57:17.783Z">
        <t:Attribution userId="S::jane.briggs@avadolearning.com::cd5a2430-9ee0-4661-a248-e4419861c6e9" userProvider="AD" userName="Jane Briggs"/>
        <t:Anchor>
          <t:Comment id="1433781936"/>
        </t:Anchor>
        <t:SetTitle title="@Nedum Obi"/>
      </t:Event>
      <t:Event id="{F4914FDC-A3F0-4993-9407-B6A7A43C08D7}" time="2021-10-27T08:30:49.423Z">
        <t:Attribution userId="S::nedum.obi@archapprentices.co.uk::4018b68c-6c0d-4409-b076-44965e9a82a5" userProvider="AD" userName="Nedum Obi"/>
        <t:Anchor>
          <t:Comment id="2073412092"/>
        </t:Anchor>
        <t:UnassignAll/>
      </t:Event>
      <t:Event id="{3271E516-2B77-49F6-BF59-AC8B60B71E61}" time="2021-10-27T08:30:49.423Z">
        <t:Attribution userId="S::nedum.obi@archapprentices.co.uk::4018b68c-6c0d-4409-b076-44965e9a82a5" userProvider="AD" userName="Nedum Obi"/>
        <t:Anchor>
          <t:Comment id="2073412092"/>
        </t:Anchor>
        <t:Assign userId="S::Aneta.Wolanska@avadolearning.com::7bd08e79-952c-46ff-ab15-5f68659defd9" userProvider="AD" userName="Aneta Wolanska"/>
      </t:Event>
    </t:History>
  </t:Task>
  <t:Task id="{91761239-79FB-4C74-84B1-CAB5A97A153D}">
    <t:Anchor>
      <t:Comment id="286763040"/>
    </t:Anchor>
    <t:History>
      <t:Event id="{67BBE693-C4CA-454B-A4E4-542DFB8575B9}" time="2021-11-08T11:09:11.813Z">
        <t:Attribution userId="S::jane.briggs@avadolearning.com::cd5a2430-9ee0-4661-a248-e4419861c6e9" userProvider="AD" userName="Jane Briggs"/>
        <t:Anchor>
          <t:Comment id="286763040"/>
        </t:Anchor>
        <t:Create/>
      </t:Event>
      <t:Event id="{D5544174-820F-477A-9AEA-5E3C7E0B7955}" time="2021-11-08T11:09:11.813Z">
        <t:Attribution userId="S::jane.briggs@avadolearning.com::cd5a2430-9ee0-4661-a248-e4419861c6e9" userProvider="AD" userName="Jane Briggs"/>
        <t:Anchor>
          <t:Comment id="286763040"/>
        </t:Anchor>
        <t:Assign userId="S::Sinead.Owens@avadolearning.com::b8df5434-0043-4e07-b234-15d062a14ba4" userProvider="AD" userName="Sinead Owens"/>
      </t:Event>
      <t:Event id="{3EEF6198-81AD-4B6E-91D8-B03E2B91C94B}" time="2021-11-08T11:09:11.813Z">
        <t:Attribution userId="S::jane.briggs@avadolearning.com::cd5a2430-9ee0-4661-a248-e4419861c6e9" userProvider="AD" userName="Jane Briggs"/>
        <t:Anchor>
          <t:Comment id="286763040"/>
        </t:Anchor>
        <t:SetTitle title="@Sinead Owens Hi Sinead, we've used fiber optic (not fibre optic) in Mod 1. Can we continue to use fiber? It looks like both spellings are accepted but fibre is more popular."/>
      </t:Event>
    </t:History>
  </t:Task>
  <t:Task id="{C0D1E0F3-B19C-4D1C-BFA3-EEBF050BB1CE}">
    <t:Anchor>
      <t:Comment id="1615729973"/>
    </t:Anchor>
    <t:History>
      <t:Event id="{A54909B9-C718-4147-B03F-2861D424D7DB}" time="2022-02-04T11:59:36.117Z">
        <t:Attribution userId="S::nedum.obi@archapprentices.co.uk::4018b68c-6c0d-4409-b076-44965e9a82a5" userProvider="AD" userName="Nedum Obi"/>
        <t:Anchor>
          <t:Comment id="1853475752"/>
        </t:Anchor>
        <t:Create/>
      </t:Event>
      <t:Event id="{AF3A4B4C-5CED-428A-8DAB-1FB8E2F57001}" time="2022-02-04T11:59:36.117Z">
        <t:Attribution userId="S::nedum.obi@archapprentices.co.uk::4018b68c-6c0d-4409-b076-44965e9a82a5" userProvider="AD" userName="Nedum Obi"/>
        <t:Anchor>
          <t:Comment id="1853475752"/>
        </t:Anchor>
        <t:Assign userId="S::Jane.Briggs@avadolearning.com::cd5a2430-9ee0-4661-a248-e4419861c6e9" userProvider="AD" userName="Jane Briggs"/>
      </t:Event>
      <t:Event id="{CB63BD67-CC59-4F04-86A6-72C34938B65D}" time="2022-02-04T11:59:36.117Z">
        <t:Attribution userId="S::nedum.obi@archapprentices.co.uk::4018b68c-6c0d-4409-b076-44965e9a82a5" userProvider="AD" userName="Nedum Obi"/>
        <t:Anchor>
          <t:Comment id="1853475752"/>
        </t:Anchor>
        <t:SetTitle title="@Jane Briggs You can remove the question relating to quantifying the business value.  Are the hints in the question related to Module 5."/>
      </t:Event>
    </t:History>
  </t:Task>
  <t:Task id="{C0F6889C-1B9D-41D0-86A9-AC7A7391736D}">
    <t:Anchor>
      <t:Comment id="622080089"/>
    </t:Anchor>
    <t:History>
      <t:Event id="{869DF8EE-96B4-4AF2-BC35-75DB3297929C}" time="2021-10-22T15:57:29.37Z">
        <t:Attribution userId="S::jane.briggs@avadolearning.com::cd5a2430-9ee0-4661-a248-e4419861c6e9" userProvider="AD" userName="Jane Briggs"/>
        <t:Anchor>
          <t:Comment id="2074217055"/>
        </t:Anchor>
        <t:Create/>
      </t:Event>
      <t:Event id="{ECA5DA97-30C2-49A5-A2EE-9AEB1B8CD364}" time="2021-10-22T15:57:29.37Z">
        <t:Attribution userId="S::jane.briggs@avadolearning.com::cd5a2430-9ee0-4661-a248-e4419861c6e9" userProvider="AD" userName="Jane Briggs"/>
        <t:Anchor>
          <t:Comment id="2074217055"/>
        </t:Anchor>
        <t:Assign userId="S::Nedum.Obi@ArchApprentices.co.uk::4018b68c-6c0d-4409-b076-44965e9a82a5" userProvider="AD" userName="Nedum Obi"/>
      </t:Event>
      <t:Event id="{37F28239-F9E9-41BB-99DD-D588F017D85A}" time="2021-10-22T15:57:29.37Z">
        <t:Attribution userId="S::jane.briggs@avadolearning.com::cd5a2430-9ee0-4661-a248-e4419861c6e9" userProvider="AD" userName="Jane Briggs"/>
        <t:Anchor>
          <t:Comment id="2074217055"/>
        </t:Anchor>
        <t:SetTitle title="@Nedum Obi"/>
      </t:Event>
      <t:Event id="{B4A0D19D-3161-40E9-BC18-904D580AC595}" time="2021-10-27T08:56:31.1Z">
        <t:Attribution userId="S::nedum.obi@archapprentices.co.uk::4018b68c-6c0d-4409-b076-44965e9a82a5" userProvider="AD" userName="Nedum Obi"/>
        <t:Anchor>
          <t:Comment id="16605704"/>
        </t:Anchor>
        <t:UnassignAll/>
      </t:Event>
      <t:Event id="{476947DA-FA4F-4D8A-8412-5B57FC600873}" time="2021-10-27T08:56:31.1Z">
        <t:Attribution userId="S::nedum.obi@archapprentices.co.uk::4018b68c-6c0d-4409-b076-44965e9a82a5" userProvider="AD" userName="Nedum Obi"/>
        <t:Anchor>
          <t:Comment id="16605704"/>
        </t:Anchor>
        <t:Assign userId="S::Aneta.Wolanska@avadolearning.com::7bd08e79-952c-46ff-ab15-5f68659defd9" userProvider="AD" userName="Aneta Wolanska"/>
      </t:Event>
      <t:Event id="{72565270-F4F1-44EE-954B-EE27DC432C69}" time="2021-10-28T10:11:05.77Z">
        <t:Attribution userId="S::aneta.wolanska@avadolearning.com::7bd08e79-952c-46ff-ab15-5f68659defd9" userProvider="AD" userName="Aneta Wolanska"/>
        <t:Anchor>
          <t:Comment id="723096584"/>
        </t:Anchor>
        <t:UnassignAll/>
      </t:Event>
      <t:Event id="{22BC967A-512C-496E-86F1-8537546D937C}" time="2021-10-28T10:11:05.77Z">
        <t:Attribution userId="S::aneta.wolanska@avadolearning.com::7bd08e79-952c-46ff-ab15-5f68659defd9" userProvider="AD" userName="Aneta Wolanska"/>
        <t:Anchor>
          <t:Comment id="723096584"/>
        </t:Anchor>
        <t:Assign userId="S::Nedum.Obi@ArchApprentices.co.uk::4018b68c-6c0d-4409-b076-44965e9a82a5" userProvider="AD" userName="Nedum Obi"/>
      </t:Event>
    </t:History>
  </t:Task>
  <t:Task id="{4409BCD5-9274-4C40-B65F-345D19E0E510}">
    <t:Anchor>
      <t:Comment id="1866420111"/>
    </t:Anchor>
    <t:History>
      <t:Event id="{42C9DDC0-75E5-457E-9752-B4F1D3DB959D}" time="2021-10-22T15:57:56.865Z">
        <t:Attribution userId="S::jane.briggs@avadolearning.com::cd5a2430-9ee0-4661-a248-e4419861c6e9" userProvider="AD" userName="Jane Briggs"/>
        <t:Anchor>
          <t:Comment id="1866420111"/>
        </t:Anchor>
        <t:Create/>
      </t:Event>
      <t:Event id="{0DA42E6D-0C15-4EEB-B603-3B1CADA2723C}" time="2021-10-22T15:57:56.865Z">
        <t:Attribution userId="S::jane.briggs@avadolearning.com::cd5a2430-9ee0-4661-a248-e4419861c6e9" userProvider="AD" userName="Jane Briggs"/>
        <t:Anchor>
          <t:Comment id="1866420111"/>
        </t:Anchor>
        <t:Assign userId="S::Nedum.Obi@ArchApprentices.co.uk::4018b68c-6c0d-4409-b076-44965e9a82a5" userProvider="AD" userName="Nedum Obi"/>
      </t:Event>
      <t:Event id="{E30E2F55-D805-4FE1-A788-767947FAC7E2}" time="2021-10-22T15:57:56.865Z">
        <t:Attribution userId="S::jane.briggs@avadolearning.com::cd5a2430-9ee0-4661-a248-e4419861c6e9" userProvider="AD" userName="Jane Briggs"/>
        <t:Anchor>
          <t:Comment id="1866420111"/>
        </t:Anchor>
        <t:SetTitle title="@Nedum Obi which others does this refer to?"/>
      </t:Event>
      <t:Event id="{05F5558C-7020-4CD3-A5A6-606E13C07DA3}" time="2021-10-27T08:29:10.59Z">
        <t:Attribution userId="S::nedum.obi@archapprentices.co.uk::4018b68c-6c0d-4409-b076-44965e9a82a5" userProvider="AD" userName="Nedum Obi"/>
        <t:Anchor>
          <t:Comment id="299408411"/>
        </t:Anchor>
        <t:UnassignAll/>
      </t:Event>
      <t:Event id="{E8A535B5-2F4E-4A3E-933A-11AC0F40D538}" time="2021-10-27T08:29:10.59Z">
        <t:Attribution userId="S::nedum.obi@archapprentices.co.uk::4018b68c-6c0d-4409-b076-44965e9a82a5" userProvider="AD" userName="Nedum Obi"/>
        <t:Anchor>
          <t:Comment id="299408411"/>
        </t:Anchor>
        <t:Assign userId="S::Aneta.Wolanska@avadolearning.com::7bd08e79-952c-46ff-ab15-5f68659defd9" userProvider="AD" userName="Aneta Wolanska"/>
      </t:Event>
      <t:Event id="{C1E6D3C3-0442-4C2C-B160-B7F3A3672427}" time="2021-11-02T11:21:39.984Z">
        <t:Attribution userId="S::jane.briggs@avadolearning.com::cd5a2430-9ee0-4661-a248-e4419861c6e9" userProvider="AD" userName="Jane Briggs"/>
        <t:Anchor>
          <t:Comment id="2073728308"/>
        </t:Anchor>
        <t:UnassignAll/>
      </t:Event>
      <t:Event id="{FD808690-EF5D-417D-BA18-C30A0CFC32C8}" time="2021-11-02T11:21:39.984Z">
        <t:Attribution userId="S::jane.briggs@avadolearning.com::cd5a2430-9ee0-4661-a248-e4419861c6e9" userProvider="AD" userName="Jane Briggs"/>
        <t:Anchor>
          <t:Comment id="2073728308"/>
        </t:Anchor>
        <t:Assign userId="S::Nedum.Obi@ArchApprentices.co.uk::4018b68c-6c0d-4409-b076-44965e9a82a5" userProvider="AD" userName="Nedum Obi"/>
      </t:Event>
      <t:Event id="{B11595B2-D3D2-4DCF-B1FD-01A50DEE03D8}" time="2021-11-04T11:40:44.96Z">
        <t:Attribution userId="S::nedum.obi@archapprentices.co.uk::4018b68c-6c0d-4409-b076-44965e9a82a5" userProvider="AD" userName="Nedum Obi"/>
        <t:Anchor>
          <t:Comment id="506690353"/>
        </t:Anchor>
        <t:UnassignAll/>
      </t:Event>
      <t:Event id="{8F5E7CDA-0071-4C32-A1EC-1048CEC50C11}" time="2021-11-04T11:40:44.96Z">
        <t:Attribution userId="S::nedum.obi@archapprentices.co.uk::4018b68c-6c0d-4409-b076-44965e9a82a5" userProvider="AD" userName="Nedum Obi"/>
        <t:Anchor>
          <t:Comment id="506690353"/>
        </t:Anchor>
        <t:Assign userId="S::Jane.Briggs@avadolearning.com::cd5a2430-9ee0-4661-a248-e4419861c6e9" userProvider="AD" userName="Jane Briggs"/>
      </t:Event>
      <t:Event id="{6C726D46-A049-4345-8136-38029C913D45}" time="2021-11-12T13:17:11.726Z">
        <t:Attribution userId="S::jane.briggs@avadolearning.com::cd5a2430-9ee0-4661-a248-e4419861c6e9" userProvider="AD" userName="Jane Briggs"/>
        <t:Progress percentComplete="100"/>
      </t:Event>
    </t:History>
  </t:Task>
  <t:Task id="{6973A8F2-30CE-4E91-8EB4-F9AEA109928F}">
    <t:Anchor>
      <t:Comment id="1379068421"/>
    </t:Anchor>
    <t:History>
      <t:Event id="{F8E4119C-CE0E-4240-B15C-E34B20A181D8}" time="2021-10-26T10:04:47.533Z">
        <t:Attribution userId="S::don.rombaoa@archapprentices.co.uk::b89b82b4-c6c2-4c53-9248-7df864d07901" userProvider="AD" userName="Don Rombaoa"/>
        <t:Anchor>
          <t:Comment id="1379068421"/>
        </t:Anchor>
        <t:Create/>
      </t:Event>
      <t:Event id="{0F54A5FD-5EF3-4E9D-8FD3-C209137BFBFC}" time="2021-10-26T10:04:47.533Z">
        <t:Attribution userId="S::don.rombaoa@archapprentices.co.uk::b89b82b4-c6c2-4c53-9248-7df864d07901" userProvider="AD" userName="Don Rombaoa"/>
        <t:Anchor>
          <t:Comment id="1379068421"/>
        </t:Anchor>
        <t:Assign userId="S::Aneta.Wolanska@avadolearning.com::7bd08e79-952c-46ff-ab15-5f68659defd9" userProvider="AD" userName="Aneta Wolanska"/>
      </t:Event>
      <t:Event id="{B215B6D7-1DA7-49E7-B388-488ADCFB275A}" time="2021-10-26T10:04:47.533Z">
        <t:Attribution userId="S::don.rombaoa@archapprentices.co.uk::b89b82b4-c6c2-4c53-9248-7df864d07901" userProvider="AD" userName="Don Rombaoa"/>
        <t:Anchor>
          <t:Comment id="1379068421"/>
        </t:Anchor>
        <t:SetTitle title="@Aneta Wolanska hi there....just a note a correction please: Step 3.4 says &gt;25k...it should be &lt;25k for incomegroup."/>
      </t:Event>
      <t:Event id="{CBD1718F-7197-4132-937A-F9BD6E4D17AC}" time="2021-10-28T09:30:11.152Z">
        <t:Attribution userId="S::aneta.wolanska@avadolearning.com::7bd08e79-952c-46ff-ab15-5f68659defd9" userProvider="AD" userName="Aneta Wolanska"/>
        <t:Progress percentComplete="100"/>
      </t:Event>
    </t:History>
  </t:Task>
  <t:Task id="{37E4D9AA-C422-4A92-B2B2-AC068F8FFB79}">
    <t:Anchor>
      <t:Comment id="1385925513"/>
    </t:Anchor>
    <t:History>
      <t:Event id="{E0AAEAED-BE1C-4074-BC8A-BE13ED2DBA0A}" time="2021-11-02T11:22:29.559Z">
        <t:Attribution userId="S::jane.briggs@avadolearning.com::cd5a2430-9ee0-4661-a248-e4419861c6e9" userProvider="AD" userName="Jane Briggs"/>
        <t:Anchor>
          <t:Comment id="1279389758"/>
        </t:Anchor>
        <t:Create/>
      </t:Event>
      <t:Event id="{D995E90E-FF34-45D5-8331-D48FAF9D7F27}" time="2021-11-02T11:22:29.559Z">
        <t:Attribution userId="S::jane.briggs@avadolearning.com::cd5a2430-9ee0-4661-a248-e4419861c6e9" userProvider="AD" userName="Jane Briggs"/>
        <t:Anchor>
          <t:Comment id="1279389758"/>
        </t:Anchor>
        <t:Assign userId="S::Don.Rombaoa@ArchApprentices.co.uk::b89b82b4-c6c2-4c53-9248-7df864d07901" userProvider="AD" userName="Don Rombaoa"/>
      </t:Event>
      <t:Event id="{3F0459CC-6A35-4520-B74D-2E45F58FF8E7}" time="2021-11-02T11:22:29.559Z">
        <t:Attribution userId="S::jane.briggs@avadolearning.com::cd5a2430-9ee0-4661-a248-e4419861c6e9" userProvider="AD" userName="Jane Briggs"/>
        <t:Anchor>
          <t:Comment id="1279389758"/>
        </t:Anchor>
        <t:SetTitle title="@Don Rombaoa Please add a link to the text data learners will use to complete this task. Thanks"/>
      </t:Event>
    </t:History>
  </t:Task>
  <t:Task id="{CF135E18-354B-4468-B92F-68811F48272A}">
    <t:Anchor>
      <t:Comment id="1778584314"/>
    </t:Anchor>
    <t:History>
      <t:Event id="{147F4631-3456-4FC9-9765-1FCEA63F8142}" time="2021-11-04T15:27:47.837Z">
        <t:Attribution userId="S::nedum.obi@archapprentices.co.uk::4018b68c-6c0d-4409-b076-44965e9a82a5" userProvider="AD" userName="Nedum Obi"/>
        <t:Anchor>
          <t:Comment id="1778584314"/>
        </t:Anchor>
        <t:Create/>
      </t:Event>
      <t:Event id="{F0614AC1-FF0E-43FE-B08F-389B6CD16035}" time="2021-11-04T15:27:47.837Z">
        <t:Attribution userId="S::nedum.obi@archapprentices.co.uk::4018b68c-6c0d-4409-b076-44965e9a82a5" userProvider="AD" userName="Nedum Obi"/>
        <t:Anchor>
          <t:Comment id="1778584314"/>
        </t:Anchor>
        <t:Assign userId="S::Jane.Briggs@avadolearning.com::cd5a2430-9ee0-4661-a248-e4419861c6e9" userProvider="AD" userName="Jane Briggs"/>
      </t:Event>
      <t:Event id="{C6B29B5A-7854-423A-B309-E6E3E084E4EC}" time="2021-11-04T15:27:47.837Z">
        <t:Attribution userId="S::nedum.obi@archapprentices.co.uk::4018b68c-6c0d-4409-b076-44965e9a82a5" userProvider="AD" userName="Nedum Obi"/>
        <t:Anchor>
          <t:Comment id="1778584314"/>
        </t:Anchor>
        <t:SetTitle title="@Jane Briggs I replaced the 3rd Step"/>
      </t:Event>
      <t:Event id="{0BBA6950-09BB-4C56-98EB-DB60802B265B}" time="2021-11-05T11:09:19.85Z">
        <t:Attribution userId="S::jane.briggs@avadolearning.com::cd5a2430-9ee0-4661-a248-e4419861c6e9" userProvider="AD" userName="Jane Briggs"/>
        <t:Anchor>
          <t:Comment id="492760502"/>
        </t:Anchor>
        <t:UnassignAll/>
      </t:Event>
      <t:Event id="{25A8A992-3ECA-45C6-8819-55C5E0242C0C}" time="2021-11-05T11:09:19.85Z">
        <t:Attribution userId="S::jane.briggs@avadolearning.com::cd5a2430-9ee0-4661-a248-e4419861c6e9" userProvider="AD" userName="Jane Briggs"/>
        <t:Anchor>
          <t:Comment id="492760502"/>
        </t:Anchor>
        <t:Assign userId="S::Nedum.Obi@ArchApprentices.co.uk::4018b68c-6c0d-4409-b076-44965e9a82a5" userProvider="AD" userName="Nedum Obi"/>
      </t:Event>
      <t:Event id="{FCC7AFCB-85E8-4BF5-8E29-FEFC1CDF103D}" time="2021-11-12T12:42:18.761Z">
        <t:Attribution userId="S::jane.briggs@avadolearning.com::cd5a2430-9ee0-4661-a248-e4419861c6e9" userProvider="AD" userName="Jane Briggs"/>
        <t:Progress percentComplete="100"/>
      </t:Event>
    </t:History>
  </t:Task>
  <t:Task id="{146A4748-6236-4550-94CB-FB1FEB84C68C}">
    <t:Anchor>
      <t:Comment id="1936353106"/>
    </t:Anchor>
    <t:History>
      <t:Event id="{C33796E9-A969-45EE-8B26-0AA7DD77C98E}" time="2021-11-08T11:10:37.48Z">
        <t:Attribution userId="S::jane.briggs@avadolearning.com::cd5a2430-9ee0-4661-a248-e4419861c6e9" userProvider="AD" userName="Jane Briggs"/>
        <t:Anchor>
          <t:Comment id="1936353106"/>
        </t:Anchor>
        <t:Create/>
      </t:Event>
      <t:Event id="{8083C473-3851-4F96-9839-24E91E1CF3DB}" time="2021-11-08T11:10:37.48Z">
        <t:Attribution userId="S::jane.briggs@avadolearning.com::cd5a2430-9ee0-4661-a248-e4419861c6e9" userProvider="AD" userName="Jane Briggs"/>
        <t:Anchor>
          <t:Comment id="1936353106"/>
        </t:Anchor>
        <t:Assign userId="S::Sinead.Owens@avadolearning.com::b8df5434-0043-4e07-b234-15d062a14ba4" userProvider="AD" userName="Sinead Owens"/>
      </t:Event>
      <t:Event id="{0B0662EF-A2B1-4F0C-931F-0D4C816885CE}" time="2021-11-08T11:10:37.48Z">
        <t:Attribution userId="S::jane.briggs@avadolearning.com::cd5a2430-9ee0-4661-a248-e4419861c6e9" userProvider="AD" userName="Jane Briggs"/>
        <t:Anchor>
          <t:Comment id="1936353106"/>
        </t:Anchor>
        <t:SetTitle title="Hi @Sinead Owens , Module 2 Fusion Day datasets in the name of the document they should import. Does this change the way you have restructured this sentence?"/>
      </t:Event>
    </t:History>
  </t:Task>
  <t:Task id="{09A0C917-AA9D-4D63-A9C8-81F4D01779A0}">
    <t:Anchor>
      <t:Comment id="1365165234"/>
    </t:Anchor>
    <t:History>
      <t:Event id="{59C85118-2096-4214-8108-A3CD5D922CD6}" time="2021-12-03T09:50:04.841Z">
        <t:Attribution userId="S::jane.briggs@avadolearning.com::cd5a2430-9ee0-4661-a248-e4419861c6e9" userProvider="AD" userName="Jane Briggs"/>
        <t:Anchor>
          <t:Comment id="714286378"/>
        </t:Anchor>
        <t:Create/>
      </t:Event>
      <t:Event id="{4E801E5C-1E89-4F3B-9272-32F515E02054}" time="2021-12-03T09:50:04.841Z">
        <t:Attribution userId="S::jane.briggs@avadolearning.com::cd5a2430-9ee0-4661-a248-e4419861c6e9" userProvider="AD" userName="Jane Briggs"/>
        <t:Anchor>
          <t:Comment id="714286378"/>
        </t:Anchor>
        <t:Assign userId="S::Darshana.Edirisinghe@archapprentices.co.uk::2c6375f2-c97b-4adf-8bed-75b314c1e8c4" userProvider="AD" userName="Darshana Edirisinghe"/>
      </t:Event>
      <t:Event id="{BA9C7B94-3904-4BCA-9F90-9EBCC6E32F0F}" time="2021-12-03T09:50:04.841Z">
        <t:Attribution userId="S::jane.briggs@avadolearning.com::cd5a2430-9ee0-4661-a248-e4419861c6e9" userProvider="AD" userName="Jane Briggs"/>
        <t:Anchor>
          <t:Comment id="714286378"/>
        </t:Anchor>
        <t:SetTitle title="@Darshana Edirisinghe it's part of the task. The text above the ERD introduces the task and the ERD. It's also introduced on the ALP and before the task in the slide deck. This task is managed by the tutor within the morning session. They don't really …"/>
      </t:Event>
    </t:History>
  </t:Task>
  <t:Task id="{D669567A-96DE-4B49-89EF-7D2FC7790BE6}">
    <t:Anchor>
      <t:Comment id="2022571590"/>
    </t:Anchor>
    <t:History>
      <t:Event id="{7A5A1CEE-9C3D-4516-9A40-D38BF79F99B5}" time="2021-12-24T12:42:54.291Z">
        <t:Attribution userId="S::nedum.obi@archapprentices.co.uk::4018b68c-6c0d-4409-b076-44965e9a82a5" userProvider="AD" userName="Nedum Obi"/>
        <t:Anchor>
          <t:Comment id="1377529525"/>
        </t:Anchor>
        <t:Create/>
      </t:Event>
      <t:Event id="{7BED9B81-BE23-43A2-9D3C-21DED8CA3ACF}" time="2021-12-24T12:42:54.291Z">
        <t:Attribution userId="S::nedum.obi@archapprentices.co.uk::4018b68c-6c0d-4409-b076-44965e9a82a5" userProvider="AD" userName="Nedum Obi"/>
        <t:Anchor>
          <t:Comment id="1377529525"/>
        </t:Anchor>
        <t:Assign userId="S::Jane.Briggs@avadolearning.com::cd5a2430-9ee0-4661-a248-e4419861c6e9" userProvider="AD" userName="Jane Briggs"/>
      </t:Event>
      <t:Event id="{AB80A6DF-0A62-4188-A091-F4667FB56A9E}" time="2021-12-24T12:42:54.291Z">
        <t:Attribution userId="S::nedum.obi@archapprentices.co.uk::4018b68c-6c0d-4409-b076-44965e9a82a5" userProvider="AD" userName="Nedum Obi"/>
        <t:Anchor>
          <t:Comment id="1377529525"/>
        </t:Anchor>
        <t:SetTitle title="@Jane Briggs The output of the results will be in the script. Except you want them to create a summary report, I am happy for the answers to be in the script."/>
      </t:Event>
    </t:History>
  </t:Task>
  <t:Task id="{EF2EBFEE-C973-425C-A1A6-776C6FEB0CA7}">
    <t:Anchor>
      <t:Comment id="1882618863"/>
    </t:Anchor>
    <t:History>
      <t:Event id="{8B5F19E3-8413-4BA6-91EB-2896B9945560}" time="2021-11-15T11:09:13.728Z">
        <t:Attribution userId="S::jane.briggs@avadolearning.com::cd5a2430-9ee0-4661-a248-e4419861c6e9" userProvider="AD" userName="Jane Briggs"/>
        <t:Anchor>
          <t:Comment id="1882618863"/>
        </t:Anchor>
        <t:Create/>
      </t:Event>
      <t:Event id="{8D61AB57-33E5-4FEA-8115-CAC545A0BF17}" time="2021-11-15T11:09:13.728Z">
        <t:Attribution userId="S::jane.briggs@avadolearning.com::cd5a2430-9ee0-4661-a248-e4419861c6e9" userProvider="AD" userName="Jane Briggs"/>
        <t:Anchor>
          <t:Comment id="1882618863"/>
        </t:Anchor>
        <t:Assign userId="S::Sinead.Owens@avadolearning.com::b8df5434-0043-4e07-b234-15d062a14ba4" userProvider="AD" userName="Sinead Owens"/>
      </t:Event>
      <t:Event id="{F5EE111E-2CD7-44E7-942F-8C41D581F05E}" time="2021-11-15T11:09:13.728Z">
        <t:Attribution userId="S::jane.briggs@avadolearning.com::cd5a2430-9ee0-4661-a248-e4419861c6e9" userProvider="AD" userName="Jane Briggs"/>
        <t:Anchor>
          <t:Comment id="1882618863"/>
        </t:Anchor>
        <t:SetTitle title="@Sinead Owens - new text :)"/>
      </t:Event>
    </t:History>
  </t:Task>
  <t:Task id="{B111A264-EBDF-4E05-8038-FC2AD56BBD74}">
    <t:Anchor>
      <t:Comment id="625362587"/>
    </t:Anchor>
    <t:History>
      <t:Event id="{EF961581-4203-4C4E-9211-E97FC41509F7}" time="2021-11-23T10:52:49.746Z">
        <t:Attribution userId="S::jane.briggs@avadolearning.com::cd5a2430-9ee0-4661-a248-e4419861c6e9" userProvider="AD" userName="Jane Briggs"/>
        <t:Anchor>
          <t:Comment id="228314158"/>
        </t:Anchor>
        <t:Create/>
      </t:Event>
      <t:Event id="{9DAD6EF5-2575-47E7-A6FF-68C19AEA2890}" time="2021-11-23T10:52:49.746Z">
        <t:Attribution userId="S::jane.briggs@avadolearning.com::cd5a2430-9ee0-4661-a248-e4419861c6e9" userProvider="AD" userName="Jane Briggs"/>
        <t:Anchor>
          <t:Comment id="228314158"/>
        </t:Anchor>
        <t:Assign userId="S::Aneta.Wolanska@avadolearning.com::7bd08e79-952c-46ff-ab15-5f68659defd9" userProvider="AD" userName="Aneta Wolanska"/>
      </t:Event>
      <t:Event id="{3C8F3BF7-7893-4ED7-83E2-23A1C01FCCFA}" time="2021-11-23T10:52:49.746Z">
        <t:Attribution userId="S::jane.briggs@avadolearning.com::cd5a2430-9ee0-4661-a248-e4419861c6e9" userProvider="AD" userName="Jane Briggs"/>
        <t:Anchor>
          <t:Comment id="228314158"/>
        </t:Anchor>
        <t:SetTitle title="@Aneta Wolanska please add this to the slide deck"/>
      </t:Event>
    </t:History>
  </t:Task>
  <t:Task id="{EB7043D8-2D64-4AD2-B30D-D8D1229EABD2}">
    <t:Anchor>
      <t:Comment id="625361737"/>
    </t:Anchor>
    <t:History>
      <t:Event id="{AB0696BA-66E8-4B9D-8399-2AB7D0DE3905}" time="2021-11-23T09:53:21.325Z">
        <t:Attribution userId="S::jane.briggs@avadolearning.com::cd5a2430-9ee0-4661-a248-e4419861c6e9" userProvider="AD" userName="Jane Briggs"/>
        <t:Anchor>
          <t:Comment id="1790439419"/>
        </t:Anchor>
        <t:Create/>
      </t:Event>
      <t:Event id="{798E7058-E42E-4CBE-B746-F81919672FD5}" time="2021-11-23T09:53:21.325Z">
        <t:Attribution userId="S::jane.briggs@avadolearning.com::cd5a2430-9ee0-4661-a248-e4419861c6e9" userProvider="AD" userName="Jane Briggs"/>
        <t:Anchor>
          <t:Comment id="1790439419"/>
        </t:Anchor>
        <t:Assign userId="S::Aneta.Wolanska@avadolearning.com::7bd08e79-952c-46ff-ab15-5f68659defd9" userProvider="AD" userName="Aneta Wolanska"/>
      </t:Event>
      <t:Event id="{636C37D4-2B5B-46B9-BBCA-8510D938AE2B}" time="2021-11-23T09:53:21.325Z">
        <t:Attribution userId="S::jane.briggs@avadolearning.com::cd5a2430-9ee0-4661-a248-e4419861c6e9" userProvider="AD" userName="Jane Briggs"/>
        <t:Anchor>
          <t:Comment id="1790439419"/>
        </t:Anchor>
        <t:SetTitle title="I love this @Peter Forrest . I think this question belongs in the debrief. @Aneta Wolanska please add a slide to the debrief to debate this business question"/>
      </t:Event>
      <t:Event id="{9005142D-853B-430A-A115-F9DFF247577B}" time="2021-12-02T11:03:17.219Z">
        <t:Attribution userId="S::jane.briggs@avadolearning.com::cd5a2430-9ee0-4661-a248-e4419861c6e9" userProvider="AD" userName="Jane Briggs"/>
        <t:Progress percentComplete="100"/>
      </t:Event>
    </t:History>
  </t:Task>
  <t:Task id="{C1BB979E-ADF4-4BA0-A0B3-9D9CAC83C0E6}">
    <t:Anchor>
      <t:Comment id="650861584"/>
    </t:Anchor>
    <t:History>
      <t:Event id="{A8A11D57-187B-4DEE-B844-B9DC1A768740}" time="2021-11-18T11:44:04.939Z">
        <t:Attribution userId="S::jane.briggs@avadolearning.com::cd5a2430-9ee0-4661-a248-e4419861c6e9" userProvider="AD" userName="Jane Briggs"/>
        <t:Anchor>
          <t:Comment id="650861584"/>
        </t:Anchor>
        <t:Create/>
      </t:Event>
      <t:Event id="{6B265DAC-AA2E-496E-8203-9AA0D066A339}" time="2021-11-18T11:44:04.939Z">
        <t:Attribution userId="S::jane.briggs@avadolearning.com::cd5a2430-9ee0-4661-a248-e4419861c6e9" userProvider="AD" userName="Jane Briggs"/>
        <t:Anchor>
          <t:Comment id="650861584"/>
        </t:Anchor>
        <t:Assign userId="S::Darshana.Edirisinghe@archapprentices.co.uk::2c6375f2-c97b-4adf-8bed-75b314c1e8c4" userProvider="AD" userName="Darshana Edirisinghe"/>
      </t:Event>
      <t:Event id="{56F08788-2635-4C4A-A683-5D1A07D97336}" time="2021-11-18T11:44:04.939Z">
        <t:Attribution userId="S::jane.briggs@avadolearning.com::cd5a2430-9ee0-4661-a248-e4419861c6e9" userProvider="AD" userName="Jane Briggs"/>
        <t:Anchor>
          <t:Comment id="650861584"/>
        </t:Anchor>
        <t:SetTitle title="@Darshana Edirisinghe is there just one fact table in the Northwind ERD?"/>
      </t:Event>
    </t:History>
  </t:Task>
  <t:Task id="{0BC85296-38AB-4E48-81BD-B256F7A88FD6}">
    <t:Anchor>
      <t:Comment id="625358631"/>
    </t:Anchor>
    <t:History>
      <t:Event id="{704D1042-6920-4CA3-8957-64300A515F69}" time="2021-11-23T09:43:20.961Z">
        <t:Attribution userId="S::jane.briggs@avadolearning.com::cd5a2430-9ee0-4661-a248-e4419861c6e9" userProvider="AD" userName="Jane Briggs"/>
        <t:Anchor>
          <t:Comment id="1659858718"/>
        </t:Anchor>
        <t:Create/>
      </t:Event>
      <t:Event id="{924C74C8-3631-40A6-A16A-D26CA3FB2EF8}" time="2021-11-23T09:43:20.961Z">
        <t:Attribution userId="S::jane.briggs@avadolearning.com::cd5a2430-9ee0-4661-a248-e4419861c6e9" userProvider="AD" userName="Jane Briggs"/>
        <t:Anchor>
          <t:Comment id="1659858718"/>
        </t:Anchor>
        <t:Assign userId="S::Aneta.Wolanska@avadolearning.com::7bd08e79-952c-46ff-ab15-5f68659defd9" userProvider="AD" userName="Aneta Wolanska"/>
      </t:Event>
      <t:Event id="{CE4BF6F4-513E-486D-83F4-A51445D8F72B}" time="2021-11-23T09:43:20.961Z">
        <t:Attribution userId="S::jane.briggs@avadolearning.com::cd5a2430-9ee0-4661-a248-e4419861c6e9" userProvider="AD" userName="Jane Briggs"/>
        <t:Anchor>
          <t:Comment id="1659858718"/>
        </t:Anchor>
        <t:SetTitle title="This is a really good point @Peter Forrest . I think this belongs in the slide deck to set them up for the task. @Aneta Wolanska could you add a slide with tutor notes to set this task up and why it's an important step in business?"/>
      </t:Event>
    </t:History>
  </t:Task>
  <t:Task id="{7EB7EE4C-A509-4EF5-B62D-7705962C8802}">
    <t:Anchor>
      <t:Comment id="625360141"/>
    </t:Anchor>
    <t:History>
      <t:Event id="{FC4D30DB-8F1C-4FB5-BF73-83ED853775F1}" time="2021-11-23T09:45:13.983Z">
        <t:Attribution userId="S::jane.briggs@avadolearning.com::cd5a2430-9ee0-4661-a248-e4419861c6e9" userProvider="AD" userName="Jane Briggs"/>
        <t:Anchor>
          <t:Comment id="314512674"/>
        </t:Anchor>
        <t:Create/>
      </t:Event>
      <t:Event id="{6E5ED0B2-171A-45E1-AC92-A072695EFB55}" time="2021-11-23T09:45:13.983Z">
        <t:Attribution userId="S::jane.briggs@avadolearning.com::cd5a2430-9ee0-4661-a248-e4419861c6e9" userProvider="AD" userName="Jane Briggs"/>
        <t:Anchor>
          <t:Comment id="314512674"/>
        </t:Anchor>
        <t:Assign userId="S::Darshana.Edirisinghe@archapprentices.co.uk::2c6375f2-c97b-4adf-8bed-75b314c1e8c4" userProvider="AD" userName="Darshana Edirisinghe"/>
      </t:Event>
      <t:Event id="{2FA3DBB4-29F0-471F-8206-60AAC2DC29DB}" time="2021-11-23T09:45:13.983Z">
        <t:Attribution userId="S::jane.briggs@avadolearning.com::cd5a2430-9ee0-4661-a248-e4419861c6e9" userProvider="AD" userName="Jane Briggs"/>
        <t:Anchor>
          <t:Comment id="314512674"/>
        </t:Anchor>
        <t:SetTitle title="@Darshana Edirisinghe , what is the reason for including this table?"/>
      </t:Event>
    </t:History>
  </t:Task>
  <t:Task id="{2987DB86-ED95-4BFB-A81F-359D8A4A2E42}">
    <t:Anchor>
      <t:Comment id="625103060"/>
    </t:Anchor>
    <t:History>
      <t:Event id="{77D97B80-26AB-43A3-A910-36D1A9D4E008}" time="2021-11-23T10:53:18.199Z">
        <t:Attribution userId="S::jane.briggs@avadolearning.com::cd5a2430-9ee0-4661-a248-e4419861c6e9" userProvider="AD" userName="Jane Briggs"/>
        <t:Anchor>
          <t:Comment id="2067053869"/>
        </t:Anchor>
        <t:Create/>
      </t:Event>
      <t:Event id="{94528D38-6070-4771-A635-AED59D6C946E}" time="2021-11-23T10:53:18.199Z">
        <t:Attribution userId="S::jane.briggs@avadolearning.com::cd5a2430-9ee0-4661-a248-e4419861c6e9" userProvider="AD" userName="Jane Briggs"/>
        <t:Anchor>
          <t:Comment id="2067053869"/>
        </t:Anchor>
        <t:Assign userId="S::Darshana.Edirisinghe@archapprentices.co.uk::2c6375f2-c97b-4adf-8bed-75b314c1e8c4" userProvider="AD" userName="Darshana Edirisinghe"/>
      </t:Event>
      <t:Event id="{95CF976B-09D8-44B5-85DE-F6669EB7BD14}" time="2021-11-23T10:53:18.199Z">
        <t:Attribution userId="S::jane.briggs@avadolearning.com::cd5a2430-9ee0-4661-a248-e4419861c6e9" userProvider="AD" userName="Jane Briggs"/>
        <t:Anchor>
          <t:Comment id="2067053869"/>
        </t:Anchor>
        <t:SetTitle title="@Darshana Edirisinghe please add timings for each task"/>
      </t:Event>
    </t:History>
  </t:Task>
  <t:Task id="{20ECCCFF-B1E2-4919-AAAE-D0ACF0025D2F}">
    <t:Anchor>
      <t:Comment id="624999710"/>
    </t:Anchor>
    <t:History>
      <t:Event id="{176F5479-C675-4AE0-ABE1-F44996FA605A}" time="2021-11-23T10:54:35.497Z">
        <t:Attribution userId="S::jane.briggs@avadolearning.com::cd5a2430-9ee0-4661-a248-e4419861c6e9" userProvider="AD" userName="Jane Briggs"/>
        <t:Anchor>
          <t:Comment id="257485296"/>
        </t:Anchor>
        <t:Create/>
      </t:Event>
      <t:Event id="{739AF61D-0FC8-4E15-B215-8BA8C8A79713}" time="2021-11-23T10:54:35.497Z">
        <t:Attribution userId="S::jane.briggs@avadolearning.com::cd5a2430-9ee0-4661-a248-e4419861c6e9" userProvider="AD" userName="Jane Briggs"/>
        <t:Anchor>
          <t:Comment id="257485296"/>
        </t:Anchor>
        <t:Assign userId="S::Darshana.Edirisinghe@archapprentices.co.uk::2c6375f2-c97b-4adf-8bed-75b314c1e8c4" userProvider="AD" userName="Darshana Edirisinghe"/>
      </t:Event>
      <t:Event id="{A39B0067-FCDE-4C37-86B2-D271FEEB6B5C}" time="2021-11-23T10:54:35.497Z">
        <t:Attribution userId="S::jane.briggs@avadolearning.com::cd5a2430-9ee0-4661-a248-e4419861c6e9" userProvider="AD" userName="Jane Briggs"/>
        <t:Anchor>
          <t:Comment id="257485296"/>
        </t:Anchor>
        <t:SetTitle title="@Darshana Edirisinghe Please change the same of the file to the file name given here to be consistent with past fusion days."/>
      </t:Event>
    </t:History>
  </t:Task>
  <t:Task id="{11B39521-29B7-493D-99C5-98B5FC084A0C}">
    <t:Anchor>
      <t:Comment id="2088965915"/>
    </t:Anchor>
    <t:History>
      <t:Event id="{C1D97901-AA9B-4CA6-8AC8-DBAC3977C64A}" time="2021-11-23T10:55:36.572Z">
        <t:Attribution userId="S::jane.briggs@avadolearning.com::cd5a2430-9ee0-4661-a248-e4419861c6e9" userProvider="AD" userName="Jane Briggs"/>
        <t:Anchor>
          <t:Comment id="1175195973"/>
        </t:Anchor>
        <t:Create/>
      </t:Event>
      <t:Event id="{79CF8C56-6222-4AC9-A37F-2763A5F6CF4B}" time="2021-11-23T10:55:36.572Z">
        <t:Attribution userId="S::jane.briggs@avadolearning.com::cd5a2430-9ee0-4661-a248-e4419861c6e9" userProvider="AD" userName="Jane Briggs"/>
        <t:Anchor>
          <t:Comment id="1175195973"/>
        </t:Anchor>
        <t:Assign userId="S::Darshana.Edirisinghe@archapprentices.co.uk::2c6375f2-c97b-4adf-8bed-75b314c1e8c4" userProvider="AD" userName="Darshana Edirisinghe"/>
      </t:Event>
      <t:Event id="{F5360702-CE3F-41EE-99C9-397BFC239252}" time="2021-11-23T10:55:36.572Z">
        <t:Attribution userId="S::jane.briggs@avadolearning.com::cd5a2430-9ee0-4661-a248-e4419861c6e9" userProvider="AD" userName="Jane Briggs"/>
        <t:Anchor>
          <t:Comment id="1175195973"/>
        </t:Anchor>
        <t:SetTitle title="@Darshana Edirisinghe please provide the 'best practice' reason why this should be done - what are the consequences?"/>
      </t:Event>
      <t:Event id="{75679DE0-460E-4BA0-97A0-BEEB38CB899F}" time="2021-11-23T14:25:08.454Z">
        <t:Attribution userId="S::jane.briggs@avadolearning.com::cd5a2430-9ee0-4661-a248-e4419861c6e9" userProvider="AD" userName="Jane Briggs"/>
        <t:Progress percentComplete="100"/>
      </t:Event>
    </t:History>
  </t:Task>
  <t:Task id="{43AE42C4-7A2F-481B-9439-54612026E8A2}">
    <t:Anchor>
      <t:Comment id="847559887"/>
    </t:Anchor>
    <t:History>
      <t:Event id="{1CE88353-D0DC-42B6-B5C9-14AD49F3BC1B}" time="2021-12-03T15:39:00.743Z">
        <t:Attribution userId="S::nedum.obi@archapprentices.co.uk::4018b68c-6c0d-4409-b076-44965e9a82a5" userProvider="AD" userName="Nedum Obi"/>
        <t:Anchor>
          <t:Comment id="847559887"/>
        </t:Anchor>
        <t:Create/>
      </t:Event>
      <t:Event id="{136C8840-01D5-4EC8-AA96-2622E3438440}" time="2021-12-03T15:39:00.743Z">
        <t:Attribution userId="S::nedum.obi@archapprentices.co.uk::4018b68c-6c0d-4409-b076-44965e9a82a5" userProvider="AD" userName="Nedum Obi"/>
        <t:Anchor>
          <t:Comment id="847559887"/>
        </t:Anchor>
        <t:Assign userId="S::Jane.Briggs@avadolearning.com::cd5a2430-9ee0-4661-a248-e4419861c6e9" userProvider="AD" userName="Jane Briggs"/>
      </t:Event>
      <t:Event id="{627B63BF-35EF-4674-8A97-FC8C5779CD5D}" time="2021-12-03T15:39:00.743Z">
        <t:Attribution userId="S::nedum.obi@archapprentices.co.uk::4018b68c-6c0d-4409-b076-44965e9a82a5" userProvider="AD" userName="Nedum Obi"/>
        <t:Anchor>
          <t:Comment id="847559887"/>
        </t:Anchor>
        <t:SetTitle title="@Jane Briggs Please can this to read Extend the report you created in step 2 with information from the following columns: Sales, SalesDiscount and NetSales."/>
      </t:Event>
      <t:Event id="{6BF37BEB-FF09-4995-A1E3-4625827DA145}" time="2021-12-03T17:16:48.164Z">
        <t:Attribution userId="S::jane.briggs@avadolearning.com::cd5a2430-9ee0-4661-a248-e4419861c6e9" userProvider="AD" userName="Jane Briggs"/>
        <t:Progress percentComplete="100"/>
      </t:Event>
    </t:History>
  </t:Task>
  <t:Task id="{36E26392-C17C-4C6D-AD1E-28B775848F42}">
    <t:Anchor>
      <t:Comment id="625086500"/>
    </t:Anchor>
    <t:History>
      <t:Event id="{275F3CB7-FD9D-498C-A5D3-0A4CB61566E7}" time="2021-11-23T10:56:26.608Z">
        <t:Attribution userId="S::jane.briggs@avadolearning.com::cd5a2430-9ee0-4661-a248-e4419861c6e9" userProvider="AD" userName="Jane Briggs"/>
        <t:Anchor>
          <t:Comment id="2017882651"/>
        </t:Anchor>
        <t:Create/>
      </t:Event>
      <t:Event id="{71956C81-2405-4C75-B0AA-04128021A3E6}" time="2021-11-23T10:56:26.608Z">
        <t:Attribution userId="S::jane.briggs@avadolearning.com::cd5a2430-9ee0-4661-a248-e4419861c6e9" userProvider="AD" userName="Jane Briggs"/>
        <t:Anchor>
          <t:Comment id="2017882651"/>
        </t:Anchor>
        <t:Assign userId="S::Darshana.Edirisinghe@archapprentices.co.uk::2c6375f2-c97b-4adf-8bed-75b314c1e8c4" userProvider="AD" userName="Darshana Edirisinghe"/>
      </t:Event>
      <t:Event id="{00E2EF04-B1D2-4E34-B8D4-9A87877C692C}" time="2021-11-23T10:56:26.608Z">
        <t:Attribution userId="S::jane.briggs@avadolearning.com::cd5a2430-9ee0-4661-a248-e4419861c6e9" userProvider="AD" userName="Jane Briggs"/>
        <t:Anchor>
          <t:Comment id="2017882651"/>
        </t:Anchor>
        <t:SetTitle title="@Darshana Edirisinghe please respond to the above question"/>
      </t:Event>
      <t:Event id="{4DDDD266-AE35-4ACF-A38F-299F7A5A07EE}" time="2021-11-23T13:41:39.165Z">
        <t:Attribution userId="S::jane.briggs@avadolearning.com::cd5a2430-9ee0-4661-a248-e4419861c6e9" userProvider="AD" userName="Jane Briggs"/>
        <t:Progress percentComplete="100"/>
      </t:Event>
    </t:History>
  </t:Task>
  <t:Task id="{0E3194F9-6F68-4295-9560-D8146A2F087F}">
    <t:Anchor>
      <t:Comment id="625095186"/>
    </t:Anchor>
    <t:History>
      <t:Event id="{25DE581D-52FD-4A40-9505-04806A1D90AC}" time="2021-11-23T10:57:24.692Z">
        <t:Attribution userId="S::jane.briggs@avadolearning.com::cd5a2430-9ee0-4661-a248-e4419861c6e9" userProvider="AD" userName="Jane Briggs"/>
        <t:Anchor>
          <t:Comment id="1587206613"/>
        </t:Anchor>
        <t:Create/>
      </t:Event>
      <t:Event id="{B136FC70-1C2F-4C03-A263-C4756A4D3C34}" time="2021-11-23T10:57:24.692Z">
        <t:Attribution userId="S::jane.briggs@avadolearning.com::cd5a2430-9ee0-4661-a248-e4419861c6e9" userProvider="AD" userName="Jane Briggs"/>
        <t:Anchor>
          <t:Comment id="1587206613"/>
        </t:Anchor>
        <t:Assign userId="S::Darshana.Edirisinghe@archapprentices.co.uk::2c6375f2-c97b-4adf-8bed-75b314c1e8c4" userProvider="AD" userName="Darshana Edirisinghe"/>
      </t:Event>
      <t:Event id="{8D9B81BE-71C5-48A6-B8DD-CC92EE48BBE3}" time="2021-11-23T10:57:24.692Z">
        <t:Attribution userId="S::jane.briggs@avadolearning.com::cd5a2430-9ee0-4661-a248-e4419861c6e9" userProvider="AD" userName="Jane Briggs"/>
        <t:Anchor>
          <t:Comment id="1587206613"/>
        </t:Anchor>
        <t:SetTitle title="@Darshana Edirisinghe please respond to the above question"/>
      </t:Event>
      <t:Event id="{6768CC3B-8E1A-44CE-B69E-91D233065C09}" time="2021-11-23T14:20:12.387Z">
        <t:Attribution userId="S::jane.briggs@avadolearning.com::cd5a2430-9ee0-4661-a248-e4419861c6e9" userProvider="AD" userName="Jane Briggs"/>
        <t:Progress percentComplete="100"/>
      </t:Event>
    </t:History>
  </t:Task>
  <t:Task id="{8BFDF4EB-9A94-42E0-BB5E-4407CA490522}">
    <t:Anchor>
      <t:Comment id="311437115"/>
    </t:Anchor>
    <t:History>
      <t:Event id="{FB88FC3E-6447-4864-BB19-32DCDE946C8F}" time="2021-11-23T10:54:35.497Z">
        <t:Attribution userId="S::jane.briggs@avadolearning.com::cd5a2430-9ee0-4661-a248-e4419861c6e9" userProvider="AD" userName="Jane Briggs"/>
        <t:Anchor>
          <t:Comment id="255859219"/>
        </t:Anchor>
        <t:Create/>
      </t:Event>
      <t:Event id="{FCE609BA-3302-4875-8AF2-CF7B9DC91CFF}" time="2021-11-23T10:54:35.497Z">
        <t:Attribution userId="S::jane.briggs@avadolearning.com::cd5a2430-9ee0-4661-a248-e4419861c6e9" userProvider="AD" userName="Jane Briggs"/>
        <t:Anchor>
          <t:Comment id="255859219"/>
        </t:Anchor>
        <t:Assign userId="S::Darshana.Edirisinghe@archapprentices.co.uk::2c6375f2-c97b-4adf-8bed-75b314c1e8c4" userProvider="AD" userName="Darshana Edirisinghe"/>
      </t:Event>
      <t:Event id="{46635F72-5D39-48D7-8AC3-F4F15CD011CE}" time="2021-11-23T10:54:35.497Z">
        <t:Attribution userId="S::jane.briggs@avadolearning.com::cd5a2430-9ee0-4661-a248-e4419861c6e9" userProvider="AD" userName="Jane Briggs"/>
        <t:Anchor>
          <t:Comment id="255859219"/>
        </t:Anchor>
        <t:SetTitle title="@Darshana Edirisinghe Please change the same of the file to the file name given here to be consistent with past fusion days."/>
      </t:Event>
    </t:History>
  </t:Task>
  <t:Task id="{87026621-6EA1-420A-AB96-A2A58C178C6D}">
    <t:Anchor>
      <t:Comment id="625517299"/>
    </t:Anchor>
    <t:History>
      <t:Event id="{6480401C-F3D0-4F9F-A1F0-2336485BA763}" time="2021-11-24T14:29:44.459Z">
        <t:Attribution userId="S::jane.briggs@avadolearning.com::cd5a2430-9ee0-4661-a248-e4419861c6e9" userProvider="AD" userName="Jane Briggs"/>
        <t:Anchor>
          <t:Comment id="1112347228"/>
        </t:Anchor>
        <t:Create/>
      </t:Event>
      <t:Event id="{607199A1-2E6F-43B3-A572-EB2FFDA2DB3F}" time="2021-11-24T14:29:44.459Z">
        <t:Attribution userId="S::jane.briggs@avadolearning.com::cd5a2430-9ee0-4661-a248-e4419861c6e9" userProvider="AD" userName="Jane Briggs"/>
        <t:Anchor>
          <t:Comment id="1112347228"/>
        </t:Anchor>
        <t:Assign userId="S::Sinead.Owens@avadolearning.com::b8df5434-0043-4e07-b234-15d062a14ba4" userProvider="AD" userName="Sinead Owens"/>
      </t:Event>
      <t:Event id="{8ADCACE2-CACF-449D-8325-0CA240DEF0AF}" time="2021-11-24T14:29:44.459Z">
        <t:Attribution userId="S::jane.briggs@avadolearning.com::cd5a2430-9ee0-4661-a248-e4419861c6e9" userProvider="AD" userName="Jane Briggs"/>
        <t:Anchor>
          <t:Comment id="1112347228"/>
        </t:Anchor>
        <t:SetTitle title="You've understood perfectly! Thanks @Sinead Owens"/>
      </t:Event>
      <t:Event id="{C61059CC-1B01-4907-96C0-A58031FDE7B4}" time="2021-11-24T14:29:49.51Z">
        <t:Attribution userId="S::jane.briggs@avadolearning.com::cd5a2430-9ee0-4661-a248-e4419861c6e9" userProvider="AD" userName="Jane Briggs"/>
        <t:Progress percentComplete="100"/>
      </t:Event>
    </t:History>
  </t:Task>
  <t:Task id="{57A4D05C-A926-4121-B302-AEE8D9369F97}">
    <t:Anchor>
      <t:Comment id="720553719"/>
    </t:Anchor>
    <t:History>
      <t:Event id="{C6278C7C-A698-488B-9D78-8794146DD96F}" time="2021-12-03T12:32:04.197Z">
        <t:Attribution userId="S::nedum.obi@archapprentices.co.uk::4018b68c-6c0d-4409-b076-44965e9a82a5" userProvider="AD" userName="Nedum Obi"/>
        <t:Anchor>
          <t:Comment id="720553719"/>
        </t:Anchor>
        <t:Create/>
      </t:Event>
      <t:Event id="{FDFD9E32-994D-4F6E-86E2-4FCE6FEAF0DC}" time="2021-12-03T12:32:04.197Z">
        <t:Attribution userId="S::nedum.obi@archapprentices.co.uk::4018b68c-6c0d-4409-b076-44965e9a82a5" userProvider="AD" userName="Nedum Obi"/>
        <t:Anchor>
          <t:Comment id="720553719"/>
        </t:Anchor>
        <t:Assign userId="S::Jane.Briggs@avadolearning.com::cd5a2430-9ee0-4661-a248-e4419861c6e9" userProvider="AD" userName="Jane Briggs"/>
      </t:Event>
      <t:Event id="{94349404-275D-4A5F-AB22-7849E1875526}" time="2021-12-03T12:32:04.197Z">
        <t:Attribution userId="S::nedum.obi@archapprentices.co.uk::4018b68c-6c0d-4409-b076-44965e9a82a5" userProvider="AD" userName="Nedum Obi"/>
        <t:Anchor>
          <t:Comment id="720553719"/>
        </t:Anchor>
        <t:SetTitle title="@Jane Briggs Please can you remove these questions. It will mislead learners to start answering them straight way, which is not what I think you intended"/>
      </t:Event>
    </t:History>
  </t:Task>
  <t:Task id="{6A680C68-3534-4A77-98C4-9309C0110242}">
    <t:Anchor>
      <t:Comment id="2011529256"/>
    </t:Anchor>
    <t:History>
      <t:Event id="{6158E408-62A3-479C-AC7B-96F406EDF174}" time="2021-12-03T12:54:58.893Z">
        <t:Attribution userId="S::nedum.obi@archapprentices.co.uk::4018b68c-6c0d-4409-b076-44965e9a82a5" userProvider="AD" userName="Nedum Obi"/>
        <t:Anchor>
          <t:Comment id="2011529256"/>
        </t:Anchor>
        <t:Create/>
      </t:Event>
      <t:Event id="{BB512151-BFD4-48ED-888D-90BC25985A65}" time="2021-12-03T12:54:58.893Z">
        <t:Attribution userId="S::nedum.obi@archapprentices.co.uk::4018b68c-6c0d-4409-b076-44965e9a82a5" userProvider="AD" userName="Nedum Obi"/>
        <t:Anchor>
          <t:Comment id="2011529256"/>
        </t:Anchor>
        <t:Assign userId="S::Jane.Briggs@avadolearning.com::cd5a2430-9ee0-4661-a248-e4419861c6e9" userProvider="AD" userName="Jane Briggs"/>
      </t:Event>
      <t:Event id="{88BB9B81-760E-4265-A633-6D89B01D8FCD}" time="2021-12-03T12:54:58.893Z">
        <t:Attribution userId="S::nedum.obi@archapprentices.co.uk::4018b68c-6c0d-4409-b076-44965e9a82a5" userProvider="AD" userName="Nedum Obi"/>
        <t:Anchor>
          <t:Comment id="2011529256"/>
        </t:Anchor>
        <t:SetTitle title="@Jane Briggs These are in the wrong order, No.2 question leads to No.1."/>
      </t:Event>
      <t:Event id="{E5C9BA41-B4A5-4680-97A5-89CF1EE21C1D}" time="2021-12-03T13:52:39.404Z">
        <t:Attribution userId="S::jane.briggs@avadolearning.com::cd5a2430-9ee0-4661-a248-e4419861c6e9" userProvider="AD" userName="Jane Briggs"/>
        <t:Anchor>
          <t:Comment id="946960748"/>
        </t:Anchor>
        <t:UnassignAll/>
      </t:Event>
      <t:Event id="{9DB53709-00A0-4931-A29D-D47FF69BF5FF}" time="2021-12-03T13:52:39.404Z">
        <t:Attribution userId="S::jane.briggs@avadolearning.com::cd5a2430-9ee0-4661-a248-e4419861c6e9" userProvider="AD" userName="Jane Briggs"/>
        <t:Anchor>
          <t:Comment id="946960748"/>
        </t:Anchor>
        <t:Assign userId="S::Darshana.Edirisinghe@archapprentices.co.uk::2c6375f2-c97b-4adf-8bed-75b314c1e8c4" userProvider="AD" userName="Darshana Edirisinghe"/>
      </t:Event>
    </t:History>
  </t:Task>
  <t:Task id="{E4B72849-326E-42C2-9562-0B88BD8BC8D4}">
    <t:Anchor>
      <t:Comment id="439796497"/>
    </t:Anchor>
    <t:History>
      <t:Event id="{DCA02F31-DE13-439A-9D09-8F4183EE2FD1}" time="2021-12-03T14:28:17.212Z">
        <t:Attribution userId="S::jane.briggs@avadolearning.com::cd5a2430-9ee0-4661-a248-e4419861c6e9" userProvider="AD" userName="Jane Briggs"/>
        <t:Anchor>
          <t:Comment id="949289259"/>
        </t:Anchor>
        <t:Create/>
      </t:Event>
      <t:Event id="{0EF81628-9D27-4CE8-9817-4481EED53D9B}" time="2021-12-03T14:28:17.212Z">
        <t:Attribution userId="S::jane.briggs@avadolearning.com::cd5a2430-9ee0-4661-a248-e4419861c6e9" userProvider="AD" userName="Jane Briggs"/>
        <t:Anchor>
          <t:Comment id="949289259"/>
        </t:Anchor>
        <t:Assign userId="S::Darshana.Edirisinghe@archapprentices.co.uk::2c6375f2-c97b-4adf-8bed-75b314c1e8c4" userProvider="AD" userName="Darshana Edirisinghe"/>
      </t:Event>
      <t:Event id="{36B8A558-68B2-48CA-B269-6794F49A93FC}" time="2021-12-03T14:28:17.212Z">
        <t:Attribution userId="S::jane.briggs@avadolearning.com::cd5a2430-9ee0-4661-a248-e4419861c6e9" userProvider="AD" userName="Jane Briggs"/>
        <t:Anchor>
          <t:Comment id="949289259"/>
        </t:Anchor>
        <t:SetTitle title="No worries, @Darshana Edirisinghe I've fixed the solution doc to match this one now :)"/>
      </t:Event>
      <t:Event id="{A2740061-E6FC-4A19-8ACB-4F91284EF8EE}" time="2021-12-03T17:17:58.827Z">
        <t:Attribution userId="S::jane.briggs@avadolearning.com::cd5a2430-9ee0-4661-a248-e4419861c6e9" userProvider="AD" userName="Jane Briggs"/>
        <t:Progress percentComplete="100"/>
      </t:Event>
    </t:History>
  </t:Task>
  <t:Task id="{9BBB3E14-4671-40D9-BEBA-600F9288AF8F}">
    <t:Anchor>
      <t:Comment id="1007634407"/>
    </t:Anchor>
    <t:History>
      <t:Event id="{38D1648E-6BF1-4898-9FC2-95EB35751E2B}" time="2021-12-03T15:36:24.557Z">
        <t:Attribution userId="S::nedum.obi@archapprentices.co.uk::4018b68c-6c0d-4409-b076-44965e9a82a5" userProvider="AD" userName="Nedum Obi"/>
        <t:Anchor>
          <t:Comment id="1007634407"/>
        </t:Anchor>
        <t:Create/>
      </t:Event>
      <t:Event id="{8296FDA5-2A93-41C0-A966-B80ADDBBF8CD}" time="2021-12-03T15:36:24.557Z">
        <t:Attribution userId="S::nedum.obi@archapprentices.co.uk::4018b68c-6c0d-4409-b076-44965e9a82a5" userProvider="AD" userName="Nedum Obi"/>
        <t:Anchor>
          <t:Comment id="1007634407"/>
        </t:Anchor>
        <t:Assign userId="S::Jane.Briggs@avadolearning.com::cd5a2430-9ee0-4661-a248-e4419861c6e9" userProvider="AD" userName="Jane Briggs"/>
      </t:Event>
      <t:Event id="{A3800904-6F8F-45EA-A744-7CA3146A2F4F}" time="2021-12-03T15:36:24.557Z">
        <t:Attribution userId="S::nedum.obi@archapprentices.co.uk::4018b68c-6c0d-4409-b076-44965e9a82a5" userProvider="AD" userName="Nedum Obi"/>
        <t:Anchor>
          <t:Comment id="1007634407"/>
        </t:Anchor>
        <t:SetTitle title="@Jane Briggs This should be OrderDetails Table"/>
      </t:Event>
      <t:Event id="{FA8AA6C9-67DD-412B-8104-8AE21893067F}" time="2021-12-03T17:13:19.934Z">
        <t:Attribution userId="S::jane.briggs@avadolearning.com::cd5a2430-9ee0-4661-a248-e4419861c6e9" userProvider="AD" userName="Jane Briggs"/>
        <t:Progress percentComplete="100"/>
      </t:Event>
    </t:History>
  </t:Task>
  <t:Task id="{5E0D5504-D593-467C-B155-3008A85C99E3}">
    <t:Anchor>
      <t:Comment id="956396362"/>
    </t:Anchor>
    <t:History>
      <t:Event id="{1E1C0D8A-9398-4658-B54C-9C105631CD80}" time="2021-12-03T15:36:57.938Z">
        <t:Attribution userId="S::nedum.obi@archapprentices.co.uk::4018b68c-6c0d-4409-b076-44965e9a82a5" userProvider="AD" userName="Nedum Obi"/>
        <t:Anchor>
          <t:Comment id="956396362"/>
        </t:Anchor>
        <t:Create/>
      </t:Event>
      <t:Event id="{365295B4-6DA6-49E1-A01A-C2440A0F4E53}" time="2021-12-03T15:36:57.938Z">
        <t:Attribution userId="S::nedum.obi@archapprentices.co.uk::4018b68c-6c0d-4409-b076-44965e9a82a5" userProvider="AD" userName="Nedum Obi"/>
        <t:Anchor>
          <t:Comment id="956396362"/>
        </t:Anchor>
        <t:Assign userId="S::Jane.Briggs@avadolearning.com::cd5a2430-9ee0-4661-a248-e4419861c6e9" userProvider="AD" userName="Jane Briggs"/>
      </t:Event>
      <t:Event id="{769BB864-9EB8-4B2C-9396-C51AE8CF9317}" time="2021-12-03T15:36:57.938Z">
        <t:Attribution userId="S::nedum.obi@archapprentices.co.uk::4018b68c-6c0d-4409-b076-44965e9a82a5" userProvider="AD" userName="Nedum Obi"/>
        <t:Anchor>
          <t:Comment id="956396362"/>
        </t:Anchor>
        <t:SetTitle title="@Jane Briggs This should be OrderDetails Table"/>
      </t:Event>
      <t:Event id="{0C19D805-14D1-4F55-80DB-7B29911B3CF5}" time="2021-12-03T17:13:05.448Z">
        <t:Attribution userId="S::jane.briggs@avadolearning.com::cd5a2430-9ee0-4661-a248-e4419861c6e9" userProvider="AD" userName="Jane Briggs"/>
        <t:Progress percentComplete="100"/>
      </t:Event>
    </t:History>
  </t:Task>
  <t:Task id="{CC46403F-5527-4523-841E-1F78ADEFEF60}">
    <t:Anchor>
      <t:Comment id="1822401953"/>
    </t:Anchor>
    <t:History>
      <t:Event id="{3D0F8381-677F-4DB9-AB75-34B82BC3FDBA}" time="2021-12-24T12:41:11.359Z">
        <t:Attribution userId="S::nedum.obi@archapprentices.co.uk::4018b68c-6c0d-4409-b076-44965e9a82a5" userProvider="AD" userName="Nedum Obi"/>
        <t:Anchor>
          <t:Comment id="632871655"/>
        </t:Anchor>
        <t:Create/>
      </t:Event>
      <t:Event id="{3047C77E-9E78-43F5-8638-5D342DAC2E9A}" time="2021-12-24T12:41:11.359Z">
        <t:Attribution userId="S::nedum.obi@archapprentices.co.uk::4018b68c-6c0d-4409-b076-44965e9a82a5" userProvider="AD" userName="Nedum Obi"/>
        <t:Anchor>
          <t:Comment id="632871655"/>
        </t:Anchor>
        <t:Assign userId="S::Jane.Briggs@avadolearning.com::cd5a2430-9ee0-4661-a248-e4419861c6e9" userProvider="AD" userName="Jane Briggs"/>
      </t:Event>
      <t:Event id="{102E6C47-3542-42E6-8DCE-67D5159898C1}" time="2021-12-24T12:41:11.359Z">
        <t:Attribution userId="S::nedum.obi@archapprentices.co.uk::4018b68c-6c0d-4409-b076-44965e9a82a5" userProvider="AD" userName="Nedum Obi"/>
        <t:Anchor>
          <t:Comment id="632871655"/>
        </t:Anchor>
        <t:SetTitle title="@Jane Briggs It is a training dataset"/>
      </t:Event>
    </t:History>
  </t:Task>
  <t:Task id="{C8244AC7-42DC-4C17-856E-FB218C8D21F8}">
    <t:Anchor>
      <t:Comment id="863004420"/>
    </t:Anchor>
    <t:History>
      <t:Event id="{FBBADBF3-3DBC-42FC-B426-94C682289CBD}" time="2021-12-24T12:59:33.988Z">
        <t:Attribution userId="S::nedum.obi@archapprentices.co.uk::4018b68c-6c0d-4409-b076-44965e9a82a5" userProvider="AD" userName="Nedum Obi"/>
        <t:Anchor>
          <t:Comment id="656012971"/>
        </t:Anchor>
        <t:Create/>
      </t:Event>
      <t:Event id="{19E77A6F-0047-423D-8931-B8D74BD0FC85}" time="2021-12-24T12:59:33.988Z">
        <t:Attribution userId="S::nedum.obi@archapprentices.co.uk::4018b68c-6c0d-4409-b076-44965e9a82a5" userProvider="AD" userName="Nedum Obi"/>
        <t:Anchor>
          <t:Comment id="656012971"/>
        </t:Anchor>
        <t:Assign userId="S::Jane.Briggs@avadolearning.com::cd5a2430-9ee0-4661-a248-e4419861c6e9" userProvider="AD" userName="Jane Briggs"/>
      </t:Event>
      <t:Event id="{790BCED4-CBCC-4E1C-AB70-62E366963F25}" time="2021-12-24T12:59:33.988Z">
        <t:Attribution userId="S::nedum.obi@archapprentices.co.uk::4018b68c-6c0d-4409-b076-44965e9a82a5" userProvider="AD" userName="Nedum Obi"/>
        <t:Anchor>
          <t:Comment id="656012971"/>
        </t:Anchor>
        <t:SetTitle title="@Jane Briggs Model Prediction"/>
      </t:Event>
    </t:History>
  </t:Task>
  <t:Task id="{A0D92CC0-58F9-49F3-ACB9-ECF71EC273DF}">
    <t:Anchor>
      <t:Comment id="632184105"/>
    </t:Anchor>
    <t:History>
      <t:Event id="{E6CFC53F-3C13-4A1D-8652-4A880A16440A}" time="2022-01-24T12:44:30.033Z">
        <t:Attribution userId="S::jane.briggs@avadolearning.com::cd5a2430-9ee0-4661-a248-e4419861c6e9" userProvider="AD" userName="Jane Briggs"/>
        <t:Anchor>
          <t:Comment id="632184105"/>
        </t:Anchor>
        <t:Create/>
      </t:Event>
      <t:Event id="{6B28BB3E-C159-48A3-89D0-A1D511C25889}" time="2022-01-24T12:44:30.033Z">
        <t:Attribution userId="S::jane.briggs@avadolearning.com::cd5a2430-9ee0-4661-a248-e4419861c6e9" userProvider="AD" userName="Jane Briggs"/>
        <t:Anchor>
          <t:Comment id="632184105"/>
        </t:Anchor>
        <t:Assign userId="S::Sinead.Owens@avadolearning.com::b8df5434-0043-4e07-b234-15d062a14ba4" userProvider="AD" userName="Sinead Owens"/>
      </t:Event>
      <t:Event id="{1A7D1168-0AE6-4216-80F8-67949D0AE089}" time="2022-01-24T12:44:30.033Z">
        <t:Attribution userId="S::jane.briggs@avadolearning.com::cd5a2430-9ee0-4661-a248-e4419861c6e9" userProvider="AD" userName="Jane Briggs"/>
        <t:Anchor>
          <t:Comment id="632184105"/>
        </t:Anchor>
        <t:SetTitle title="@Sinead Owens this is Darshana's text for reference. It won't be in the final doc so doesn't need copy editing :)"/>
      </t:Event>
      <t:Event id="{740BBA9C-B558-42FC-BD6D-F67A5B80FA09}" time="2022-02-01T13:09:15.091Z">
        <t:Attribution userId="S::jane.briggs@avadolearning.com::cd5a2430-9ee0-4661-a248-e4419861c6e9" userProvider="AD" userName="Jane Briggs"/>
        <t:Progress percentComplete="100"/>
      </t:Event>
    </t:History>
  </t:Task>
  <t:Task id="{79D55CF4-BC2D-4C20-A68A-A1823F0CA46D}">
    <t:Anchor>
      <t:Comment id="631475399"/>
    </t:Anchor>
    <t:History>
      <t:Event id="{28844B5B-5A2E-406E-8424-2541F662C30D}" time="2022-02-01T13:08:53.371Z">
        <t:Attribution userId="S::jane.briggs@avadolearning.com::cd5a2430-9ee0-4661-a248-e4419861c6e9" userProvider="AD" userName="Jane Briggs"/>
        <t:Anchor>
          <t:Comment id="669643842"/>
        </t:Anchor>
        <t:Create/>
      </t:Event>
      <t:Event id="{554973D7-2BDE-4F6C-9338-1951D7E76B26}" time="2022-02-01T13:08:53.371Z">
        <t:Attribution userId="S::jane.briggs@avadolearning.com::cd5a2430-9ee0-4661-a248-e4419861c6e9" userProvider="AD" userName="Jane Briggs"/>
        <t:Anchor>
          <t:Comment id="669643842"/>
        </t:Anchor>
        <t:Assign userId="S::Sinead.Owens@avadolearning.com::b8df5434-0043-4e07-b234-15d062a14ba4" userProvider="AD" userName="Sinead Owens"/>
      </t:Event>
      <t:Event id="{BF3A1783-2489-4F47-8D95-4DB004964129}" time="2022-02-01T13:08:53.371Z">
        <t:Attribution userId="S::jane.briggs@avadolearning.com::cd5a2430-9ee0-4661-a248-e4419861c6e9" userProvider="AD" userName="Jane Briggs"/>
        <t:Anchor>
          <t:Comment id="669643842"/>
        </t:Anchor>
        <t:SetTitle title="Hi @Sinead Owens For this one, the column will show either a 1 (if it's a public or a bank holiday) and 0 (if it's non of these things and a regular working day. I've amended the text. Please take another look. Thanks"/>
      </t:Event>
      <t:Event id="{6091B507-B389-407F-A4C9-997352DA2951}" time="2022-02-07T10:27:51.776Z">
        <t:Attribution userId="S::jane.briggs@avadolearning.com::cd5a2430-9ee0-4661-a248-e4419861c6e9" userProvider="AD" userName="Jane Briggs"/>
        <t:Progress percentComplete="100"/>
      </t:Event>
    </t:History>
  </t:Task>
  <t:Task id="{2FAB2928-833F-460A-997E-4DAC903CA8B4}">
    <t:Anchor>
      <t:Comment id="631476495"/>
    </t:Anchor>
    <t:History>
      <t:Event id="{4C04FD57-619E-4184-8534-274BECEAE5D0}" time="2022-02-01T13:12:40.738Z">
        <t:Attribution userId="S::jane.briggs@avadolearning.com::cd5a2430-9ee0-4661-a248-e4419861c6e9" userProvider="AD" userName="Jane Briggs"/>
        <t:Anchor>
          <t:Comment id="2023530414"/>
        </t:Anchor>
        <t:Create/>
      </t:Event>
      <t:Event id="{9CA84366-82C8-4B2A-B34B-57F6F128D789}" time="2022-02-01T13:12:40.738Z">
        <t:Attribution userId="S::jane.briggs@avadolearning.com::cd5a2430-9ee0-4661-a248-e4419861c6e9" userProvider="AD" userName="Jane Briggs"/>
        <t:Anchor>
          <t:Comment id="2023530414"/>
        </t:Anchor>
        <t:Assign userId="S::Sinead.Owens@avadolearning.com::b8df5434-0043-4e07-b234-15d062a14ba4" userProvider="AD" userName="Sinead Owens"/>
      </t:Event>
      <t:Event id="{A89ED781-7E0E-4E2C-8581-8BEF17213FE6}" time="2022-02-01T13:12:40.738Z">
        <t:Attribution userId="S::jane.briggs@avadolearning.com::cd5a2430-9ee0-4661-a248-e4419861c6e9" userProvider="AD" userName="Jane Briggs"/>
        <t:Anchor>
          <t:Comment id="2023530414"/>
        </t:Anchor>
        <t:SetTitle title="@Sinead Owens , yes, at the beginning of part c) I've asked learners to make a note of their findings in the box below. Do you think this is clear enough or is it confusing?"/>
      </t:Event>
    </t:History>
  </t:Task>
  <t:Task id="{A159D174-4896-461B-BAD1-53C589E8D505}">
    <t:Anchor>
      <t:Comment id="631477112"/>
    </t:Anchor>
    <t:History>
      <t:Event id="{D3870F06-8B6C-453A-8814-A7D9D4948816}" time="2022-02-01T13:14:53.976Z">
        <t:Attribution userId="S::jane.briggs@avadolearning.com::cd5a2430-9ee0-4661-a248-e4419861c6e9" userProvider="AD" userName="Jane Briggs"/>
        <t:Anchor>
          <t:Comment id="425887768"/>
        </t:Anchor>
        <t:Create/>
      </t:Event>
      <t:Event id="{A539A494-AA5A-453D-8D2A-D6A9553A6A1B}" time="2022-02-01T13:14:53.976Z">
        <t:Attribution userId="S::jane.briggs@avadolearning.com::cd5a2430-9ee0-4661-a248-e4419861c6e9" userProvider="AD" userName="Jane Briggs"/>
        <t:Anchor>
          <t:Comment id="425887768"/>
        </t:Anchor>
        <t:Assign userId="S::Sinead.Owens@avadolearning.com::b8df5434-0043-4e07-b234-15d062a14ba4" userProvider="AD" userName="Sinead Owens"/>
      </t:Event>
      <t:Event id="{AFD79D28-CA11-4943-97CA-2456B79C2085}" time="2022-02-01T13:14:53.976Z">
        <t:Attribution userId="S::jane.briggs@avadolearning.com::cd5a2430-9ee0-4661-a248-e4419861c6e9" userProvider="AD" userName="Jane Briggs"/>
        <t:Anchor>
          <t:Comment id="425887768"/>
        </t:Anchor>
        <t:SetTitle title="Good point, thanks @Sinead Owens :)"/>
      </t:Event>
      <t:Event id="{0CFF74B7-BBC5-4516-A528-5181C2B8156B}" time="2022-02-01T13:16:04.428Z">
        <t:Attribution userId="S::jane.briggs@avadolearning.com::cd5a2430-9ee0-4661-a248-e4419861c6e9" userProvider="AD" userName="Jane Briggs"/>
        <t:Progress percentComplete="100"/>
      </t:Event>
    </t:History>
  </t:Task>
  <t:Task id="{F0A12AD4-A5C8-4C79-8FCD-60524BD82A0E}">
    <t:Anchor>
      <t:Comment id="188260261"/>
    </t:Anchor>
    <t:History>
      <t:Event id="{547D975C-82F1-4B05-9DC1-7E51F3864DE6}" time="2022-02-04T10:18:16.463Z">
        <t:Attribution userId="S::nedum.obi@archapprentices.co.uk::4018b68c-6c0d-4409-b076-44965e9a82a5" userProvider="AD" userName="Nedum Obi"/>
        <t:Anchor>
          <t:Comment id="1682264341"/>
        </t:Anchor>
        <t:Create/>
      </t:Event>
      <t:Event id="{F7A13F01-8775-4929-A0FA-808B0B25F165}" time="2022-02-04T10:18:16.463Z">
        <t:Attribution userId="S::nedum.obi@archapprentices.co.uk::4018b68c-6c0d-4409-b076-44965e9a82a5" userProvider="AD" userName="Nedum Obi"/>
        <t:Anchor>
          <t:Comment id="1682264341"/>
        </t:Anchor>
        <t:Assign userId="S::Jane.Briggs@avadolearning.com::cd5a2430-9ee0-4661-a248-e4419861c6e9" userProvider="AD" userName="Jane Briggs"/>
      </t:Event>
      <t:Event id="{11361B75-1D2A-49D1-A8C5-13A999F4DB51}" time="2022-02-04T10:18:16.463Z">
        <t:Attribution userId="S::nedum.obi@archapprentices.co.uk::4018b68c-6c0d-4409-b076-44965e9a82a5" userProvider="AD" userName="Nedum Obi"/>
        <t:Anchor>
          <t:Comment id="1682264341"/>
        </t:Anchor>
        <t:SetTitle title="@Jane Briggs From the answer, the question is to preview a sample of the data showing all the variables."/>
      </t:Event>
    </t:History>
  </t:Task>
  <t:Task id="{8296002C-64D0-4F5C-B02F-FA37BEFE2B57}">
    <t:Anchor>
      <t:Comment id="630195317"/>
    </t:Anchor>
    <t:History>
      <t:Event id="{71E70F59-08DB-469C-8CF7-D7559DF1CE1D}" time="2022-02-04T10:24:49.613Z">
        <t:Attribution userId="S::nedum.obi@archapprentices.co.uk::4018b68c-6c0d-4409-b076-44965e9a82a5" userProvider="AD" userName="Nedum Obi"/>
        <t:Anchor>
          <t:Comment id="1751060441"/>
        </t:Anchor>
        <t:Create/>
      </t:Event>
      <t:Event id="{B95D0B91-E525-4707-80C3-7D88808ACBFE}" time="2022-02-04T10:24:49.613Z">
        <t:Attribution userId="S::nedum.obi@archapprentices.co.uk::4018b68c-6c0d-4409-b076-44965e9a82a5" userProvider="AD" userName="Nedum Obi"/>
        <t:Anchor>
          <t:Comment id="1751060441"/>
        </t:Anchor>
        <t:Assign userId="S::Jane.Briggs@avadolearning.com::cd5a2430-9ee0-4661-a248-e4419861c6e9" userProvider="AD" userName="Jane Briggs"/>
      </t:Event>
      <t:Event id="{3F1A5F4D-3E64-4BE0-8810-BB34AA276A33}" time="2022-02-04T10:24:49.613Z">
        <t:Attribution userId="S::nedum.obi@archapprentices.co.uk::4018b68c-6c0d-4409-b076-44965e9a82a5" userProvider="AD" userName="Nedum Obi"/>
        <t:Anchor>
          <t:Comment id="1751060441"/>
        </t:Anchor>
        <t:SetTitle title="@Jane Briggs The correct name of the file is Module 5 Fusion Day.ipynb"/>
      </t:Event>
      <t:Event id="{BC031923-2077-48DA-A3F9-F96211C31AFC}" time="2022-02-07T10:25:03.689Z">
        <t:Attribution userId="S::jane.briggs@avadolearning.com::cd5a2430-9ee0-4661-a248-e4419861c6e9" userProvider="AD" userName="Jane Briggs"/>
        <t:Progress percentComplete="100"/>
      </t:Event>
    </t:History>
  </t:Task>
  <t:Task id="{82564478-A927-47C4-8DC6-384C52D96080}">
    <t:Anchor>
      <t:Comment id="630203665"/>
    </t:Anchor>
    <t:History>
      <t:Event id="{44E44FAF-CBA5-47F5-8DC5-52D3BE67D6F5}" time="2022-02-04T10:32:03.75Z">
        <t:Attribution userId="S::nedum.obi@archapprentices.co.uk::4018b68c-6c0d-4409-b076-44965e9a82a5" userProvider="AD" userName="Nedum Obi"/>
        <t:Anchor>
          <t:Comment id="2079647609"/>
        </t:Anchor>
        <t:Create/>
      </t:Event>
      <t:Event id="{2E39A01C-E75C-470E-A9C1-6614F0ED73B3}" time="2022-02-04T10:32:03.75Z">
        <t:Attribution userId="S::nedum.obi@archapprentices.co.uk::4018b68c-6c0d-4409-b076-44965e9a82a5" userProvider="AD" userName="Nedum Obi"/>
        <t:Anchor>
          <t:Comment id="2079647609"/>
        </t:Anchor>
        <t:Assign userId="S::Jane.Briggs@avadolearning.com::cd5a2430-9ee0-4661-a248-e4419861c6e9" userProvider="AD" userName="Jane Briggs"/>
      </t:Event>
      <t:Event id="{50506321-AD49-44F3-933B-0766555EC480}" time="2022-02-04T10:32:03.75Z">
        <t:Attribution userId="S::nedum.obi@archapprentices.co.uk::4018b68c-6c0d-4409-b076-44965e9a82a5" userProvider="AD" userName="Nedum Obi"/>
        <t:Anchor>
          <t:Comment id="2079647609"/>
        </t:Anchor>
        <t:SetTitle title="@Jane Briggs This will depend on the Business Question."/>
      </t:Event>
      <t:Event id="{AB6718E5-FACB-4A89-B1E3-000F96B0109D}" time="2022-02-10T11:54:02.012Z">
        <t:Attribution userId="S::jane.briggs@avadolearning.com::cd5a2430-9ee0-4661-a248-e4419861c6e9" userProvider="AD" userName="Jane Briggs"/>
        <t:Progress percentComplete="100"/>
      </t:Event>
    </t:History>
  </t:Task>
  <t:Task id="{53162CBA-C34B-45F0-8F89-A3E39C011B2E}">
    <t:Anchor>
      <t:Comment id="630278227"/>
    </t:Anchor>
    <t:History>
      <t:Event id="{B78517EF-27E4-4FA6-94F7-E2E24A9D88B9}" time="2022-02-04T10:34:09.722Z">
        <t:Attribution userId="S::nedum.obi@archapprentices.co.uk::4018b68c-6c0d-4409-b076-44965e9a82a5" userProvider="AD" userName="Nedum Obi"/>
        <t:Anchor>
          <t:Comment id="255148240"/>
        </t:Anchor>
        <t:Create/>
      </t:Event>
      <t:Event id="{8D79685E-308B-4A86-8157-3BD71066D27C}" time="2022-02-04T10:34:09.722Z">
        <t:Attribution userId="S::nedum.obi@archapprentices.co.uk::4018b68c-6c0d-4409-b076-44965e9a82a5" userProvider="AD" userName="Nedum Obi"/>
        <t:Anchor>
          <t:Comment id="255148240"/>
        </t:Anchor>
        <t:Assign userId="S::Jane.Briggs@avadolearning.com::cd5a2430-9ee0-4661-a248-e4419861c6e9" userProvider="AD" userName="Jane Briggs"/>
      </t:Event>
      <t:Event id="{940EEE23-700D-4936-8BB9-0BBCB30B1D30}" time="2022-02-04T10:34:09.722Z">
        <t:Attribution userId="S::nedum.obi@archapprentices.co.uk::4018b68c-6c0d-4409-b076-44965e9a82a5" userProvider="AD" userName="Nedum Obi"/>
        <t:Anchor>
          <t:Comment id="255148240"/>
        </t:Anchor>
        <t:SetTitle title="@Jane Briggs If it is not obvious from the Business Question, then we can't ask the question in Task 1"/>
      </t:Event>
    </t:History>
  </t:Task>
  <t:Task id="{3C5F6B04-8264-41FA-B797-9CB4FDCA3F7F}">
    <t:Anchor>
      <t:Comment id="630278280"/>
    </t:Anchor>
    <t:History>
      <t:Event id="{C593F541-B6C4-4E8A-A3A1-C89E0F221C9B}" time="2022-02-04T10:35:32.054Z">
        <t:Attribution userId="S::nedum.obi@archapprentices.co.uk::4018b68c-6c0d-4409-b076-44965e9a82a5" userProvider="AD" userName="Nedum Obi"/>
        <t:Anchor>
          <t:Comment id="1625720294"/>
        </t:Anchor>
        <t:Create/>
      </t:Event>
      <t:Event id="{778652C9-4B42-4BEE-95EE-0F33E0216D0D}" time="2022-02-04T10:35:32.054Z">
        <t:Attribution userId="S::nedum.obi@archapprentices.co.uk::4018b68c-6c0d-4409-b076-44965e9a82a5" userProvider="AD" userName="Nedum Obi"/>
        <t:Anchor>
          <t:Comment id="1625720294"/>
        </t:Anchor>
        <t:Assign userId="S::Jane.Briggs@avadolearning.com::cd5a2430-9ee0-4661-a248-e4419861c6e9" userProvider="AD" userName="Jane Briggs"/>
      </t:Event>
      <t:Event id="{E4B04D95-0771-42AC-95BF-91693B7E3AF9}" time="2022-02-04T10:35:32.054Z">
        <t:Attribution userId="S::nedum.obi@archapprentices.co.uk::4018b68c-6c0d-4409-b076-44965e9a82a5" userProvider="AD" userName="Nedum Obi"/>
        <t:Anchor>
          <t:Comment id="1625720294"/>
        </t:Anchor>
        <t:SetTitle title="@Jane Briggs It is not mandatory to give them this information, it is a good to have."/>
      </t:Event>
    </t:History>
  </t:Task>
  <t:Task id="{EDF99B3B-ED0C-4D85-BA53-ADE3E4A4DDC5}">
    <t:Anchor>
      <t:Comment id="630202916"/>
    </t:Anchor>
    <t:History>
      <t:Event id="{E9CE8E41-3AFC-4D4C-B676-C583C7D0B7A1}" time="2022-02-04T10:38:31.548Z">
        <t:Attribution userId="S::nedum.obi@archapprentices.co.uk::4018b68c-6c0d-4409-b076-44965e9a82a5" userProvider="AD" userName="Nedum Obi"/>
        <t:Anchor>
          <t:Comment id="1129344761"/>
        </t:Anchor>
        <t:Create/>
      </t:Event>
      <t:Event id="{CE4304E2-37CF-454E-8507-021BBEC2083F}" time="2022-02-04T10:38:31.548Z">
        <t:Attribution userId="S::nedum.obi@archapprentices.co.uk::4018b68c-6c0d-4409-b076-44965e9a82a5" userProvider="AD" userName="Nedum Obi"/>
        <t:Anchor>
          <t:Comment id="1129344761"/>
        </t:Anchor>
        <t:Assign userId="S::Jane.Briggs@avadolearning.com::cd5a2430-9ee0-4661-a248-e4419861c6e9" userProvider="AD" userName="Jane Briggs"/>
      </t:Event>
      <t:Event id="{513EDD6D-45B2-4D92-9085-BF0E17B6EFA5}" time="2022-02-04T10:38:31.548Z">
        <t:Attribution userId="S::nedum.obi@archapprentices.co.uk::4018b68c-6c0d-4409-b076-44965e9a82a5" userProvider="AD" userName="Nedum Obi"/>
        <t:Anchor>
          <t:Comment id="1129344761"/>
        </t:Anchor>
        <t:SetTitle title="@Jane Briggs Yes"/>
      </t:Event>
    </t:History>
  </t:Task>
  <t:Task id="{002AD60C-A0F1-4392-9D91-D0D30A05F65B}">
    <t:Anchor>
      <t:Comment id="630202426"/>
    </t:Anchor>
    <t:History>
      <t:Event id="{0EF7FCEB-3D8A-4ED7-A857-8DEE80D8C31E}" time="2022-02-04T10:39:31.224Z">
        <t:Attribution userId="S::nedum.obi@archapprentices.co.uk::4018b68c-6c0d-4409-b076-44965e9a82a5" userProvider="AD" userName="Nedum Obi"/>
        <t:Anchor>
          <t:Comment id="1817778450"/>
        </t:Anchor>
        <t:Create/>
      </t:Event>
      <t:Event id="{DC7C80C1-C924-4C39-AB03-955A88B89CA2}" time="2022-02-04T10:39:31.224Z">
        <t:Attribution userId="S::nedum.obi@archapprentices.co.uk::4018b68c-6c0d-4409-b076-44965e9a82a5" userProvider="AD" userName="Nedum Obi"/>
        <t:Anchor>
          <t:Comment id="1817778450"/>
        </t:Anchor>
        <t:Assign userId="S::Jane.Briggs@avadolearning.com::cd5a2430-9ee0-4661-a248-e4419861c6e9" userProvider="AD" userName="Jane Briggs"/>
      </t:Event>
      <t:Event id="{C8423905-C8BE-417F-ADA5-FF1B39E46D93}" time="2022-02-04T10:39:31.224Z">
        <t:Attribution userId="S::nedum.obi@archapprentices.co.uk::4018b68c-6c0d-4409-b076-44965e9a82a5" userProvider="AD" userName="Nedum Obi"/>
        <t:Anchor>
          <t:Comment id="1817778450"/>
        </t:Anchor>
        <t:SetTitle title="@Jane Briggs The file will not be created from scratch."/>
      </t:Event>
      <t:Event id="{88D659AB-C456-46EE-AD60-5125153D4AC2}" time="2022-02-07T10:30:18.769Z">
        <t:Attribution userId="S::jane.briggs@avadolearning.com::cd5a2430-9ee0-4661-a248-e4419861c6e9" userProvider="AD" userName="Jane Briggs"/>
        <t:Anchor>
          <t:Comment id="2035196028"/>
        </t:Anchor>
        <t:UnassignAll/>
      </t:Event>
      <t:Event id="{70789080-FEAD-4B8C-8C03-423E31489436}" time="2022-02-07T10:30:18.769Z">
        <t:Attribution userId="S::jane.briggs@avadolearning.com::cd5a2430-9ee0-4661-a248-e4419861c6e9" userProvider="AD" userName="Jane Briggs"/>
        <t:Anchor>
          <t:Comment id="2035196028"/>
        </t:Anchor>
        <t:Assign userId="S::Nedum.Obi@ArchApprentices.co.uk::4018b68c-6c0d-4409-b076-44965e9a82a5" userProvider="AD" userName="Nedum Obi"/>
      </t:Event>
      <t:Event id="{950B5DB3-BF13-4175-B120-A748C2EF638C}" time="2022-02-08T09:06:09.147Z">
        <t:Attribution userId="S::nedum.obi@archapprentices.co.uk::4018b68c-6c0d-4409-b076-44965e9a82a5" userProvider="AD" userName="Nedum Obi"/>
        <t:Anchor>
          <t:Comment id="377082330"/>
        </t:Anchor>
        <t:UnassignAll/>
      </t:Event>
      <t:Event id="{1403572A-A43F-4939-A067-CBC2BD206E8B}" time="2022-02-08T09:06:09.147Z">
        <t:Attribution userId="S::nedum.obi@archapprentices.co.uk::4018b68c-6c0d-4409-b076-44965e9a82a5" userProvider="AD" userName="Nedum Obi"/>
        <t:Anchor>
          <t:Comment id="377082330"/>
        </t:Anchor>
        <t:Assign userId="S::Jane.Briggs@avadolearning.com::cd5a2430-9ee0-4661-a248-e4419861c6e9" userProvider="AD" userName="Jane Briggs"/>
      </t:Event>
      <t:Event id="{82796B24-4A42-4FA4-BB9C-D800B7D527D3}" time="2022-02-09T12:00:32.794Z">
        <t:Attribution userId="S::jane.briggs@avadolearning.com::cd5a2430-9ee0-4661-a248-e4419861c6e9" userProvider="AD" userName="Jane Briggs"/>
        <t:Anchor>
          <t:Comment id="653039406"/>
        </t:Anchor>
        <t:UnassignAll/>
      </t:Event>
      <t:Event id="{3FFD9304-C6BA-4CA9-8291-7FC3EF4FB18E}" time="2022-02-09T12:00:32.794Z">
        <t:Attribution userId="S::jane.briggs@avadolearning.com::cd5a2430-9ee0-4661-a248-e4419861c6e9" userProvider="AD" userName="Jane Briggs"/>
        <t:Anchor>
          <t:Comment id="653039406"/>
        </t:Anchor>
        <t:Assign userId="S::Nedum.Obi@ArchApprentices.co.uk::4018b68c-6c0d-4409-b076-44965e9a82a5" userProvider="AD" userName="Nedum Obi"/>
      </t:Event>
    </t:History>
  </t:Task>
  <t:Task id="{F660652A-1B30-449E-908B-9B923F56E080}">
    <t:Anchor>
      <t:Comment id="1428107038"/>
    </t:Anchor>
    <t:History>
      <t:Event id="{BBDAEEEB-3D08-4BD6-9A54-DD746A033C0B}" time="2022-02-04T11:33:45.018Z">
        <t:Attribution userId="S::nedum.obi@archapprentices.co.uk::4018b68c-6c0d-4409-b076-44965e9a82a5" userProvider="AD" userName="Nedum Obi"/>
        <t:Anchor>
          <t:Comment id="994104331"/>
        </t:Anchor>
        <t:Create/>
      </t:Event>
      <t:Event id="{7BD5A430-7A5B-4DE8-8BA8-3C7C7596436B}" time="2022-02-04T11:33:45.018Z">
        <t:Attribution userId="S::nedum.obi@archapprentices.co.uk::4018b68c-6c0d-4409-b076-44965e9a82a5" userProvider="AD" userName="Nedum Obi"/>
        <t:Anchor>
          <t:Comment id="994104331"/>
        </t:Anchor>
        <t:Assign userId="S::Jane.Briggs@avadolearning.com::cd5a2430-9ee0-4661-a248-e4419861c6e9" userProvider="AD" userName="Jane Briggs"/>
      </t:Event>
      <t:Event id="{9E25801E-3873-417E-96DA-1FE54D4B352C}" time="2022-02-04T11:33:45.018Z">
        <t:Attribution userId="S::nedum.obi@archapprentices.co.uk::4018b68c-6c0d-4409-b076-44965e9a82a5" userProvider="AD" userName="Nedum Obi"/>
        <t:Anchor>
          <t:Comment id="994104331"/>
        </t:Anchor>
        <t:SetTitle title="@Jane Briggs Create two training datasets x_train, y_train (70%) and two testing x_test, y_test (30%) datasets."/>
      </t:Event>
      <t:Event id="{A4DCE052-8A8D-46AE-900E-907CC0AE4673}" time="2022-02-07T14:29:31.346Z">
        <t:Attribution userId="S::jane.briggs@avadolearning.com::cd5a2430-9ee0-4661-a248-e4419861c6e9" userProvider="AD" userName="Jane Briggs"/>
        <t:Progress percentComplete="100"/>
      </t:Event>
    </t:History>
  </t:Task>
  <t:Task id="{E54C5CF3-C9B3-451E-A77E-AE87CB4B7BD9}">
    <t:Anchor>
      <t:Comment id="630203026"/>
    </t:Anchor>
    <t:History>
      <t:Event id="{3F3B08C9-7E50-4C2D-BC3D-155566EE5CEB}" time="2022-02-04T10:40:33.723Z">
        <t:Attribution userId="S::nedum.obi@archapprentices.co.uk::4018b68c-6c0d-4409-b076-44965e9a82a5" userProvider="AD" userName="Nedum Obi"/>
        <t:Anchor>
          <t:Comment id="848324488"/>
        </t:Anchor>
        <t:Create/>
      </t:Event>
      <t:Event id="{FBAFF387-6371-4BCA-B20B-CE148199EFEB}" time="2022-02-04T10:40:33.723Z">
        <t:Attribution userId="S::nedum.obi@archapprentices.co.uk::4018b68c-6c0d-4409-b076-44965e9a82a5" userProvider="AD" userName="Nedum Obi"/>
        <t:Anchor>
          <t:Comment id="848324488"/>
        </t:Anchor>
        <t:Assign userId="S::Jane.Briggs@avadolearning.com::cd5a2430-9ee0-4661-a248-e4419861c6e9" userProvider="AD" userName="Jane Briggs"/>
      </t:Event>
      <t:Event id="{5466ABAD-77C2-4F8F-91B2-ABE5157D03BE}" time="2022-02-04T10:40:33.723Z">
        <t:Attribution userId="S::nedum.obi@archapprentices.co.uk::4018b68c-6c0d-4409-b076-44965e9a82a5" userProvider="AD" userName="Nedum Obi"/>
        <t:Anchor>
          <t:Comment id="848324488"/>
        </t:Anchor>
        <t:SetTitle title="@Jane Briggs The python file provided contains the libraries required."/>
      </t:Event>
    </t:History>
  </t:Task>
  <t:Task id="{9DF1E412-20BE-41FC-9B6D-93C370E022C3}">
    <t:Anchor>
      <t:Comment id="1655590026"/>
    </t:Anchor>
    <t:History>
      <t:Event id="{1B52E397-8838-4D5C-B99E-D795AD57E5D7}" time="2022-02-04T10:48:28.75Z">
        <t:Attribution userId="S::nedum.obi@archapprentices.co.uk::4018b68c-6c0d-4409-b076-44965e9a82a5" userProvider="AD" userName="Nedum Obi"/>
        <t:Anchor>
          <t:Comment id="1495097344"/>
        </t:Anchor>
        <t:Create/>
      </t:Event>
      <t:Event id="{458A5350-04CA-4B4A-B714-2D86D8FAD85E}" time="2022-02-04T10:48:28.75Z">
        <t:Attribution userId="S::nedum.obi@archapprentices.co.uk::4018b68c-6c0d-4409-b076-44965e9a82a5" userProvider="AD" userName="Nedum Obi"/>
        <t:Anchor>
          <t:Comment id="1495097344"/>
        </t:Anchor>
        <t:Assign userId="S::Jane.Briggs@avadolearning.com::cd5a2430-9ee0-4661-a248-e4419861c6e9" userProvider="AD" userName="Jane Briggs"/>
      </t:Event>
      <t:Event id="{DC7D5F1E-7E77-4E11-9DB4-60F626FBA416}" time="2022-02-04T10:48:28.75Z">
        <t:Attribution userId="S::nedum.obi@archapprentices.co.uk::4018b68c-6c0d-4409-b076-44965e9a82a5" userProvider="AD" userName="Nedum Obi"/>
        <t:Anchor>
          <t:Comment id="1495097344"/>
        </t:Anchor>
        <t:SetTitle title="@Jane Briggs Yes it is the same as convert suitable variables."/>
      </t:Event>
      <t:Event id="{AF8E7889-1C57-4D3A-BDFF-61213E675B2B}" time="2022-02-07T14:12:13.976Z">
        <t:Attribution userId="S::jane.briggs@avadolearning.com::cd5a2430-9ee0-4661-a248-e4419861c6e9" userProvider="AD" userName="Jane Briggs"/>
        <t:Progress percentComplete="100"/>
      </t:Event>
    </t:History>
  </t:Task>
  <t:Task id="{0274EF44-D7B9-481F-963C-5D3E9A863B24}">
    <t:Anchor>
      <t:Comment id="1207501918"/>
    </t:Anchor>
    <t:History>
      <t:Event id="{C1C3DB58-AD12-43DE-8383-18302981F625}" time="2022-02-04T10:56:27.971Z">
        <t:Attribution userId="S::nedum.obi@archapprentices.co.uk::4018b68c-6c0d-4409-b076-44965e9a82a5" userProvider="AD" userName="Nedum Obi"/>
        <t:Anchor>
          <t:Comment id="1754292103"/>
        </t:Anchor>
        <t:Create/>
      </t:Event>
      <t:Event id="{8FA914AF-530F-4AFA-A15E-2D1FF6727F90}" time="2022-02-04T10:56:27.971Z">
        <t:Attribution userId="S::nedum.obi@archapprentices.co.uk::4018b68c-6c0d-4409-b076-44965e9a82a5" userProvider="AD" userName="Nedum Obi"/>
        <t:Anchor>
          <t:Comment id="1754292103"/>
        </t:Anchor>
        <t:Assign userId="S::Jane.Briggs@avadolearning.com::cd5a2430-9ee0-4661-a248-e4419861c6e9" userProvider="AD" userName="Jane Briggs"/>
      </t:Event>
      <t:Event id="{D8845B9F-D8D0-44DA-9019-9544E9B1582D}" time="2022-02-04T10:56:27.971Z">
        <t:Attribution userId="S::nedum.obi@archapprentices.co.uk::4018b68c-6c0d-4409-b076-44965e9a82a5" userProvider="AD" userName="Nedum Obi"/>
        <t:Anchor>
          <t:Comment id="1754292103"/>
        </t:Anchor>
        <t:SetTitle title="@Jane Briggs Python and R have different syntax and functions."/>
      </t:Event>
      <t:Event id="{4F6ADC48-7A0A-40A3-9B18-8FD767F94656}" time="2022-02-09T12:01:59.315Z">
        <t:Attribution userId="S::jane.briggs@avadolearning.com::cd5a2430-9ee0-4661-a248-e4419861c6e9" userProvider="AD" userName="Jane Briggs"/>
        <t:Progress percentComplete="100"/>
      </t:Event>
    </t:History>
  </t:Task>
  <t:Task id="{24F1CC45-4820-45C4-BBF9-39BA38A50B03}">
    <t:Anchor>
      <t:Comment id="630280192"/>
    </t:Anchor>
    <t:History>
      <t:Event id="{29CE7F77-C44C-4240-89CB-B34D98F9FC1A}" time="2022-02-04T11:02:55.411Z">
        <t:Attribution userId="S::nedum.obi@archapprentices.co.uk::4018b68c-6c0d-4409-b076-44965e9a82a5" userProvider="AD" userName="Nedum Obi"/>
        <t:Anchor>
          <t:Comment id="1694603937"/>
        </t:Anchor>
        <t:Create/>
      </t:Event>
      <t:Event id="{E45CA706-29F8-4C30-8BBB-A611372FCDC1}" time="2022-02-04T11:02:55.411Z">
        <t:Attribution userId="S::nedum.obi@archapprentices.co.uk::4018b68c-6c0d-4409-b076-44965e9a82a5" userProvider="AD" userName="Nedum Obi"/>
        <t:Anchor>
          <t:Comment id="1694603937"/>
        </t:Anchor>
        <t:Assign userId="S::Jane.Briggs@avadolearning.com::cd5a2430-9ee0-4661-a248-e4419861c6e9" userProvider="AD" userName="Jane Briggs"/>
      </t:Event>
      <t:Event id="{338AEDC1-1580-4E65-837C-A1A681B519DE}" time="2022-02-04T11:02:55.411Z">
        <t:Attribution userId="S::nedum.obi@archapprentices.co.uk::4018b68c-6c0d-4409-b076-44965e9a82a5" userProvider="AD" userName="Nedum Obi"/>
        <t:Anchor>
          <t:Comment id="1694603937"/>
        </t:Anchor>
        <t:SetTitle title="@Jane Briggs You are correct, should be Statistics"/>
      </t:Event>
    </t:History>
  </t:Task>
  <t:Task id="{79813926-430A-4A5F-95BC-C9E0D267472C}">
    <t:Anchor>
      <t:Comment id="1013961402"/>
    </t:Anchor>
    <t:History>
      <t:Event id="{41F5CB8B-4A05-427A-A847-31923EFFB869}" time="2022-02-04T11:24:05.851Z">
        <t:Attribution userId="S::nedum.obi@archapprentices.co.uk::4018b68c-6c0d-4409-b076-44965e9a82a5" userProvider="AD" userName="Nedum Obi"/>
        <t:Anchor>
          <t:Comment id="601191435"/>
        </t:Anchor>
        <t:Create/>
      </t:Event>
      <t:Event id="{3B9AE9B6-FBC2-4FB3-9AAD-44623EF3711D}" time="2022-02-04T11:24:05.851Z">
        <t:Attribution userId="S::nedum.obi@archapprentices.co.uk::4018b68c-6c0d-4409-b076-44965e9a82a5" userProvider="AD" userName="Nedum Obi"/>
        <t:Anchor>
          <t:Comment id="601191435"/>
        </t:Anchor>
        <t:Assign userId="S::Jane.Briggs@avadolearning.com::cd5a2430-9ee0-4661-a248-e4419861c6e9" userProvider="AD" userName="Jane Briggs"/>
      </t:Event>
      <t:Event id="{BD617315-CB28-4B41-AD0D-C170AC21BFC1}" time="2022-02-04T11:24:05.851Z">
        <t:Attribution userId="S::nedum.obi@archapprentices.co.uk::4018b68c-6c0d-4409-b076-44965e9a82a5" userProvider="AD" userName="Nedum Obi"/>
        <t:Anchor>
          <t:Comment id="601191435"/>
        </t:Anchor>
        <t:SetTitle title="@Jane Briggs Yes there is more than 1 library, which should have been loaded in section a 4."/>
      </t:Event>
      <t:Event id="{61AA919C-6C9F-483D-857E-8FD2936B3375}" time="2022-02-07T14:22:05.321Z">
        <t:Attribution userId="S::jane.briggs@avadolearning.com::cd5a2430-9ee0-4661-a248-e4419861c6e9" userProvider="AD" userName="Jane Briggs"/>
        <t:Anchor>
          <t:Comment id="180216005"/>
        </t:Anchor>
        <t:UnassignAll/>
      </t:Event>
      <t:Event id="{57406951-DF73-4AB6-B539-B38F47634326}" time="2022-02-07T14:22:05.321Z">
        <t:Attribution userId="S::jane.briggs@avadolearning.com::cd5a2430-9ee0-4661-a248-e4419861c6e9" userProvider="AD" userName="Jane Briggs"/>
        <t:Anchor>
          <t:Comment id="180216005"/>
        </t:Anchor>
        <t:Assign userId="S::Nedum.Obi@ArchApprentices.co.uk::4018b68c-6c0d-4409-b076-44965e9a82a5" userProvider="AD" userName="Nedum Obi"/>
      </t:Event>
      <t:Event id="{5208C520-8103-47B0-962A-B1356D5D8787}" time="2022-02-08T09:37:41.853Z">
        <t:Attribution userId="S::nedum.obi@archapprentices.co.uk::4018b68c-6c0d-4409-b076-44965e9a82a5" userProvider="AD" userName="Nedum Obi"/>
        <t:Anchor>
          <t:Comment id="2042471677"/>
        </t:Anchor>
        <t:UnassignAll/>
      </t:Event>
      <t:Event id="{D480C8C7-6CBB-4B2B-849C-A546ED432933}" time="2022-02-08T09:37:41.853Z">
        <t:Attribution userId="S::nedum.obi@archapprentices.co.uk::4018b68c-6c0d-4409-b076-44965e9a82a5" userProvider="AD" userName="Nedum Obi"/>
        <t:Anchor>
          <t:Comment id="2042471677"/>
        </t:Anchor>
        <t:Assign userId="S::Jane.Briggs@avadolearning.com::cd5a2430-9ee0-4661-a248-e4419861c6e9" userProvider="AD" userName="Jane Briggs"/>
      </t:Event>
      <t:Event id="{CE3615E2-D954-4244-965D-7B250C26D2EA}" time="2022-02-09T12:02:45.248Z">
        <t:Attribution userId="S::jane.briggs@avadolearning.com::cd5a2430-9ee0-4661-a248-e4419861c6e9" userProvider="AD" userName="Jane Briggs"/>
        <t:Progress percentComplete="100"/>
      </t:Event>
    </t:History>
  </t:Task>
  <t:Task id="{D986EE1B-5007-40D2-82A4-273D73776887}">
    <t:Anchor>
      <t:Comment id="613204316"/>
    </t:Anchor>
    <t:History>
      <t:Event id="{B82F47D5-FED0-450F-9D68-D944D714A0C6}" time="2022-02-04T11:37:10.89Z">
        <t:Attribution userId="S::nedum.obi@archapprentices.co.uk::4018b68c-6c0d-4409-b076-44965e9a82a5" userProvider="AD" userName="Nedum Obi"/>
        <t:Anchor>
          <t:Comment id="1668038369"/>
        </t:Anchor>
        <t:Create/>
      </t:Event>
      <t:Event id="{37E29398-CA3E-45DF-A3F7-C4552CD51619}" time="2022-02-04T11:37:10.89Z">
        <t:Attribution userId="S::nedum.obi@archapprentices.co.uk::4018b68c-6c0d-4409-b076-44965e9a82a5" userProvider="AD" userName="Nedum Obi"/>
        <t:Anchor>
          <t:Comment id="1668038369"/>
        </t:Anchor>
        <t:Assign userId="S::Jane.Briggs@avadolearning.com::cd5a2430-9ee0-4661-a248-e4419861c6e9" userProvider="AD" userName="Jane Briggs"/>
      </t:Event>
      <t:Event id="{5610E3FF-0B35-4D6E-8055-FCBE1C825207}" time="2022-02-04T11:37:10.89Z">
        <t:Attribution userId="S::nedum.obi@archapprentices.co.uk::4018b68c-6c0d-4409-b076-44965e9a82a5" userProvider="AD" userName="Nedum Obi"/>
        <t:Anchor>
          <t:Comment id="1668038369"/>
        </t:Anchor>
        <t:SetTitle title="@Jane Briggs training datasets is correct, the data is split differently in Python."/>
      </t:Event>
      <t:Event id="{7019325F-EF59-48D6-A53F-C804AF80B655}" time="2022-02-07T15:29:16.252Z">
        <t:Attribution userId="S::jane.briggs@avadolearning.com::cd5a2430-9ee0-4661-a248-e4419861c6e9" userProvider="AD" userName="Jane Briggs"/>
        <t:Progress percentComplete="100"/>
      </t:Event>
    </t:History>
  </t:Task>
  <t:Task id="{BA6DE9DA-27DE-417B-AD75-0715FC8768D8}">
    <t:Anchor>
      <t:Comment id="1728318592"/>
    </t:Anchor>
    <t:History>
      <t:Event id="{A7E62B3A-F563-487F-8A46-2929FC0EB883}" time="2022-02-04T11:41:10.616Z">
        <t:Attribution userId="S::nedum.obi@archapprentices.co.uk::4018b68c-6c0d-4409-b076-44965e9a82a5" userProvider="AD" userName="Nedum Obi"/>
        <t:Anchor>
          <t:Comment id="1717173388"/>
        </t:Anchor>
        <t:Create/>
      </t:Event>
      <t:Event id="{F1963AB6-82A9-47AC-955B-9D797F173053}" time="2022-02-04T11:41:10.616Z">
        <t:Attribution userId="S::nedum.obi@archapprentices.co.uk::4018b68c-6c0d-4409-b076-44965e9a82a5" userProvider="AD" userName="Nedum Obi"/>
        <t:Anchor>
          <t:Comment id="1717173388"/>
        </t:Anchor>
        <t:Assign userId="S::Jane.Briggs@avadolearning.com::cd5a2430-9ee0-4661-a248-e4419861c6e9" userProvider="AD" userName="Jane Briggs"/>
      </t:Event>
      <t:Event id="{3ACEC8C6-F741-4BD5-85B9-7293AFD42148}" time="2022-02-04T11:41:10.616Z">
        <t:Attribution userId="S::nedum.obi@archapprentices.co.uk::4018b68c-6c0d-4409-b076-44965e9a82a5" userProvider="AD" userName="Nedum Obi"/>
        <t:Anchor>
          <t:Comment id="1717173388"/>
        </t:Anchor>
        <t:SetTitle title="@Jane Briggs The coding in Python is slightly different from the coding in R. The python script provides more guidance on this question"/>
      </t:Event>
      <t:Event id="{9537813B-8B5F-4271-BA54-9F935BAE7805}" time="2022-02-07T15:39:40.025Z">
        <t:Attribution userId="S::jane.briggs@avadolearning.com::cd5a2430-9ee0-4661-a248-e4419861c6e9" userProvider="AD" userName="Jane Briggs"/>
        <t:Anchor>
          <t:Comment id="1466851660"/>
        </t:Anchor>
        <t:UnassignAll/>
      </t:Event>
      <t:Event id="{741D8AFF-EC4C-4715-93A1-35B4B82AA71C}" time="2022-02-07T15:39:40.025Z">
        <t:Attribution userId="S::jane.briggs@avadolearning.com::cd5a2430-9ee0-4661-a248-e4419861c6e9" userProvider="AD" userName="Jane Briggs"/>
        <t:Anchor>
          <t:Comment id="1466851660"/>
        </t:Anchor>
        <t:Assign userId="S::Nedum.Obi@ArchApprentices.co.uk::4018b68c-6c0d-4409-b076-44965e9a82a5" userProvider="AD" userName="Nedum Obi"/>
      </t:Event>
      <t:Event id="{CCF30335-FDED-4B56-968D-DD7FB1B2670D}" time="2022-02-08T09:38:53.236Z">
        <t:Attribution userId="S::nedum.obi@archapprentices.co.uk::4018b68c-6c0d-4409-b076-44965e9a82a5" userProvider="AD" userName="Nedum Obi"/>
        <t:Anchor>
          <t:Comment id="201138112"/>
        </t:Anchor>
        <t:UnassignAll/>
      </t:Event>
      <t:Event id="{0F9C00B1-EFBE-4BB0-BDB1-2A9B23C55787}" time="2022-02-08T09:38:53.236Z">
        <t:Attribution userId="S::nedum.obi@archapprentices.co.uk::4018b68c-6c0d-4409-b076-44965e9a82a5" userProvider="AD" userName="Nedum Obi"/>
        <t:Anchor>
          <t:Comment id="201138112"/>
        </t:Anchor>
        <t:Assign userId="S::Jane.Briggs@avadolearning.com::cd5a2430-9ee0-4661-a248-e4419861c6e9" userProvider="AD" userName="Jane Briggs"/>
      </t:Event>
    </t:History>
  </t:Task>
  <t:Task id="{9A084BF7-CC12-4529-9EF0-82EC2D33A78F}">
    <t:Anchor>
      <t:Comment id="325795798"/>
    </t:Anchor>
    <t:History>
      <t:Event id="{46A7FCD7-30F8-4FF2-9AD8-5E3F31E1F749}" time="2022-02-04T11:52:22.414Z">
        <t:Attribution userId="S::nedum.obi@archapprentices.co.uk::4018b68c-6c0d-4409-b076-44965e9a82a5" userProvider="AD" userName="Nedum Obi"/>
        <t:Anchor>
          <t:Comment id="631176411"/>
        </t:Anchor>
        <t:Create/>
      </t:Event>
      <t:Event id="{C97C7B40-D1EB-406A-8383-C5E8AC8E124F}" time="2022-02-04T11:52:22.414Z">
        <t:Attribution userId="S::nedum.obi@archapprentices.co.uk::4018b68c-6c0d-4409-b076-44965e9a82a5" userProvider="AD" userName="Nedum Obi"/>
        <t:Anchor>
          <t:Comment id="631176411"/>
        </t:Anchor>
        <t:Assign userId="S::Jane.Briggs@avadolearning.com::cd5a2430-9ee0-4661-a248-e4419861c6e9" userProvider="AD" userName="Jane Briggs"/>
      </t:Event>
      <t:Event id="{CFB0C5EE-FFF4-4523-AF15-FEDB094DE51E}" time="2022-02-04T11:52:22.414Z">
        <t:Attribution userId="S::nedum.obi@archapprentices.co.uk::4018b68c-6c0d-4409-b076-44965e9a82a5" userProvider="AD" userName="Nedum Obi"/>
        <t:Anchor>
          <t:Comment id="631176411"/>
        </t:Anchor>
        <t:SetTitle title="@Jane Briggs It is a good question to have, it re-enforces the insight that can be derived from linear regression."/>
      </t:Event>
      <t:Event id="{E6CE4A62-19EC-48AA-97AF-56D968E8F15A}" time="2022-02-07T15:42:45.353Z">
        <t:Attribution userId="S::jane.briggs@avadolearning.com::cd5a2430-9ee0-4661-a248-e4419861c6e9" userProvider="AD" userName="Jane Briggs"/>
        <t:Progress percentComplete="100"/>
      </t:Event>
    </t:History>
  </t:Task>
  <t:Task id="{C6500830-67EB-4BE6-9561-5F960E58B84A}">
    <t:Anchor>
      <t:Comment id="1188321755"/>
    </t:Anchor>
    <t:History>
      <t:Event id="{49AF1C07-F151-4571-AC44-DBED23FA0E35}" time="2022-02-04T12:02:19.061Z">
        <t:Attribution userId="S::nedum.obi@archapprentices.co.uk::4018b68c-6c0d-4409-b076-44965e9a82a5" userProvider="AD" userName="Nedum Obi"/>
        <t:Anchor>
          <t:Comment id="283427406"/>
        </t:Anchor>
        <t:Create/>
      </t:Event>
      <t:Event id="{94C4083F-2086-4AE2-9BAE-C1BFF19B6CBC}" time="2022-02-04T12:02:19.061Z">
        <t:Attribution userId="S::nedum.obi@archapprentices.co.uk::4018b68c-6c0d-4409-b076-44965e9a82a5" userProvider="AD" userName="Nedum Obi"/>
        <t:Anchor>
          <t:Comment id="283427406"/>
        </t:Anchor>
        <t:Assign userId="S::Jane.Briggs@avadolearning.com::cd5a2430-9ee0-4661-a248-e4419861c6e9" userProvider="AD" userName="Jane Briggs"/>
      </t:Event>
      <t:Event id="{E2DDA0CC-A448-43D7-BF9E-2B833E025A0D}" time="2022-02-04T12:02:19.061Z">
        <t:Attribution userId="S::nedum.obi@archapprentices.co.uk::4018b68c-6c0d-4409-b076-44965e9a82a5" userProvider="AD" userName="Nedum Obi"/>
        <t:Anchor>
          <t:Comment id="283427406"/>
        </t:Anchor>
        <t:SetTitle title="@Jane BriggsMost of these questions are not relevant to the fusion day."/>
      </t:Event>
    </t:History>
  </t:Task>
  <t:Task id="{E21A357E-7E25-49BE-9DFD-6CCBA095AF4E}">
    <t:Anchor>
      <t:Comment id="1589446592"/>
    </t:Anchor>
    <t:History>
      <t:Event id="{1057A7A7-09C7-481D-AF04-74569B83D296}" time="2022-02-09T08:58:08.988Z">
        <t:Attribution userId="S::nedum.obi@archapprentices.co.uk::4018b68c-6c0d-4409-b076-44965e9a82a5" userProvider="AD" userName="Nedum Obi"/>
        <t:Anchor>
          <t:Comment id="1589446592"/>
        </t:Anchor>
        <t:Create/>
      </t:Event>
      <t:Event id="{1FC6282B-8D45-49C6-A463-EF96D34D4BDF}" time="2022-02-09T08:58:08.988Z">
        <t:Attribution userId="S::nedum.obi@archapprentices.co.uk::4018b68c-6c0d-4409-b076-44965e9a82a5" userProvider="AD" userName="Nedum Obi"/>
        <t:Anchor>
          <t:Comment id="1589446592"/>
        </t:Anchor>
        <t:Assign userId="S::Jane.Briggs@avadolearning.com::cd5a2430-9ee0-4661-a248-e4419861c6e9" userProvider="AD" userName="Jane Briggs"/>
      </t:Event>
      <t:Event id="{837A2B46-0ABA-4851-95ED-AAF7185A1C6C}" time="2022-02-09T08:58:08.988Z">
        <t:Attribution userId="S::nedum.obi@archapprentices.co.uk::4018b68c-6c0d-4409-b076-44965e9a82a5" userProvider="AD" userName="Nedum Obi"/>
        <t:Anchor>
          <t:Comment id="1589446592"/>
        </t:Anchor>
        <t:SetTitle title="@Jane Briggs Please allocate 45 minutes to this task thanks"/>
      </t:Event>
    </t:History>
  </t:Task>
  <t:Task id="{C6D5F0DD-EB91-4A76-9228-84D29E644319}">
    <t:Anchor>
      <t:Comment id="1996326772"/>
    </t:Anchor>
    <t:History>
      <t:Event id="{D7336088-E243-4A8B-88F9-5064070B8B9C}" time="2022-02-09T08:59:24.13Z">
        <t:Attribution userId="S::nedum.obi@archapprentices.co.uk::4018b68c-6c0d-4409-b076-44965e9a82a5" userProvider="AD" userName="Nedum Obi"/>
        <t:Anchor>
          <t:Comment id="1996326772"/>
        </t:Anchor>
        <t:Create/>
      </t:Event>
      <t:Event id="{25A48F06-E357-4572-9061-9B4A7D772245}" time="2022-02-09T08:59:24.13Z">
        <t:Attribution userId="S::nedum.obi@archapprentices.co.uk::4018b68c-6c0d-4409-b076-44965e9a82a5" userProvider="AD" userName="Nedum Obi"/>
        <t:Anchor>
          <t:Comment id="1996326772"/>
        </t:Anchor>
        <t:Assign userId="S::Jane.Briggs@avadolearning.com::cd5a2430-9ee0-4661-a248-e4419861c6e9" userProvider="AD" userName="Jane Briggs"/>
      </t:Event>
      <t:Event id="{61B4DE7B-B65F-4DEF-B2C0-81CB00C67888}" time="2022-02-09T08:59:24.13Z">
        <t:Attribution userId="S::nedum.obi@archapprentices.co.uk::4018b68c-6c0d-4409-b076-44965e9a82a5" userProvider="AD" userName="Nedum Obi"/>
        <t:Anchor>
          <t:Comment id="1996326772"/>
        </t:Anchor>
        <t:SetTitle title="@Jane Briggs Please allocate 3hr 15mins to this task thanks"/>
      </t:Event>
      <t:Event id="{D444CFFD-5470-4590-B786-1723940EFB33}" time="2022-02-09T11:59:11.642Z">
        <t:Attribution userId="S::jane.briggs@avadolearning.com::cd5a2430-9ee0-4661-a248-e4419861c6e9" userProvider="AD" userName="Jane Briggs"/>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811a0e05-925c-4166-bd6a-75d996d82a51">
      <UserInfo>
        <DisplayName>Aneta Wolanska</DisplayName>
        <AccountId>36119</AccountId>
        <AccountType/>
      </UserInfo>
      <UserInfo>
        <DisplayName>Don Rombaoa</DisplayName>
        <AccountId>15521</AccountId>
        <AccountType/>
      </UserInfo>
      <UserInfo>
        <DisplayName>Nedum Obi</DisplayName>
        <AccountId>20622</AccountId>
        <AccountType/>
      </UserInfo>
      <UserInfo>
        <DisplayName>Darshana Edirisinghe</DisplayName>
        <AccountId>6964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D6AD09ACB15D46B8DD59207FAC458D" ma:contentTypeVersion="17" ma:contentTypeDescription="Create a new document." ma:contentTypeScope="" ma:versionID="8db528b8e7a2e8d9b679364341f81967">
  <xsd:schema xmlns:xsd="http://www.w3.org/2001/XMLSchema" xmlns:xs="http://www.w3.org/2001/XMLSchema" xmlns:p="http://schemas.microsoft.com/office/2006/metadata/properties" xmlns:ns1="http://schemas.microsoft.com/sharepoint/v3" xmlns:ns2="93520e73-03d8-44b0-a595-a4b983b2e3ad" xmlns:ns3="811a0e05-925c-4166-bd6a-75d996d82a51" targetNamespace="http://schemas.microsoft.com/office/2006/metadata/properties" ma:root="true" ma:fieldsID="9a706c24435210844fa11db8e921f929" ns1:_="" ns2:_="" ns3:_="">
    <xsd:import namespace="http://schemas.microsoft.com/sharepoint/v3"/>
    <xsd:import namespace="93520e73-03d8-44b0-a595-a4b983b2e3ad"/>
    <xsd:import namespace="811a0e05-925c-4166-bd6a-75d996d82a5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1:_ip_UnifiedCompliancePolicyProperties" minOccurs="0"/>
                <xsd:element ref="ns1:_ip_UnifiedCompliancePolicyUIAc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520e73-03d8-44b0-a595-a4b983b2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1a0e05-925c-4166-bd6a-75d996d82a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BB9E0A-C9CF-4590-8EB4-4376C6BAB930}">
  <ds:schemaRefs>
    <ds:schemaRef ds:uri="http://schemas.openxmlformats.org/officeDocument/2006/bibliography"/>
  </ds:schemaRefs>
</ds:datastoreItem>
</file>

<file path=customXml/itemProps2.xml><?xml version="1.0" encoding="utf-8"?>
<ds:datastoreItem xmlns:ds="http://schemas.openxmlformats.org/officeDocument/2006/customXml" ds:itemID="{F6991917-AFB1-427C-A217-3DA5DCC5F065}">
  <ds:schemaRefs>
    <ds:schemaRef ds:uri="http://schemas.microsoft.com/office/2006/metadata/properties"/>
    <ds:schemaRef ds:uri="http://schemas.microsoft.com/office/infopath/2007/PartnerControls"/>
    <ds:schemaRef ds:uri="http://schemas.microsoft.com/sharepoint/v3"/>
    <ds:schemaRef ds:uri="811a0e05-925c-4166-bd6a-75d996d82a51"/>
  </ds:schemaRefs>
</ds:datastoreItem>
</file>

<file path=customXml/itemProps3.xml><?xml version="1.0" encoding="utf-8"?>
<ds:datastoreItem xmlns:ds="http://schemas.openxmlformats.org/officeDocument/2006/customXml" ds:itemID="{187B6620-E3A0-4ED7-AF8B-2504B584C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3520e73-03d8-44b0-a595-a4b983b2e3ad"/>
    <ds:schemaRef ds:uri="811a0e05-925c-4166-bd6a-75d996d82a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A3E2BF-CFBD-41BA-ACC1-4CE012EC584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Jane Briggs</dc:creator>
  <keywords/>
  <lastModifiedBy>Jane Briggs</lastModifiedBy>
  <revision>2163</revision>
  <dcterms:created xsi:type="dcterms:W3CDTF">2021-08-11T20:50:00.0000000Z</dcterms:created>
  <dcterms:modified xsi:type="dcterms:W3CDTF">2022-02-23T11:57:31.2274981Z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2021-07-08T00:00:00Z</vt:filetime>
  </property>
  <property fmtid="{D5CDD505-2E9C-101B-9397-08002B2CF9AE}" pid="3" name="Creator">
    <vt:lpwstr>Adobe InDesign 16.2 (Macintosh)</vt:lpwstr>
  </property>
  <property fmtid="{D5CDD505-2E9C-101B-9397-08002B2CF9AE}" pid="4" name="LastSaved">
    <vt:filetime>2021-07-08T00:00:00Z</vt:filetime>
  </property>
  <property fmtid="{D5CDD505-2E9C-101B-9397-08002B2CF9AE}" pid="5" name="ContentTypeId">
    <vt:lpwstr>0x01010020D6AD09ACB15D46B8DD59207FAC458D</vt:lpwstr>
  </property>
  <property fmtid="{D5CDD505-2E9C-101B-9397-08002B2CF9AE}" pid="6" name="TaxKeyword">
    <vt:lpwstr/>
  </property>
</Properties>
</file>